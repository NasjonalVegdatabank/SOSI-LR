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A3101C" w:rsidRDefault="003441F7" w:rsidP="003441F7">
      <w:pPr>
        <w:jc w:val="center"/>
        <w:rPr>
          <w:b/>
          <w:sz w:val="72"/>
          <w:szCs w:val="96"/>
          <w:lang w:val="nn-NO"/>
          <w:rPrChange w:id="0" w:author="Jetlund Knut" w:date="2015-10-01T12:04:00Z">
            <w:rPr>
              <w:b/>
              <w:sz w:val="72"/>
              <w:szCs w:val="96"/>
            </w:rPr>
          </w:rPrChange>
        </w:rPr>
      </w:pPr>
      <w:r w:rsidRPr="00A3101C">
        <w:rPr>
          <w:b/>
          <w:sz w:val="72"/>
          <w:szCs w:val="96"/>
          <w:lang w:val="nn-NO"/>
          <w:rPrChange w:id="1" w:author="Jetlund Knut" w:date="2015-10-01T12:04:00Z">
            <w:rPr>
              <w:b/>
              <w:sz w:val="72"/>
              <w:szCs w:val="96"/>
            </w:rPr>
          </w:rPrChange>
        </w:rPr>
        <w:t>SOSI Del 1</w:t>
      </w:r>
      <w:r w:rsidR="00D649DB" w:rsidRPr="00A3101C">
        <w:rPr>
          <w:b/>
          <w:sz w:val="72"/>
          <w:szCs w:val="96"/>
          <w:lang w:val="nn-NO"/>
          <w:rPrChange w:id="2" w:author="Jetlund Knut" w:date="2015-10-01T12:04:00Z">
            <w:rPr>
              <w:b/>
              <w:sz w:val="72"/>
              <w:szCs w:val="96"/>
            </w:rPr>
          </w:rPrChange>
        </w:rPr>
        <w:t>:</w:t>
      </w:r>
    </w:p>
    <w:p w14:paraId="74E92ADE" w14:textId="3817872C" w:rsidR="001F4AE2" w:rsidRPr="00135FD6" w:rsidRDefault="003441F7" w:rsidP="003441F7">
      <w:pPr>
        <w:jc w:val="center"/>
        <w:rPr>
          <w:b/>
          <w:sz w:val="72"/>
          <w:szCs w:val="96"/>
          <w:lang w:val="nn-NO"/>
          <w:rPrChange w:id="3" w:author="Jetlund Knut" w:date="2015-10-01T11:11:00Z">
            <w:rPr>
              <w:b/>
              <w:sz w:val="72"/>
              <w:szCs w:val="96"/>
            </w:rPr>
          </w:rPrChange>
        </w:rPr>
      </w:pPr>
      <w:r w:rsidRPr="00135FD6">
        <w:rPr>
          <w:b/>
          <w:sz w:val="72"/>
          <w:szCs w:val="96"/>
          <w:lang w:val="nn-NO"/>
          <w:rPrChange w:id="4" w:author="Jetlund Knut" w:date="2015-10-01T11:11:00Z">
            <w:rPr>
              <w:b/>
              <w:sz w:val="72"/>
              <w:szCs w:val="96"/>
            </w:rPr>
          </w:rPrChange>
        </w:rPr>
        <w:t xml:space="preserve">SOSI </w:t>
      </w:r>
      <w:ins w:id="5" w:author="Jetlund Knut" w:date="2015-10-01T11:11:00Z">
        <w:r w:rsidR="00135FD6" w:rsidRPr="00135FD6">
          <w:rPr>
            <w:b/>
            <w:sz w:val="72"/>
            <w:szCs w:val="96"/>
            <w:lang w:val="nn-NO"/>
            <w:rPrChange w:id="6" w:author="Jetlund Knut" w:date="2015-10-01T11:11:00Z">
              <w:rPr>
                <w:b/>
                <w:sz w:val="72"/>
                <w:szCs w:val="96"/>
              </w:rPr>
            </w:rPrChange>
          </w:rPr>
          <w:t xml:space="preserve">Nettverk og </w:t>
        </w:r>
      </w:ins>
      <w:r w:rsidR="008F7681" w:rsidRPr="00135FD6">
        <w:rPr>
          <w:b/>
          <w:sz w:val="72"/>
          <w:szCs w:val="96"/>
          <w:lang w:val="nn-NO"/>
          <w:rPrChange w:id="7" w:author="Jetlund Knut" w:date="2015-10-01T11:11:00Z">
            <w:rPr>
              <w:b/>
              <w:sz w:val="72"/>
              <w:szCs w:val="96"/>
            </w:rPr>
          </w:rPrChange>
        </w:rPr>
        <w:t>Lineære referanser</w:t>
      </w:r>
      <w:r w:rsidRPr="00135FD6">
        <w:rPr>
          <w:b/>
          <w:sz w:val="72"/>
          <w:szCs w:val="96"/>
          <w:lang w:val="nn-NO"/>
          <w:rPrChange w:id="8" w:author="Jetlund Knut" w:date="2015-10-01T11:11:00Z">
            <w:rPr>
              <w:b/>
              <w:sz w:val="72"/>
              <w:szCs w:val="96"/>
            </w:rPr>
          </w:rPrChange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9" w:name="SOSI_Nettverk_generell_4_1"/>
      <w:bookmarkStart w:id="10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11" w:name="_Toc431466391"/>
      <w:r>
        <w:rPr>
          <w:u w:color="000000"/>
        </w:rPr>
        <w:lastRenderedPageBreak/>
        <w:t>Orientering og introduksjon</w:t>
      </w:r>
      <w:bookmarkEnd w:id="11"/>
    </w:p>
    <w:p w14:paraId="002FAD08" w14:textId="72667E85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</w:t>
      </w:r>
      <w:ins w:id="12" w:author="Jetlund Knut" w:date="2015-10-01T11:11:00Z">
        <w:r w:rsidR="00135FD6">
          <w:rPr>
            <w:u w:color="000000"/>
          </w:rPr>
          <w:t xml:space="preserve">nettverksmodell og </w:t>
        </w:r>
      </w:ins>
      <w:r w:rsidRPr="00863FD0">
        <w:rPr>
          <w:u w:color="000000"/>
        </w:rPr>
        <w:t xml:space="preserve">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bookmarkStart w:id="13" w:name="_GoBack"/>
    <w:bookmarkEnd w:id="13"/>
    <w:p w14:paraId="797C057E" w14:textId="77777777" w:rsidR="00FE1547" w:rsidRDefault="002362C8">
      <w:pPr>
        <w:pStyle w:val="INNH2"/>
        <w:tabs>
          <w:tab w:val="left" w:pos="660"/>
          <w:tab w:val="right" w:leader="underscore" w:pos="10194"/>
        </w:tabs>
        <w:rPr>
          <w:ins w:id="14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ins w:id="15" w:author="Jetlund Knut" w:date="2015-10-01T12:26:00Z">
        <w:r w:rsidR="00FE1547" w:rsidRPr="004A6074">
          <w:rPr>
            <w:rStyle w:val="Hyperkobling"/>
            <w:noProof/>
          </w:rPr>
          <w:fldChar w:fldCharType="begin"/>
        </w:r>
        <w:r w:rsidR="00FE1547" w:rsidRPr="004A6074">
          <w:rPr>
            <w:rStyle w:val="Hyperkobling"/>
            <w:noProof/>
          </w:rPr>
          <w:instrText xml:space="preserve"> </w:instrText>
        </w:r>
        <w:r w:rsidR="00FE1547">
          <w:rPr>
            <w:noProof/>
          </w:rPr>
          <w:instrText>HYPERLINK \l "_Toc431466391"</w:instrText>
        </w:r>
        <w:r w:rsidR="00FE1547" w:rsidRPr="004A6074">
          <w:rPr>
            <w:rStyle w:val="Hyperkobling"/>
            <w:noProof/>
          </w:rPr>
          <w:instrText xml:space="preserve"> </w:instrText>
        </w:r>
        <w:r w:rsidR="00FE1547" w:rsidRPr="004A6074">
          <w:rPr>
            <w:rStyle w:val="Hyperkobling"/>
            <w:noProof/>
          </w:rPr>
        </w:r>
        <w:r w:rsidR="00FE1547" w:rsidRPr="004A6074">
          <w:rPr>
            <w:rStyle w:val="Hyperkobling"/>
            <w:noProof/>
          </w:rPr>
          <w:fldChar w:fldCharType="separate"/>
        </w:r>
        <w:r w:rsidR="00FE1547" w:rsidRPr="004A6074">
          <w:rPr>
            <w:rStyle w:val="Hyperkobling"/>
            <w:noProof/>
            <w:u w:color="000000"/>
          </w:rPr>
          <w:t>1</w:t>
        </w:r>
        <w:r w:rsidR="00FE1547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FE1547" w:rsidRPr="004A6074">
          <w:rPr>
            <w:rStyle w:val="Hyperkobling"/>
            <w:noProof/>
            <w:u w:color="000000"/>
          </w:rPr>
          <w:t>Orientering og introduksjon</w:t>
        </w:r>
        <w:r w:rsidR="00FE1547">
          <w:rPr>
            <w:noProof/>
            <w:webHidden/>
          </w:rPr>
          <w:tab/>
        </w:r>
        <w:r w:rsidR="00FE1547">
          <w:rPr>
            <w:noProof/>
            <w:webHidden/>
          </w:rPr>
          <w:fldChar w:fldCharType="begin"/>
        </w:r>
        <w:r w:rsidR="00FE1547">
          <w:rPr>
            <w:noProof/>
            <w:webHidden/>
          </w:rPr>
          <w:instrText xml:space="preserve"> PAGEREF _Toc431466391 \h </w:instrText>
        </w:r>
        <w:r w:rsidR="00FE1547">
          <w:rPr>
            <w:noProof/>
            <w:webHidden/>
          </w:rPr>
        </w:r>
      </w:ins>
      <w:r w:rsidR="00FE1547">
        <w:rPr>
          <w:noProof/>
          <w:webHidden/>
        </w:rPr>
        <w:fldChar w:fldCharType="separate"/>
      </w:r>
      <w:ins w:id="16" w:author="Jetlund Knut" w:date="2015-10-01T12:26:00Z">
        <w:r w:rsidR="00FE1547">
          <w:rPr>
            <w:noProof/>
            <w:webHidden/>
          </w:rPr>
          <w:t>2</w:t>
        </w:r>
        <w:r w:rsidR="00FE1547">
          <w:rPr>
            <w:noProof/>
            <w:webHidden/>
          </w:rPr>
          <w:fldChar w:fldCharType="end"/>
        </w:r>
        <w:r w:rsidR="00FE1547" w:rsidRPr="004A6074">
          <w:rPr>
            <w:rStyle w:val="Hyperkobling"/>
            <w:noProof/>
          </w:rPr>
          <w:fldChar w:fldCharType="end"/>
        </w:r>
      </w:ins>
    </w:p>
    <w:p w14:paraId="25EBA87D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Historikk og endringslogg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Jetlund Knut" w:date="2015-10-01T12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CAB84AC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20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2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Omfang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B0D9C57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2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Omfatter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43397FD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2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Målsetting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A5A8B58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2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3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Bruksområde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Jetlund Knut" w:date="2015-10-01T12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EA07EEB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2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Normative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Jetlund Knut" w:date="2015-10-01T12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E31CFF2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5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Definisjoner og forkortelser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Jetlund Knut" w:date="2015-10-01T12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80330D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38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3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"_Toc431466399"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  <w:u w:color="000000"/>
          </w:rPr>
          <w:t>Stedfesting ved hjelp av lineære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_Toc431466399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D7544E1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4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4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Nettverk basert på referanselenker og lenkesekvenser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6E03BFD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4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4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Lineære posisjoner i nettverket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Jetlund Knut" w:date="2015-10-01T12:2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36A20FE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4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4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9808013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5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UML-Modell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1BE1D8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Pakkeavhengighet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Jetlund Knut" w:date="2015-10-01T12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57FF94C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5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Forholdet til ISO19148:2012 og INSPIRE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Jetlund Knut" w:date="2015-10-01T12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98B9B0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5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Hovedskjema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Jetlund Knut" w:date="2015-10-01T12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BC5FFEE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Lenker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Jetlund Knut" w:date="2015-10-01T12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5F81865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5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Lineær 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Jetlund Knut" w:date="2015-10-01T12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9CC8062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68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6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"_Toc431466409"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Jetlund Knut" w:date="2015-10-01T12:2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5565F117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7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  <w:u w:color="000000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  <w:u w:color="000000"/>
          </w:rPr>
          <w:t>Tekstlig beskrivelse av 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42DECFC1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7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«featureType» Nettverk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8D4F521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77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7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</w:rPr>
          <w:t>7.2.2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>«featureType» Nettverkselement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" w:author="Jetlund Knut" w:date="2015-10-01T12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CCCE0E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GeneralisertLenke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Jetlund Knut" w:date="2015-10-01T12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ADD101A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Jetlund Knut" w:date="2015-10-01T12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DBF9DE6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8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Lenkesekvens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Jetlund Knut" w:date="2015-10-01T12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B193C2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8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Lenkesett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" w:author="Jetlund Knut" w:date="2015-10-01T12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2245A9C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«featureType» </w:t>
        </w:r>
        <w:r w:rsidRPr="004A6074">
          <w:rPr>
            <w:rStyle w:val="Hyperkobling"/>
            <w:bCs/>
            <w:noProof/>
            <w:u w:color="000000"/>
            <w:lang w:val="en-AU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Jetlund Knut" w:date="2015-10-01T12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27B4FB59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5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" w:author="Jetlund Knut" w:date="2015-10-01T12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51B55A7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98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99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"_Toc431466419"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Jetlund Knut" w:date="2015-10-01T12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4B1DD14" w14:textId="77777777" w:rsidR="00FE1547" w:rsidRDefault="00FE1547">
      <w:pPr>
        <w:pStyle w:val="INNH4"/>
        <w:tabs>
          <w:tab w:val="left" w:pos="1540"/>
          <w:tab w:val="right" w:leader="underscore" w:pos="10194"/>
        </w:tabs>
        <w:rPr>
          <w:ins w:id="101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02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"_Toc431466420"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«dataType»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LineærPosisjonStrekning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" w:author="Jetlund Knut" w:date="2015-10-01T12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67B3A4F" w14:textId="77777777" w:rsidR="00FE1547" w:rsidRDefault="00FE1547">
      <w:pPr>
        <w:pStyle w:val="INNH4"/>
        <w:tabs>
          <w:tab w:val="left" w:pos="1540"/>
          <w:tab w:val="right" w:leader="underscore" w:pos="10194"/>
        </w:tabs>
        <w:rPr>
          <w:ins w:id="104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05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"_Toc431466421"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bCs/>
            <w:noProof/>
            <w:u w:color="000000"/>
            <w:lang w:val="en-US"/>
          </w:rPr>
          <w:t>7.2.11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bCs/>
            <w:noProof/>
            <w:u w:color="000000"/>
          </w:rPr>
          <w:t xml:space="preserve">«codeList» </w:t>
        </w:r>
        <w:r w:rsidRPr="004A6074">
          <w:rPr>
            <w:rStyle w:val="Hyperkobling"/>
            <w:bCs/>
            <w:noProof/>
            <w:u w:color="000000"/>
            <w:lang w:val="en-AU"/>
          </w:rPr>
          <w:t>LineærReferanseMetode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Jetlund Knut" w:date="2015-10-01T12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1078ADB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07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08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"_Toc431466422"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SOSI-realisering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0ACDDC3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110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1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"_Toc431466423"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Objekttype-eksempler (fra SOSI Del 2 Vegnett 4.5)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2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02C42FA0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3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4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"_Toc431466424"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Veglenke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5" w:author="Jetlund Knut" w:date="2015-10-01T12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B63BFEE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6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17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"_Toc431466425"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Fartsgrense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Jetlund Knut" w:date="2015-10-01T12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CC6D247" w14:textId="77777777" w:rsidR="00FE1547" w:rsidRDefault="00FE1547">
      <w:pPr>
        <w:pStyle w:val="INNH4"/>
        <w:tabs>
          <w:tab w:val="left" w:pos="1320"/>
          <w:tab w:val="right" w:leader="underscore" w:pos="10194"/>
        </w:tabs>
        <w:rPr>
          <w:ins w:id="119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20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"_Toc431466426"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Ferjeleie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1" w:author="Jetlund Knut" w:date="2015-10-01T12:26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727DE3F4" w14:textId="77777777" w:rsidR="00FE1547" w:rsidRDefault="00FE1547">
      <w:pPr>
        <w:pStyle w:val="INNH3"/>
        <w:tabs>
          <w:tab w:val="left" w:pos="1100"/>
          <w:tab w:val="right" w:leader="underscore" w:pos="10194"/>
        </w:tabs>
        <w:rPr>
          <w:ins w:id="122" w:author="Jetlund Knut" w:date="2015-10-01T12:26:00Z"/>
          <w:rFonts w:asciiTheme="minorHAnsi" w:eastAsiaTheme="minorEastAsia" w:hAnsiTheme="minorHAnsi" w:cstheme="minorBidi"/>
          <w:noProof/>
          <w:sz w:val="22"/>
          <w:szCs w:val="22"/>
        </w:rPr>
      </w:pPr>
      <w:ins w:id="123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"_Toc431466427"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A6074">
          <w:rPr>
            <w:rStyle w:val="Hyperkobling"/>
            <w:noProof/>
          </w:rPr>
          <w:t>Eksempel på SOSI-format-realisering: Kobling mellom Vegnett og egenskapsdata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4" w:author="Jetlund Knut" w:date="2015-10-01T12:2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629EF2B6" w14:textId="77777777" w:rsidR="00FE1547" w:rsidRDefault="00FE1547">
      <w:pPr>
        <w:pStyle w:val="INNH2"/>
        <w:tabs>
          <w:tab w:val="left" w:pos="660"/>
          <w:tab w:val="right" w:leader="underscore" w:pos="10194"/>
        </w:tabs>
        <w:rPr>
          <w:ins w:id="125" w:author="Jetlund Knut" w:date="2015-10-01T12:26:00Z"/>
          <w:rFonts w:asciiTheme="minorHAnsi" w:eastAsiaTheme="minorEastAsia" w:hAnsiTheme="minorHAnsi" w:cstheme="minorBidi"/>
          <w:b w:val="0"/>
          <w:bCs w:val="0"/>
          <w:noProof/>
        </w:rPr>
      </w:pPr>
      <w:ins w:id="126" w:author="Jetlund Knut" w:date="2015-10-01T12:26:00Z">
        <w:r w:rsidRPr="004A6074">
          <w:rPr>
            <w:rStyle w:val="Hyperkobling"/>
            <w:noProof/>
          </w:rPr>
          <w:fldChar w:fldCharType="begin"/>
        </w:r>
        <w:r w:rsidRPr="004A6074">
          <w:rPr>
            <w:rStyle w:val="Hyperkobling"/>
            <w:noProof/>
          </w:rPr>
          <w:instrText xml:space="preserve"> </w:instrText>
        </w:r>
        <w:r>
          <w:rPr>
            <w:noProof/>
          </w:rPr>
          <w:instrText>HYPERLINK \l "_Toc431466428"</w:instrText>
        </w:r>
        <w:r w:rsidRPr="004A6074">
          <w:rPr>
            <w:rStyle w:val="Hyperkobling"/>
            <w:noProof/>
          </w:rPr>
          <w:instrText xml:space="preserve"> </w:instrText>
        </w:r>
        <w:r w:rsidRPr="004A6074">
          <w:rPr>
            <w:rStyle w:val="Hyperkobling"/>
            <w:noProof/>
          </w:rPr>
        </w:r>
        <w:r w:rsidRPr="004A6074">
          <w:rPr>
            <w:rStyle w:val="Hyperkobling"/>
            <w:noProof/>
          </w:rPr>
          <w:fldChar w:fldCharType="separate"/>
        </w:r>
        <w:r w:rsidRPr="004A6074">
          <w:rPr>
            <w:rStyle w:val="Hyperkobling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A6074">
          <w:rPr>
            <w:rStyle w:val="Hyperkobling"/>
            <w:noProof/>
          </w:rPr>
          <w:t>GML-realisering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_Toc431466428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7" w:author="Jetlund Knut" w:date="2015-10-01T12:26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4A6074">
          <w:rPr>
            <w:rStyle w:val="Hyperkobling"/>
            <w:noProof/>
          </w:rPr>
          <w:fldChar w:fldCharType="end"/>
        </w:r>
      </w:ins>
    </w:p>
    <w:p w14:paraId="369AE706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28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29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0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1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1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Orientering og introduksjon</w:delText>
        </w:r>
        <w:r w:rsidDel="00A3101C">
          <w:rPr>
            <w:noProof/>
            <w:webHidden/>
          </w:rPr>
          <w:tab/>
          <w:delText>2</w:delText>
        </w:r>
      </w:del>
    </w:p>
    <w:p w14:paraId="6F9DA925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3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3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2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5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Historikk og endringslogg</w:delText>
        </w:r>
        <w:r w:rsidDel="00A3101C">
          <w:rPr>
            <w:noProof/>
            <w:webHidden/>
          </w:rPr>
          <w:tab/>
          <w:delText>4</w:delText>
        </w:r>
      </w:del>
    </w:p>
    <w:p w14:paraId="0E6ED3BA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36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37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3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3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Omfang</w:delText>
        </w:r>
        <w:r w:rsidDel="00A3101C">
          <w:rPr>
            <w:noProof/>
            <w:webHidden/>
          </w:rPr>
          <w:tab/>
          <w:delText>5</w:delText>
        </w:r>
      </w:del>
    </w:p>
    <w:p w14:paraId="4CBD2D9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1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3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Omfatter</w:delText>
        </w:r>
        <w:r w:rsidDel="00A3101C">
          <w:rPr>
            <w:noProof/>
            <w:webHidden/>
          </w:rPr>
          <w:tab/>
          <w:delText>5</w:delText>
        </w:r>
      </w:del>
    </w:p>
    <w:p w14:paraId="108B8581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6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4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Målsetting</w:delText>
        </w:r>
        <w:r w:rsidDel="00A3101C">
          <w:rPr>
            <w:noProof/>
            <w:webHidden/>
          </w:rPr>
          <w:tab/>
          <w:delText>5</w:delText>
        </w:r>
      </w:del>
    </w:p>
    <w:p w14:paraId="538D5272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4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49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50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3.3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151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>Bruksområde</w:delText>
        </w:r>
        <w:r w:rsidDel="00A3101C">
          <w:rPr>
            <w:noProof/>
            <w:webHidden/>
          </w:rPr>
          <w:tab/>
          <w:delText>5</w:delText>
        </w:r>
      </w:del>
    </w:p>
    <w:p w14:paraId="6FA0BC2C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5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5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4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5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Normative referanser</w:delText>
        </w:r>
        <w:r w:rsidDel="00A3101C">
          <w:rPr>
            <w:noProof/>
            <w:webHidden/>
          </w:rPr>
          <w:tab/>
          <w:delText>6</w:delText>
        </w:r>
      </w:del>
    </w:p>
    <w:p w14:paraId="045FDF3F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56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57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5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5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Definisjoner og forkortelser</w:delText>
        </w:r>
        <w:r w:rsidDel="00A3101C">
          <w:rPr>
            <w:noProof/>
            <w:webHidden/>
          </w:rPr>
          <w:tab/>
          <w:delText>7</w:delText>
        </w:r>
      </w:del>
    </w:p>
    <w:p w14:paraId="6D041FB8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60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61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62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63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Stedfesting ved hjelp av lineære referanser</w:delText>
        </w:r>
        <w:r w:rsidDel="00A3101C">
          <w:rPr>
            <w:noProof/>
            <w:webHidden/>
          </w:rPr>
          <w:tab/>
          <w:delText>8</w:delText>
        </w:r>
      </w:del>
    </w:p>
    <w:p w14:paraId="5241B9A6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6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65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66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67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Nettverk basert på referanselenker og lenkesekvenser</w:delText>
        </w:r>
        <w:r w:rsidDel="00A3101C">
          <w:rPr>
            <w:noProof/>
            <w:webHidden/>
          </w:rPr>
          <w:tab/>
          <w:delText>8</w:delText>
        </w:r>
      </w:del>
    </w:p>
    <w:p w14:paraId="3E7BED0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6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69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70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6.2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71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Lineære posisjoner i nettverket</w:delText>
        </w:r>
        <w:r w:rsidDel="00A3101C">
          <w:rPr>
            <w:noProof/>
            <w:webHidden/>
          </w:rPr>
          <w:tab/>
          <w:delText>8</w:delText>
        </w:r>
      </w:del>
    </w:p>
    <w:p w14:paraId="3341B3BC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172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173" w:author="Jetlund Knut" w:date="2015-10-01T12:04:00Z">
        <w:r w:rsidRPr="00A3101C" w:rsidDel="00A3101C">
          <w:rPr>
            <w:rFonts w:cs="Arial"/>
            <w:noProof/>
            <w:sz w:val="20"/>
            <w:szCs w:val="20"/>
            <w:u w:color="000000"/>
            <w:shd w:val="clear" w:color="auto" w:fill="FFFFFF"/>
            <w:rPrChange w:id="174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175" w:author="Jetlund Knut" w:date="2015-10-01T12:04:00Z">
              <w:rPr>
                <w:rStyle w:val="Hyperkobling"/>
                <w:noProof/>
              </w:rPr>
            </w:rPrChange>
          </w:rPr>
          <w:delText>Modell</w:delText>
        </w:r>
        <w:r w:rsidDel="00A3101C">
          <w:rPr>
            <w:noProof/>
            <w:webHidden/>
          </w:rPr>
          <w:tab/>
          <w:delText>10</w:delText>
        </w:r>
      </w:del>
    </w:p>
    <w:p w14:paraId="7A990CFC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176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77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178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179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UML-Modell</w:delText>
        </w:r>
        <w:r w:rsidDel="00A3101C">
          <w:rPr>
            <w:noProof/>
            <w:webHidden/>
          </w:rPr>
          <w:tab/>
          <w:delText>10</w:delText>
        </w:r>
      </w:del>
    </w:p>
    <w:p w14:paraId="5C9409A5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1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82" w:author="Jetlund Knut" w:date="2015-10-01T12:04:00Z">
              <w:rPr>
                <w:rStyle w:val="Hyperkobling"/>
                <w:noProof/>
              </w:rPr>
            </w:rPrChange>
          </w:rPr>
          <w:delText>7.1.1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83" w:author="Jetlund Knut" w:date="2015-10-01T12:04:00Z">
              <w:rPr>
                <w:rStyle w:val="Hyperkobling"/>
                <w:noProof/>
              </w:rPr>
            </w:rPrChange>
          </w:rPr>
          <w:delText>Pakkeavhengighet</w:delText>
        </w:r>
        <w:r w:rsidDel="00A3101C">
          <w:rPr>
            <w:noProof/>
            <w:webHidden/>
          </w:rPr>
          <w:tab/>
          <w:delText>10</w:delText>
        </w:r>
      </w:del>
    </w:p>
    <w:p w14:paraId="3642E093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5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86" w:author="Jetlund Knut" w:date="2015-10-01T12:04:00Z">
              <w:rPr>
                <w:rStyle w:val="Hyperkobling"/>
                <w:noProof/>
              </w:rPr>
            </w:rPrChange>
          </w:rPr>
          <w:delText>7.1.2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87" w:author="Jetlund Knut" w:date="2015-10-01T12:04:00Z">
              <w:rPr>
                <w:rStyle w:val="Hyperkobling"/>
                <w:noProof/>
              </w:rPr>
            </w:rPrChange>
          </w:rPr>
          <w:delText>Forholdet til ISO19148:2012 og INSPIRE</w:delText>
        </w:r>
        <w:r w:rsidDel="00A3101C">
          <w:rPr>
            <w:noProof/>
            <w:webHidden/>
          </w:rPr>
          <w:tab/>
          <w:delText>11</w:delText>
        </w:r>
      </w:del>
    </w:p>
    <w:p w14:paraId="3EAE34E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8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89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0" w:author="Jetlund Knut" w:date="2015-10-01T12:04:00Z">
              <w:rPr>
                <w:rStyle w:val="Hyperkobling"/>
                <w:noProof/>
              </w:rPr>
            </w:rPrChange>
          </w:rPr>
          <w:delText>7.1.3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1" w:author="Jetlund Knut" w:date="2015-10-01T12:04:00Z">
              <w:rPr>
                <w:rStyle w:val="Hyperkobling"/>
                <w:noProof/>
              </w:rPr>
            </w:rPrChange>
          </w:rPr>
          <w:delText>Hovedskjema</w:delText>
        </w:r>
        <w:r w:rsidDel="00A3101C">
          <w:rPr>
            <w:noProof/>
            <w:webHidden/>
          </w:rPr>
          <w:tab/>
          <w:delText>13</w:delText>
        </w:r>
      </w:del>
    </w:p>
    <w:p w14:paraId="3C2F6E89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92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93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4" w:author="Jetlund Knut" w:date="2015-10-01T12:04:00Z">
              <w:rPr>
                <w:rStyle w:val="Hyperkobling"/>
                <w:noProof/>
              </w:rPr>
            </w:rPrChange>
          </w:rPr>
          <w:delText>7.1.4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5" w:author="Jetlund Knut" w:date="2015-10-01T12:04:00Z">
              <w:rPr>
                <w:rStyle w:val="Hyperkobling"/>
                <w:noProof/>
              </w:rPr>
            </w:rPrChange>
          </w:rPr>
          <w:delText>Lenker</w:delText>
        </w:r>
        <w:r w:rsidDel="00A3101C">
          <w:rPr>
            <w:noProof/>
            <w:webHidden/>
          </w:rPr>
          <w:tab/>
          <w:delText>14</w:delText>
        </w:r>
      </w:del>
    </w:p>
    <w:p w14:paraId="02B04C99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196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197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198" w:author="Jetlund Knut" w:date="2015-10-01T12:04:00Z">
              <w:rPr>
                <w:rStyle w:val="Hyperkobling"/>
                <w:noProof/>
              </w:rPr>
            </w:rPrChange>
          </w:rPr>
          <w:delText>7.1.5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199" w:author="Jetlund Knut" w:date="2015-10-01T12:04:00Z">
              <w:rPr>
                <w:rStyle w:val="Hyperkobling"/>
                <w:noProof/>
              </w:rPr>
            </w:rPrChange>
          </w:rPr>
          <w:delText>Lineær posisjon</w:delText>
        </w:r>
        <w:r w:rsidDel="00A3101C">
          <w:rPr>
            <w:noProof/>
            <w:webHidden/>
          </w:rPr>
          <w:tab/>
          <w:delText>15</w:delText>
        </w:r>
      </w:del>
    </w:p>
    <w:p w14:paraId="4077405B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00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01" w:author="Jetlund Knut" w:date="2015-10-01T12:04:00Z">
        <w:r w:rsidRPr="00A3101C" w:rsidDel="00A3101C">
          <w:rPr>
            <w:rFonts w:cs="Arial"/>
            <w:noProof/>
            <w:u w:color="000000"/>
            <w:shd w:val="clear" w:color="auto" w:fill="FFFFFF"/>
            <w:rPrChange w:id="202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7.2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u w:color="000000"/>
            <w:shd w:val="clear" w:color="auto" w:fill="FFFFFF"/>
            <w:rPrChange w:id="203" w:author="Jetlund Knut" w:date="2015-10-01T12:04:00Z">
              <w:rPr>
                <w:rStyle w:val="Hyperkobling"/>
                <w:noProof/>
                <w:u w:color="000000"/>
              </w:rPr>
            </w:rPrChange>
          </w:rPr>
          <w:delText>Tekstlig beskrivelse av modellen</w:delText>
        </w:r>
        <w:r w:rsidDel="00A3101C">
          <w:rPr>
            <w:noProof/>
            <w:webHidden/>
          </w:rPr>
          <w:tab/>
          <w:delText>17</w:delText>
        </w:r>
      </w:del>
    </w:p>
    <w:p w14:paraId="39ECB46F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0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0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06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7.2.1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0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0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Nettverkselement</w:delText>
        </w:r>
        <w:r w:rsidDel="00A3101C">
          <w:rPr>
            <w:noProof/>
            <w:webHidden/>
          </w:rPr>
          <w:tab/>
          <w:delText>17</w:delText>
        </w:r>
      </w:del>
    </w:p>
    <w:p w14:paraId="48D2DAD8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0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1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7.2.2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1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GeneralisertLenke</w:delText>
        </w:r>
        <w:r w:rsidDel="00A3101C">
          <w:rPr>
            <w:noProof/>
            <w:webHidden/>
          </w:rPr>
          <w:tab/>
          <w:delText>17</w:delText>
        </w:r>
      </w:del>
    </w:p>
    <w:p w14:paraId="5C22661C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1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1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16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1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1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LenkeSekvens</w:delText>
        </w:r>
        <w:r w:rsidDel="00A3101C">
          <w:rPr>
            <w:noProof/>
            <w:webHidden/>
          </w:rPr>
          <w:tab/>
          <w:delText>17</w:delText>
        </w:r>
      </w:del>
    </w:p>
    <w:p w14:paraId="2EB4319D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1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21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7.2.4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2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«featureType»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2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Lenke</w:delText>
        </w:r>
        <w:r w:rsidDel="00A3101C">
          <w:rPr>
            <w:noProof/>
            <w:webHidden/>
          </w:rPr>
          <w:tab/>
          <w:delText>18</w:delText>
        </w:r>
      </w:del>
    </w:p>
    <w:p w14:paraId="51E02E06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2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25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26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7.2.5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27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«dataType»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28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LineærPosisjon</w:delText>
        </w:r>
        <w:r w:rsidDel="00A3101C">
          <w:rPr>
            <w:noProof/>
            <w:webHidden/>
          </w:rPr>
          <w:tab/>
          <w:delText>19</w:delText>
        </w:r>
      </w:del>
    </w:p>
    <w:p w14:paraId="20527BCA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2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31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7.2.6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32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«dataType»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33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LineærPosisjonPunkt</w:delText>
        </w:r>
        <w:r w:rsidDel="00A3101C">
          <w:rPr>
            <w:noProof/>
            <w:webHidden/>
          </w:rPr>
          <w:tab/>
          <w:delText>20</w:delText>
        </w:r>
      </w:del>
    </w:p>
    <w:p w14:paraId="1763C588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34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5" w:author="Jetlund Knut" w:date="2015-10-01T12:04:00Z">
        <w:r w:rsidRPr="00A3101C" w:rsidDel="00A3101C">
          <w:rPr>
            <w:rFonts w:cs="Arial"/>
            <w:bCs/>
            <w:noProof/>
            <w:shd w:val="clear" w:color="auto" w:fill="FFFFFF"/>
            <w:rPrChange w:id="236" w:author="Jetlund Knut" w:date="2015-10-01T12:04:00Z">
              <w:rPr>
                <w:rStyle w:val="Hyperkobling"/>
                <w:bCs/>
                <w:noProof/>
              </w:rPr>
            </w:rPrChange>
          </w:rPr>
          <w:delText>7.2.7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shd w:val="clear" w:color="auto" w:fill="FFFFFF"/>
            <w:rPrChange w:id="237" w:author="Jetlund Knut" w:date="2015-10-01T12:04:00Z">
              <w:rPr>
                <w:rStyle w:val="Hyperkobling"/>
                <w:bCs/>
                <w:noProof/>
              </w:rPr>
            </w:rPrChange>
          </w:rPr>
          <w:delText>«dataType» LineærPosisjonStrekning</w:delText>
        </w:r>
        <w:r w:rsidDel="00A3101C">
          <w:rPr>
            <w:noProof/>
            <w:webHidden/>
          </w:rPr>
          <w:tab/>
          <w:delText>20</w:delText>
        </w:r>
      </w:del>
    </w:p>
    <w:p w14:paraId="699DC16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38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39" w:author="Jetlund Knut" w:date="2015-10-01T12:04:00Z"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US"/>
            <w:rPrChange w:id="240" w:author="Jetlund Knut" w:date="2015-10-01T12:04:00Z">
              <w:rPr>
                <w:rStyle w:val="Hyperkobling"/>
                <w:bCs/>
                <w:noProof/>
                <w:u w:color="000000"/>
                <w:lang w:val="en-US"/>
              </w:rPr>
            </w:rPrChange>
          </w:rPr>
          <w:delText>7.2.8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rPrChange w:id="241" w:author="Jetlund Knut" w:date="2015-10-01T12:04:00Z">
              <w:rPr>
                <w:rStyle w:val="Hyperkobling"/>
                <w:bCs/>
                <w:noProof/>
                <w:u w:color="000000"/>
              </w:rPr>
            </w:rPrChange>
          </w:rPr>
          <w:delText xml:space="preserve">«codeList» </w:delText>
        </w:r>
        <w:r w:rsidRPr="00A3101C" w:rsidDel="00A3101C">
          <w:rPr>
            <w:rFonts w:cs="Arial"/>
            <w:bCs/>
            <w:noProof/>
            <w:u w:color="000000"/>
            <w:shd w:val="clear" w:color="auto" w:fill="FFFFFF"/>
            <w:lang w:val="en-AU"/>
            <w:rPrChange w:id="242" w:author="Jetlund Knut" w:date="2015-10-01T12:04:00Z">
              <w:rPr>
                <w:rStyle w:val="Hyperkobling"/>
                <w:bCs/>
                <w:noProof/>
                <w:u w:color="000000"/>
                <w:lang w:val="en-AU"/>
              </w:rPr>
            </w:rPrChange>
          </w:rPr>
          <w:delText>LineærReferanseMetode</w:delText>
        </w:r>
        <w:r w:rsidDel="00A3101C">
          <w:rPr>
            <w:noProof/>
            <w:webHidden/>
          </w:rPr>
          <w:tab/>
          <w:delText>20</w:delText>
        </w:r>
      </w:del>
    </w:p>
    <w:p w14:paraId="6410914F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243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244" w:author="Jetlund Knut" w:date="2015-10-01T12:04:00Z"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45" w:author="Jetlund Knut" w:date="2015-10-01T12:04:00Z">
              <w:rPr>
                <w:rStyle w:val="Hyperkobling"/>
                <w:noProof/>
              </w:rPr>
            </w:rPrChange>
          </w:rPr>
          <w:delText>8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46" w:author="Jetlund Knut" w:date="2015-10-01T12:04:00Z">
              <w:rPr>
                <w:rStyle w:val="Hyperkobling"/>
                <w:noProof/>
              </w:rPr>
            </w:rPrChange>
          </w:rPr>
          <w:delText>SOSI-realisering</w:delText>
        </w:r>
        <w:r w:rsidDel="00A3101C">
          <w:rPr>
            <w:noProof/>
            <w:webHidden/>
          </w:rPr>
          <w:tab/>
          <w:delText>22</w:delText>
        </w:r>
      </w:del>
    </w:p>
    <w:p w14:paraId="6AA37331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47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49" w:author="Jetlund Knut" w:date="2015-10-01T12:04:00Z">
              <w:rPr>
                <w:rStyle w:val="Hyperkobling"/>
                <w:noProof/>
              </w:rPr>
            </w:rPrChange>
          </w:rPr>
          <w:delText>8.1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0" w:author="Jetlund Knut" w:date="2015-10-01T12:04:00Z">
              <w:rPr>
                <w:rStyle w:val="Hyperkobling"/>
                <w:noProof/>
              </w:rPr>
            </w:rPrChange>
          </w:rPr>
          <w:delText>Objekttype-eksempler (fra SOSI Del 2 Vegnett 4.5)</w:delText>
        </w:r>
        <w:r w:rsidDel="00A3101C">
          <w:rPr>
            <w:noProof/>
            <w:webHidden/>
          </w:rPr>
          <w:tab/>
          <w:delText>22</w:delText>
        </w:r>
      </w:del>
    </w:p>
    <w:p w14:paraId="1B87036F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1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53" w:author="Jetlund Knut" w:date="2015-10-01T12:04:00Z">
              <w:rPr>
                <w:rStyle w:val="Hyperkobling"/>
                <w:noProof/>
              </w:rPr>
            </w:rPrChange>
          </w:rPr>
          <w:delText>8.1.1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4" w:author="Jetlund Knut" w:date="2015-10-01T12:04:00Z">
              <w:rPr>
                <w:rStyle w:val="Hyperkobling"/>
                <w:noProof/>
              </w:rPr>
            </w:rPrChange>
          </w:rPr>
          <w:delText>Veglenke</w:delText>
        </w:r>
        <w:r w:rsidDel="00A3101C">
          <w:rPr>
            <w:noProof/>
            <w:webHidden/>
          </w:rPr>
          <w:tab/>
          <w:delText>22</w:delText>
        </w:r>
      </w:del>
    </w:p>
    <w:p w14:paraId="259B6AA1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5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57" w:author="Jetlund Knut" w:date="2015-10-01T12:04:00Z">
              <w:rPr>
                <w:rStyle w:val="Hyperkobling"/>
                <w:noProof/>
              </w:rPr>
            </w:rPrChange>
          </w:rPr>
          <w:delText>8.1.2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58" w:author="Jetlund Knut" w:date="2015-10-01T12:04:00Z">
              <w:rPr>
                <w:rStyle w:val="Hyperkobling"/>
                <w:noProof/>
              </w:rPr>
            </w:rPrChange>
          </w:rPr>
          <w:delText>Fartsgrense</w:delText>
        </w:r>
        <w:r w:rsidDel="00A3101C">
          <w:rPr>
            <w:noProof/>
            <w:webHidden/>
          </w:rPr>
          <w:tab/>
          <w:delText>24</w:delText>
        </w:r>
      </w:del>
    </w:p>
    <w:p w14:paraId="565669E5" w14:textId="77777777" w:rsidR="00E3546C" w:rsidDel="00A3101C" w:rsidRDefault="00E3546C">
      <w:pPr>
        <w:pStyle w:val="INNH4"/>
        <w:tabs>
          <w:tab w:val="left" w:pos="1320"/>
          <w:tab w:val="right" w:leader="underscore" w:pos="10194"/>
        </w:tabs>
        <w:rPr>
          <w:del w:id="259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61" w:author="Jetlund Knut" w:date="2015-10-01T12:04:00Z">
              <w:rPr>
                <w:rStyle w:val="Hyperkobling"/>
                <w:noProof/>
              </w:rPr>
            </w:rPrChange>
          </w:rPr>
          <w:delText>8.1.3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62" w:author="Jetlund Knut" w:date="2015-10-01T12:04:00Z">
              <w:rPr>
                <w:rStyle w:val="Hyperkobling"/>
                <w:noProof/>
              </w:rPr>
            </w:rPrChange>
          </w:rPr>
          <w:delText>Ferjeleie</w:delText>
        </w:r>
        <w:r w:rsidDel="00A3101C">
          <w:rPr>
            <w:noProof/>
            <w:webHidden/>
          </w:rPr>
          <w:tab/>
          <w:delText>25</w:delText>
        </w:r>
      </w:del>
    </w:p>
    <w:p w14:paraId="4C295400" w14:textId="77777777" w:rsidR="00E3546C" w:rsidDel="00A3101C" w:rsidRDefault="00E3546C">
      <w:pPr>
        <w:pStyle w:val="INNH3"/>
        <w:tabs>
          <w:tab w:val="left" w:pos="1100"/>
          <w:tab w:val="right" w:leader="underscore" w:pos="10194"/>
        </w:tabs>
        <w:rPr>
          <w:del w:id="263" w:author="Jetlund Knut" w:date="2015-10-01T12:04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Jetlund Knut" w:date="2015-10-01T12:04:00Z">
        <w:r w:rsidRPr="00A3101C" w:rsidDel="00A3101C">
          <w:rPr>
            <w:rFonts w:cs="Arial"/>
            <w:noProof/>
            <w:shd w:val="clear" w:color="auto" w:fill="FFFFFF"/>
            <w:rPrChange w:id="265" w:author="Jetlund Knut" w:date="2015-10-01T12:04:00Z">
              <w:rPr>
                <w:rStyle w:val="Hyperkobling"/>
                <w:noProof/>
              </w:rPr>
            </w:rPrChange>
          </w:rPr>
          <w:delText>8.2</w:delText>
        </w:r>
        <w:r w:rsidDel="00A3101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3101C" w:rsidDel="00A3101C">
          <w:rPr>
            <w:rFonts w:cs="Arial"/>
            <w:noProof/>
            <w:shd w:val="clear" w:color="auto" w:fill="FFFFFF"/>
            <w:rPrChange w:id="266" w:author="Jetlund Knut" w:date="2015-10-01T12:04:00Z">
              <w:rPr>
                <w:rStyle w:val="Hyperkobling"/>
                <w:noProof/>
              </w:rPr>
            </w:rPrChange>
          </w:rPr>
          <w:delText>Eksempel på SOSI-format-realisering: Kobling mellom Vegnett og egenskapsdata</w:delText>
        </w:r>
        <w:r w:rsidDel="00A3101C">
          <w:rPr>
            <w:noProof/>
            <w:webHidden/>
          </w:rPr>
          <w:tab/>
          <w:delText>27</w:delText>
        </w:r>
      </w:del>
    </w:p>
    <w:p w14:paraId="68886DB9" w14:textId="77777777" w:rsidR="00E3546C" w:rsidDel="00A3101C" w:rsidRDefault="00E3546C">
      <w:pPr>
        <w:pStyle w:val="INNH2"/>
        <w:tabs>
          <w:tab w:val="left" w:pos="660"/>
          <w:tab w:val="right" w:leader="underscore" w:pos="10194"/>
        </w:tabs>
        <w:rPr>
          <w:del w:id="267" w:author="Jetlund Knut" w:date="2015-10-01T12:04:00Z"/>
          <w:rFonts w:asciiTheme="minorHAnsi" w:eastAsiaTheme="minorEastAsia" w:hAnsiTheme="minorHAnsi" w:cstheme="minorBidi"/>
          <w:b w:val="0"/>
          <w:bCs w:val="0"/>
          <w:noProof/>
        </w:rPr>
      </w:pPr>
      <w:del w:id="268" w:author="Jetlund Knut" w:date="2015-10-01T12:04:00Z"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69" w:author="Jetlund Knut" w:date="2015-10-01T12:04:00Z">
              <w:rPr>
                <w:rStyle w:val="Hyperkobling"/>
                <w:noProof/>
              </w:rPr>
            </w:rPrChange>
          </w:rPr>
          <w:delText>9</w:delText>
        </w:r>
        <w:r w:rsidDel="00A3101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A3101C" w:rsidDel="00A3101C">
          <w:rPr>
            <w:rFonts w:cs="Arial"/>
            <w:noProof/>
            <w:sz w:val="20"/>
            <w:szCs w:val="20"/>
            <w:shd w:val="clear" w:color="auto" w:fill="FFFFFF"/>
            <w:rPrChange w:id="270" w:author="Jetlund Knut" w:date="2015-10-01T12:04:00Z">
              <w:rPr>
                <w:rStyle w:val="Hyperkobling"/>
                <w:noProof/>
              </w:rPr>
            </w:rPrChange>
          </w:rPr>
          <w:delText>GML-realisering</w:delText>
        </w:r>
        <w:r w:rsidDel="00A3101C">
          <w:rPr>
            <w:noProof/>
            <w:webHidden/>
          </w:rPr>
          <w:tab/>
          <w:delText>28</w:delText>
        </w:r>
      </w:del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271" w:name="_Toc431466392"/>
      <w:r>
        <w:rPr>
          <w:u w:color="000000"/>
        </w:rPr>
        <w:lastRenderedPageBreak/>
        <w:t>Historikk og endringslogg</w:t>
      </w:r>
      <w:bookmarkEnd w:id="271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272" w:name="_Toc431466393"/>
      <w:r>
        <w:rPr>
          <w:u w:color="000000"/>
        </w:rPr>
        <w:lastRenderedPageBreak/>
        <w:t>Omfang</w:t>
      </w:r>
      <w:bookmarkEnd w:id="272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273" w:name="_Toc431466394"/>
      <w:r w:rsidRPr="00E90238">
        <w:rPr>
          <w:bCs/>
          <w:szCs w:val="24"/>
          <w:u w:color="000000"/>
        </w:rPr>
        <w:t>Omfatter</w:t>
      </w:r>
      <w:bookmarkEnd w:id="273"/>
    </w:p>
    <w:p w14:paraId="752B0681" w14:textId="6110A66E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</w:t>
      </w:r>
      <w:ins w:id="274" w:author="Jetlund Knut" w:date="2015-10-01T11:11:00Z">
        <w:r w:rsidR="00135FD6">
          <w:rPr>
            <w:u w:color="000000"/>
          </w:rPr>
          <w:t xml:space="preserve">nettverksmodell og </w:t>
        </w:r>
      </w:ins>
      <w:r w:rsidR="008A6E7F">
        <w:rPr>
          <w:u w:color="000000"/>
        </w:rPr>
        <w:t xml:space="preserve">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275" w:name="_Toc431466395"/>
      <w:r w:rsidRPr="00E85976">
        <w:rPr>
          <w:bCs/>
          <w:szCs w:val="24"/>
          <w:u w:color="000000"/>
        </w:rPr>
        <w:t>Målsetting</w:t>
      </w:r>
      <w:bookmarkEnd w:id="275"/>
    </w:p>
    <w:p w14:paraId="6A09C7EB" w14:textId="3474D78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</w:t>
      </w:r>
      <w:ins w:id="276" w:author="Jetlund Knut" w:date="2015-10-01T11:12:00Z">
        <w:r w:rsidR="00135FD6">
          <w:rPr>
            <w:u w:color="000000"/>
          </w:rPr>
          <w:t xml:space="preserve"> nettverk og stedfesting med </w:t>
        </w:r>
      </w:ins>
      <w:del w:id="277" w:author="Jetlund Knut" w:date="2015-10-01T11:12:00Z">
        <w:r w:rsidDel="00135FD6">
          <w:rPr>
            <w:u w:color="000000"/>
          </w:rPr>
          <w:delText xml:space="preserve"> </w:delText>
        </w:r>
      </w:del>
      <w:r>
        <w:rPr>
          <w:u w:color="000000"/>
        </w:rPr>
        <w:t>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</w:t>
      </w:r>
      <w:del w:id="278" w:author="Jetlund Knut" w:date="2015-10-01T11:12:00Z">
        <w:r w:rsidR="00C95E9E" w:rsidDel="00135FD6">
          <w:rPr>
            <w:u w:color="000000"/>
          </w:rPr>
          <w:delText>å</w:delText>
        </w:r>
      </w:del>
      <w:ins w:id="279" w:author="Jetlund Knut" w:date="2015-10-01T11:12:00Z">
        <w:r w:rsidR="00135FD6">
          <w:rPr>
            <w:u w:color="000000"/>
          </w:rPr>
          <w:t xml:space="preserve">nettverk </w:t>
        </w:r>
      </w:ins>
      <w:del w:id="280" w:author="Jetlund Knut" w:date="2015-10-01T11:12:00Z">
        <w:r w:rsidR="00C95E9E" w:rsidDel="00135FD6">
          <w:rPr>
            <w:u w:color="000000"/>
          </w:rPr>
          <w:delText xml:space="preserve"> stedfeste objekter </w:delText>
        </w:r>
        <w:r w:rsidDel="00135FD6">
          <w:rPr>
            <w:u w:color="000000"/>
          </w:rPr>
          <w:delText xml:space="preserve">innenfor </w:delText>
        </w:r>
      </w:del>
      <w:r w:rsidR="00C95E9E">
        <w:rPr>
          <w:u w:color="000000"/>
        </w:rPr>
        <w:t xml:space="preserve">lineære </w:t>
      </w:r>
      <w:del w:id="281" w:author="Jetlund Knut" w:date="2015-10-01T11:12:00Z">
        <w:r w:rsidR="00C95E9E" w:rsidDel="00135FD6">
          <w:rPr>
            <w:u w:color="000000"/>
          </w:rPr>
          <w:delText>elementer</w:delText>
        </w:r>
      </w:del>
      <w:ins w:id="282" w:author="Jetlund Knut" w:date="2015-10-01T11:12:00Z">
        <w:r w:rsidR="00135FD6">
          <w:rPr>
            <w:u w:color="000000"/>
          </w:rPr>
          <w:t>posisjoner</w:t>
        </w:r>
      </w:ins>
      <w:r w:rsidR="00C95E9E">
        <w:rPr>
          <w:u w:color="000000"/>
        </w:rPr>
        <w:t xml:space="preserve">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283" w:name="_Toc431466396"/>
      <w:r w:rsidRPr="00E85976">
        <w:rPr>
          <w:bCs/>
          <w:szCs w:val="24"/>
          <w:u w:color="000000"/>
        </w:rPr>
        <w:t>Bruksområde</w:t>
      </w:r>
      <w:bookmarkEnd w:id="283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E83694" w:rsidRDefault="00E83694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15" name="Bilde 15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E83694" w:rsidRPr="00E415C8" w:rsidRDefault="00E83694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284" w:name="_Ref295130535"/>
                              <w:bookmarkStart w:id="285" w:name="_Ref295130545"/>
                              <w:r>
                                <w:t xml:space="preserve">Figur </w:t>
                              </w:r>
                              <w:r w:rsidR="0032742E">
                                <w:fldChar w:fldCharType="begin"/>
                              </w:r>
                              <w:r w:rsidR="0032742E">
                                <w:instrText xml:space="preserve"> SEQ Figur \* ARABIC </w:instrText>
                              </w:r>
                              <w:r w:rsidR="0032742E">
                                <w:fldChar w:fldCharType="separate"/>
                              </w:r>
                              <w:r w:rsidR="00A3101C">
                                <w:rPr>
                                  <w:noProof/>
                                </w:rPr>
                                <w:t>1</w:t>
                              </w:r>
                              <w:r w:rsidR="0032742E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84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285"/>
                            </w:p>
                            <w:p w14:paraId="683CA78D" w14:textId="77777777" w:rsidR="00E83694" w:rsidRDefault="00E83694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E83694" w:rsidRDefault="00E83694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15" name="Bilde 15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E83694" w:rsidRPr="00E415C8" w:rsidRDefault="00E83694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286" w:name="_Ref295130535"/>
                        <w:bookmarkStart w:id="287" w:name="_Ref295130545"/>
                        <w:r>
                          <w:t xml:space="preserve">Figur </w:t>
                        </w:r>
                        <w:r w:rsidR="0032742E">
                          <w:fldChar w:fldCharType="begin"/>
                        </w:r>
                        <w:r w:rsidR="0032742E">
                          <w:instrText xml:space="preserve"> SEQ Figur \* ARABIC </w:instrText>
                        </w:r>
                        <w:r w:rsidR="0032742E">
                          <w:fldChar w:fldCharType="separate"/>
                        </w:r>
                        <w:r w:rsidR="00A3101C">
                          <w:rPr>
                            <w:noProof/>
                          </w:rPr>
                          <w:t>1</w:t>
                        </w:r>
                        <w:r w:rsidR="0032742E">
                          <w:rPr>
                            <w:noProof/>
                          </w:rPr>
                          <w:fldChar w:fldCharType="end"/>
                        </w:r>
                        <w:bookmarkEnd w:id="286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287"/>
                      </w:p>
                      <w:p w14:paraId="683CA78D" w14:textId="77777777" w:rsidR="00E83694" w:rsidRDefault="00E83694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288" w:name="_Toc431466397"/>
      <w:r>
        <w:rPr>
          <w:u w:color="000000"/>
        </w:rPr>
        <w:lastRenderedPageBreak/>
        <w:t>Normative referanser</w:t>
      </w:r>
      <w:bookmarkEnd w:id="288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289" w:name="_Toc431466398"/>
      <w:r>
        <w:rPr>
          <w:u w:color="000000"/>
        </w:rPr>
        <w:lastRenderedPageBreak/>
        <w:t>Definisjoner og forkortelser</w:t>
      </w:r>
      <w:bookmarkEnd w:id="289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290" w:name="_Toc431466399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290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291" w:name="_Toc431466400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291"/>
    </w:p>
    <w:p w14:paraId="4FB49407" w14:textId="72073AE5" w:rsidR="0078435F" w:rsidRDefault="004271ED" w:rsidP="00516844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3555B3">
        <w:rPr>
          <w:u w:color="000000"/>
        </w:rPr>
        <w:t xml:space="preserve"> (nettverkselementer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3772548D" w:rsidR="0078435F" w:rsidRDefault="0078435F" w:rsidP="00966EF1">
            <w:pPr>
              <w:ind w:left="45"/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130C2736" w:rsidR="0078435F" w:rsidRPr="004353FF" w:rsidRDefault="0078435F" w:rsidP="00E3546C">
            <w:pPr>
              <w:ind w:left="45"/>
            </w:pPr>
            <w:r>
              <w:t xml:space="preserve">Referanselenker for lineære referansesystem skal være subtype av objekttypen </w:t>
            </w:r>
            <w:r w:rsidR="003555B3">
              <w:rPr>
                <w:i/>
              </w:rPr>
              <w:t xml:space="preserve">Lenke </w:t>
            </w:r>
            <w:r>
              <w:t xml:space="preserve">eller </w:t>
            </w:r>
            <w:r w:rsidR="003555B3">
              <w:rPr>
                <w:i/>
              </w:rPr>
              <w:t>Lenkesekvens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38226536" w:rsidR="0078435F" w:rsidRPr="0078435F" w:rsidRDefault="0078435F" w:rsidP="00966EF1">
            <w:pPr>
              <w:rPr>
                <w:b/>
              </w:rPr>
            </w:pPr>
            <w:r>
              <w:rPr>
                <w:b/>
              </w:rPr>
              <w:t>/krav/</w:t>
            </w:r>
            <w:r w:rsidR="00966EF1">
              <w:rPr>
                <w:b/>
              </w:rPr>
              <w:t>Lenkegeometri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r>
              <w:t xml:space="preserve">Subtyper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1CF52DAA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 xml:space="preserve">i form av start- og </w:t>
      </w:r>
      <w:r w:rsidR="00E83694">
        <w:rPr>
          <w:u w:color="000000"/>
        </w:rPr>
        <w:t>sluttposisjon</w:t>
      </w:r>
      <w:r w:rsidR="00E37222">
        <w:rPr>
          <w:u w:color="000000"/>
        </w:rPr>
        <w:t>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76D9A0C1" w:rsidR="001A4424" w:rsidRPr="004353FF" w:rsidRDefault="003555B3" w:rsidP="004C1B08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>sekvens skal ha angitt posisjon i sekvensen</w:t>
            </w:r>
            <w:r w:rsidR="00030E71">
              <w:t xml:space="preserve"> (</w:t>
            </w:r>
            <w:r w:rsidR="00E83694">
              <w:t>startposisjon</w:t>
            </w:r>
            <w:r w:rsidR="00030E71">
              <w:t xml:space="preserve"> og </w:t>
            </w:r>
            <w:r w:rsidR="00E83694">
              <w:t>sluttposisjon</w:t>
            </w:r>
            <w:r w:rsidR="00030E71">
              <w:t>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DB6AD78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Kun </w:t>
      </w:r>
      <w:r w:rsidR="00E83694">
        <w:rPr>
          <w:szCs w:val="24"/>
          <w:u w:val="single"/>
        </w:rPr>
        <w:t>startposisjon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0CB2737F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 xml:space="preserve">Kombinasjonen </w:t>
      </w:r>
      <w:r w:rsidR="00E83694">
        <w:rPr>
          <w:szCs w:val="24"/>
          <w:u w:val="single"/>
        </w:rPr>
        <w:t>startposisjon</w:t>
      </w:r>
      <w:r w:rsidRPr="00DB5D2E">
        <w:rPr>
          <w:szCs w:val="24"/>
          <w:u w:val="single"/>
        </w:rPr>
        <w:t>-</w:t>
      </w:r>
      <w:r w:rsidR="00E83694">
        <w:rPr>
          <w:szCs w:val="24"/>
          <w:u w:val="single"/>
        </w:rPr>
        <w:t>sluttposisjon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292" w:name="_Toc431466401"/>
      <w:r>
        <w:rPr>
          <w:u w:color="000000"/>
        </w:rPr>
        <w:t>Lineære posisjoner i nettverket</w:t>
      </w:r>
      <w:bookmarkEnd w:id="292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lastRenderedPageBreak/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35059259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 xml:space="preserve">Posisjoner angitt i meter langs lenkene. Kan ha nullpunkt i starten av lenkene, eller lenkene kan ha en angitt </w:t>
            </w:r>
            <w:r w:rsidR="00E83694">
              <w:rPr>
                <w:szCs w:val="24"/>
              </w:rPr>
              <w:t>startposisjon</w:t>
            </w:r>
            <w:r>
              <w:rPr>
                <w:szCs w:val="24"/>
              </w:rPr>
              <w:t>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293" w:name="SOSI_Lineære_referanser_4_5"/>
      <w:bookmarkStart w:id="294" w:name="BKM_B578D9B4_BF81_44b0_9858_14C2F5857AE8"/>
      <w:bookmarkStart w:id="295" w:name="_Toc431466402"/>
      <w:r>
        <w:rPr>
          <w:bCs/>
          <w:szCs w:val="24"/>
        </w:rPr>
        <w:lastRenderedPageBreak/>
        <w:t>Modell</w:t>
      </w:r>
      <w:bookmarkEnd w:id="295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296" w:name="_Toc431466403"/>
      <w:r>
        <w:rPr>
          <w:u w:color="000000"/>
        </w:rPr>
        <w:t>UML-Modell</w:t>
      </w:r>
      <w:bookmarkEnd w:id="296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297" w:name="_Toc431466404"/>
      <w:r>
        <w:t>Pakkeavhengighet</w:t>
      </w:r>
      <w:bookmarkEnd w:id="297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98" w:name="BKM_4432253F_3259_4c36_AADA_2CB60C915FA8"/>
      <w:r>
        <w:rPr>
          <w:noProof/>
          <w:szCs w:val="24"/>
        </w:rPr>
        <w:drawing>
          <wp:inline distT="0" distB="0" distL="0" distR="0" wp14:anchorId="5044DB3D" wp14:editId="0CF1BE88">
            <wp:extent cx="3429000" cy="28289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2</w:t>
      </w:r>
      <w:r w:rsidR="0032742E">
        <w:rPr>
          <w:noProof/>
        </w:rPr>
        <w:fldChar w:fldCharType="end"/>
      </w:r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99" w:name="_Toc431466405"/>
      <w:bookmarkEnd w:id="298"/>
      <w:r>
        <w:lastRenderedPageBreak/>
        <w:t>Forholdet til ISO19148:2012</w:t>
      </w:r>
      <w:r w:rsidR="005366C5">
        <w:t xml:space="preserve"> og INSPIRE</w:t>
      </w:r>
      <w:bookmarkEnd w:id="299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300" w:name="BKM_E6797CA8_00E8_40e4_8774_A37CBAE60FE8"/>
      <w:r>
        <w:rPr>
          <w:noProof/>
          <w:szCs w:val="24"/>
        </w:rPr>
        <w:drawing>
          <wp:inline distT="0" distB="0" distL="0" distR="0" wp14:anchorId="0F59AA08" wp14:editId="750765BE">
            <wp:extent cx="8672400" cy="550722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3</w:t>
      </w:r>
      <w:r w:rsidR="0032742E">
        <w:rPr>
          <w:noProof/>
        </w:rPr>
        <w:fldChar w:fldCharType="end"/>
      </w:r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300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3D25B7DA">
            <wp:extent cx="9012315" cy="4514133"/>
            <wp:effectExtent l="0" t="0" r="0" b="127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15" cy="45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4</w:t>
      </w:r>
      <w:r w:rsidR="0032742E">
        <w:rPr>
          <w:noProof/>
        </w:rPr>
        <w:fldChar w:fldCharType="end"/>
      </w:r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301" w:name="_Toc431466406"/>
      <w:r>
        <w:lastRenderedPageBreak/>
        <w:t>Hovedskjema</w:t>
      </w:r>
      <w:bookmarkEnd w:id="301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302" w:name="BKM_A23341A7_39A7_4f3c_9FB9_220A784C801D"/>
      <w:r>
        <w:rPr>
          <w:noProof/>
          <w:szCs w:val="24"/>
        </w:rPr>
        <w:drawing>
          <wp:inline distT="0" distB="0" distL="0" distR="0" wp14:anchorId="14AF3248" wp14:editId="64035718">
            <wp:extent cx="8042400" cy="40608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5</w:t>
      </w:r>
      <w:r w:rsidR="0032742E">
        <w:rPr>
          <w:noProof/>
        </w:rPr>
        <w:fldChar w:fldCharType="end"/>
      </w:r>
      <w:r>
        <w:t xml:space="preserve"> </w:t>
      </w:r>
      <w:r w:rsidRPr="008D53FB">
        <w:t>Hovedskjema</w:t>
      </w:r>
      <w:bookmarkEnd w:id="302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303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786E6FC6" w:rsidR="00474B64" w:rsidRDefault="00A3101C" w:rsidP="00DB5D2E">
      <w:pPr>
        <w:pStyle w:val="Overskrift4"/>
        <w:numPr>
          <w:ilvl w:val="3"/>
          <w:numId w:val="29"/>
        </w:numPr>
      </w:pPr>
      <w:bookmarkStart w:id="304" w:name="_Toc43146640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76CAFAC5">
            <wp:simplePos x="0" y="0"/>
            <wp:positionH relativeFrom="margin">
              <wp:posOffset>16510</wp:posOffset>
            </wp:positionH>
            <wp:positionV relativeFrom="paragraph">
              <wp:posOffset>1414145</wp:posOffset>
            </wp:positionV>
            <wp:extent cx="5256000" cy="3963600"/>
            <wp:effectExtent l="0" t="0" r="1905" b="0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3FC2ED26">
            <wp:simplePos x="0" y="0"/>
            <wp:positionH relativeFrom="margin">
              <wp:posOffset>6353810</wp:posOffset>
            </wp:positionH>
            <wp:positionV relativeFrom="margin">
              <wp:posOffset>648970</wp:posOffset>
            </wp:positionV>
            <wp:extent cx="2220595" cy="5251450"/>
            <wp:effectExtent l="0" t="0" r="8255" b="6350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0F">
        <w:t>Lenker</w:t>
      </w:r>
      <w:bookmarkEnd w:id="304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2F3C59F4" w14:textId="027BE030" w:rsidR="00FA6A76" w:rsidRDefault="00022DB0" w:rsidP="00135FD6">
      <w:pPr>
        <w:pStyle w:val="Bildetekst"/>
        <w:ind w:left="2160" w:firstLine="720"/>
      </w:pPr>
      <w:r>
        <w:t xml:space="preserve">Figur </w:t>
      </w:r>
      <w:r w:rsidR="0032742E">
        <w:rPr>
          <w:b w:val="0"/>
          <w:bCs w:val="0"/>
        </w:rPr>
        <w:fldChar w:fldCharType="begin"/>
      </w:r>
      <w:r w:rsidR="0032742E">
        <w:rPr>
          <w:b w:val="0"/>
          <w:bCs w:val="0"/>
        </w:rPr>
        <w:instrText xml:space="preserve"> SEQ Figur \* ARABIC </w:instrText>
      </w:r>
      <w:r w:rsidR="0032742E">
        <w:rPr>
          <w:b w:val="0"/>
          <w:bCs w:val="0"/>
        </w:rPr>
        <w:fldChar w:fldCharType="separate"/>
      </w:r>
      <w:ins w:id="305" w:author="Jetlund Knut" w:date="2015-10-01T12:02:00Z">
        <w:r w:rsidR="00A3101C">
          <w:rPr>
            <w:b w:val="0"/>
            <w:bCs w:val="0"/>
            <w:noProof/>
          </w:rPr>
          <w:t>6</w:t>
        </w:r>
      </w:ins>
      <w:del w:id="306" w:author="Jetlund Knut" w:date="2015-10-01T12:02:00Z">
        <w:r w:rsidR="00DB5D2E" w:rsidDel="00A3101C">
          <w:rPr>
            <w:noProof/>
          </w:rPr>
          <w:delText>6</w:delText>
        </w:r>
      </w:del>
      <w:r w:rsidR="0032742E">
        <w:rPr>
          <w:b w:val="0"/>
          <w:bCs w:val="0"/>
          <w:noProof/>
          <w:sz w:val="22"/>
        </w:rPr>
        <w:fldChar w:fldCharType="end"/>
      </w:r>
      <w:r>
        <w:t xml:space="preserve"> </w:t>
      </w:r>
      <w:r w:rsidR="0093670F">
        <w:t>Lenker</w:t>
      </w:r>
      <w:r w:rsidR="00A27ECC">
        <w:t xml:space="preserve"> </w:t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 w:rsidR="00A27ECC">
        <w:tab/>
      </w: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7</w:t>
      </w:r>
      <w:r w:rsidR="0032742E">
        <w:rPr>
          <w:noProof/>
        </w:rPr>
        <w:fldChar w:fldCharType="end"/>
      </w:r>
      <w:r>
        <w:t xml:space="preserve"> </w:t>
      </w:r>
      <w:r w:rsidR="0093670F">
        <w:t>Lenke</w:t>
      </w:r>
      <w:r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307" w:name="_Toc431466408"/>
      <w:r>
        <w:lastRenderedPageBreak/>
        <w:t>Lineær posisjon</w:t>
      </w:r>
      <w:bookmarkEnd w:id="307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303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308" w:name="BKM_F085012B_FEC2_4124_8948_CB5E1ACDD236"/>
      <w:r>
        <w:rPr>
          <w:noProof/>
          <w:szCs w:val="24"/>
        </w:rPr>
        <w:drawing>
          <wp:inline distT="0" distB="0" distL="0" distR="0" wp14:anchorId="384627DB" wp14:editId="48C7EE46">
            <wp:extent cx="6685199" cy="3445186"/>
            <wp:effectExtent l="0" t="0" r="1905" b="317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199" cy="34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8</w:t>
      </w:r>
      <w:r w:rsidR="0032742E">
        <w:rPr>
          <w:noProof/>
        </w:rPr>
        <w:fldChar w:fldCharType="end"/>
      </w:r>
      <w:r>
        <w:t xml:space="preserve"> </w:t>
      </w:r>
      <w:r w:rsidRPr="00726648">
        <w:t>Lineær posisjon</w:t>
      </w:r>
    </w:p>
    <w:bookmarkEnd w:id="308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309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74050ABE">
            <wp:simplePos x="0" y="0"/>
            <wp:positionH relativeFrom="column">
              <wp:posOffset>1451610</wp:posOffset>
            </wp:positionH>
            <wp:positionV relativeFrom="paragraph">
              <wp:posOffset>318770</wp:posOffset>
            </wp:positionV>
            <wp:extent cx="5805805" cy="4801870"/>
            <wp:effectExtent l="0" t="0" r="4445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  <w:rPr>
          <w:ins w:id="310" w:author="Jetlund Knut" w:date="2015-10-01T12:01:00Z"/>
        </w:rPr>
      </w:pPr>
      <w:r>
        <w:t xml:space="preserve">Figur </w:t>
      </w:r>
      <w:r w:rsidR="0032742E">
        <w:fldChar w:fldCharType="begin"/>
      </w:r>
      <w:r w:rsidR="0032742E">
        <w:instrText xml:space="preserve"> SEQ Figur \* ARABIC </w:instrText>
      </w:r>
      <w:r w:rsidR="0032742E">
        <w:fldChar w:fldCharType="separate"/>
      </w:r>
      <w:r w:rsidR="00A3101C">
        <w:rPr>
          <w:noProof/>
        </w:rPr>
        <w:t>9</w:t>
      </w:r>
      <w:r w:rsidR="0032742E">
        <w:rPr>
          <w:noProof/>
        </w:rPr>
        <w:fldChar w:fldCharType="end"/>
      </w:r>
      <w:r>
        <w:t xml:space="preserve"> </w:t>
      </w:r>
      <w:r w:rsidRPr="00E36A88">
        <w:t>Lineær posisjon med eksempel</w:t>
      </w:r>
    </w:p>
    <w:p w14:paraId="7D0AE797" w14:textId="77777777" w:rsidR="00A3101C" w:rsidRPr="00A3101C" w:rsidRDefault="00A3101C" w:rsidP="00A3101C">
      <w:pPr>
        <w:rPr>
          <w:rPrChange w:id="311" w:author="Jetlund Knut" w:date="2015-10-01T12:01:00Z">
            <w:rPr/>
          </w:rPrChange>
        </w:rPr>
        <w:pPrChange w:id="312" w:author="Jetlund Knut" w:date="2015-10-01T12:01:00Z">
          <w:pPr>
            <w:pStyle w:val="Bildetekst"/>
            <w:jc w:val="center"/>
          </w:pPr>
        </w:pPrChange>
      </w:pPr>
    </w:p>
    <w:p w14:paraId="21652C40" w14:textId="352F00A6" w:rsidR="00A3101C" w:rsidRDefault="00D5725C" w:rsidP="00A3101C">
      <w:pPr>
        <w:pStyle w:val="Overskrift4"/>
        <w:pBdr>
          <w:bottom w:val="single" w:sz="12" w:space="4" w:color="auto"/>
        </w:pBdr>
        <w:rPr>
          <w:ins w:id="313" w:author="Jetlund Knut" w:date="2015-10-01T12:02:00Z"/>
          <w:bCs/>
          <w:u w:color="000000"/>
        </w:rPr>
      </w:pPr>
      <w:r>
        <w:br w:type="page"/>
      </w:r>
      <w:bookmarkStart w:id="314" w:name="_Toc431466409"/>
      <w:ins w:id="315" w:author="Jetlund Knut" w:date="2015-10-01T12:01:00Z">
        <w:r w:rsidR="00A3101C">
          <w:rPr>
            <w:bCs/>
            <w:u w:color="000000"/>
          </w:rPr>
          <w:lastRenderedPageBreak/>
          <w:t>Node</w:t>
        </w:r>
      </w:ins>
      <w:bookmarkEnd w:id="314"/>
    </w:p>
    <w:p w14:paraId="74B9368F" w14:textId="77777777" w:rsidR="00A3101C" w:rsidRPr="00A3101C" w:rsidRDefault="00A3101C" w:rsidP="00A3101C">
      <w:pPr>
        <w:rPr>
          <w:ins w:id="316" w:author="Jetlund Knut" w:date="2015-10-01T12:01:00Z"/>
          <w:rPrChange w:id="317" w:author="Jetlund Knut" w:date="2015-10-01T12:02:00Z">
            <w:rPr>
              <w:ins w:id="318" w:author="Jetlund Knut" w:date="2015-10-01T12:01:00Z"/>
              <w:bCs/>
              <w:u w:color="000000"/>
            </w:rPr>
          </w:rPrChange>
        </w:rPr>
        <w:pPrChange w:id="319" w:author="Jetlund Knut" w:date="2015-10-01T12:02:00Z">
          <w:pPr>
            <w:pStyle w:val="Overskrift4"/>
            <w:pBdr>
              <w:bottom w:val="single" w:sz="12" w:space="4" w:color="auto"/>
            </w:pBdr>
          </w:pPr>
        </w:pPrChange>
      </w:pPr>
    </w:p>
    <w:p w14:paraId="1E508C62" w14:textId="77777777" w:rsidR="00A3101C" w:rsidRDefault="00A3101C" w:rsidP="00A3101C">
      <w:pPr>
        <w:keepNext/>
        <w:jc w:val="center"/>
        <w:rPr>
          <w:ins w:id="320" w:author="Jetlund Knut" w:date="2015-10-01T12:02:00Z"/>
        </w:rPr>
        <w:pPrChange w:id="321" w:author="Jetlund Knut" w:date="2015-10-01T12:02:00Z">
          <w:pPr>
            <w:jc w:val="center"/>
          </w:pPr>
        </w:pPrChange>
      </w:pPr>
      <w:ins w:id="322" w:author="Jetlund Knut" w:date="2015-10-01T12:01:00Z">
        <w:r>
          <w:rPr>
            <w:noProof/>
          </w:rPr>
          <w:drawing>
            <wp:inline distT="0" distB="0" distL="0" distR="0" wp14:anchorId="49E5A7DC" wp14:editId="37C7529E">
              <wp:extent cx="4010400" cy="925200"/>
              <wp:effectExtent l="0" t="0" r="9525" b="8255"/>
              <wp:docPr id="4" name="Bil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ode.pn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0400" cy="92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984F81" w14:textId="54992567" w:rsidR="00A3101C" w:rsidRPr="00A3101C" w:rsidRDefault="00A3101C" w:rsidP="00A3101C">
      <w:pPr>
        <w:pStyle w:val="Bildetekst"/>
        <w:jc w:val="center"/>
        <w:rPr>
          <w:ins w:id="323" w:author="Jetlund Knut" w:date="2015-10-01T12:01:00Z"/>
          <w:rPrChange w:id="324" w:author="Jetlund Knut" w:date="2015-10-01T12:01:00Z">
            <w:rPr>
              <w:ins w:id="325" w:author="Jetlund Knut" w:date="2015-10-01T12:01:00Z"/>
              <w:bCs/>
              <w:u w:color="000000"/>
              <w:lang w:val="en-AU"/>
            </w:rPr>
          </w:rPrChange>
        </w:rPr>
        <w:pPrChange w:id="326" w:author="Jetlund Knut" w:date="2015-10-01T12:02:00Z">
          <w:pPr>
            <w:pStyle w:val="Overskrift4"/>
            <w:pBdr>
              <w:bottom w:val="single" w:sz="12" w:space="4" w:color="auto"/>
            </w:pBdr>
          </w:pPr>
        </w:pPrChange>
      </w:pPr>
      <w:ins w:id="327" w:author="Jetlund Knut" w:date="2015-10-01T12:02:00Z">
        <w:r>
          <w:t xml:space="preserve">Figur </w:t>
        </w:r>
        <w:r>
          <w:fldChar w:fldCharType="begin"/>
        </w:r>
        <w:r>
          <w:instrText xml:space="preserve"> SEQ Figur \* ARABIC </w:instrText>
        </w:r>
      </w:ins>
      <w:r>
        <w:fldChar w:fldCharType="separate"/>
      </w:r>
      <w:ins w:id="328" w:author="Jetlund Knut" w:date="2015-10-01T12:02:00Z">
        <w:r>
          <w:rPr>
            <w:noProof/>
          </w:rPr>
          <w:t>10</w:t>
        </w:r>
        <w:r>
          <w:fldChar w:fldCharType="end"/>
        </w:r>
        <w:r>
          <w:t xml:space="preserve"> Node</w:t>
        </w:r>
      </w:ins>
    </w:p>
    <w:p w14:paraId="1C1C3B34" w14:textId="77777777" w:rsidR="00180747" w:rsidRDefault="00180747" w:rsidP="00DB5D2E">
      <w:pPr>
        <w:rPr>
          <w:szCs w:val="24"/>
        </w:rPr>
      </w:pPr>
    </w:p>
    <w:bookmarkEnd w:id="309"/>
    <w:p w14:paraId="02180952" w14:textId="77777777" w:rsidR="00180747" w:rsidRPr="00392351" w:rsidRDefault="00180747">
      <w:pPr>
        <w:rPr>
          <w:szCs w:val="24"/>
        </w:rPr>
      </w:pPr>
    </w:p>
    <w:p w14:paraId="0761FD5A" w14:textId="77777777" w:rsidR="00A3101C" w:rsidRDefault="00A3101C">
      <w:pPr>
        <w:rPr>
          <w:ins w:id="329" w:author="Jetlund Knut" w:date="2015-10-01T12:04:00Z"/>
          <w:rFonts w:ascii="Arial" w:hAnsi="Arial"/>
          <w:b/>
          <w:sz w:val="24"/>
          <w:u w:color="000000"/>
        </w:rPr>
      </w:pPr>
      <w:bookmarkStart w:id="330" w:name="BKM_9D36BBC4_559B_45c4_8CC0_F02C01B08A89"/>
      <w:ins w:id="331" w:author="Jetlund Knut" w:date="2015-10-01T12:04:00Z">
        <w:r>
          <w:rPr>
            <w:u w:color="000000"/>
          </w:rPr>
          <w:br w:type="page"/>
        </w:r>
      </w:ins>
    </w:p>
    <w:p w14:paraId="6F2A3094" w14:textId="2FCDDB47" w:rsidR="00434313" w:rsidRDefault="00434313" w:rsidP="00180747">
      <w:pPr>
        <w:pStyle w:val="Overskrift3"/>
        <w:rPr>
          <w:ins w:id="332" w:author="Jetlund Knut" w:date="2015-10-01T12:02:00Z"/>
          <w:u w:color="000000"/>
        </w:rPr>
      </w:pPr>
      <w:bookmarkStart w:id="333" w:name="_Toc431466410"/>
      <w:r>
        <w:rPr>
          <w:u w:color="000000"/>
        </w:rPr>
        <w:lastRenderedPageBreak/>
        <w:t>Tekstlig beskrivelse av modellen</w:t>
      </w:r>
      <w:bookmarkEnd w:id="333"/>
    </w:p>
    <w:p w14:paraId="27310A7B" w14:textId="77777777" w:rsidR="00A3101C" w:rsidRDefault="00A3101C" w:rsidP="00A3101C">
      <w:pPr>
        <w:rPr>
          <w:ins w:id="334" w:author="Jetlund Knut" w:date="2015-10-01T12:09:00Z"/>
          <w:u w:color="000000"/>
        </w:rPr>
        <w:pPrChange w:id="335" w:author="Jetlund Knut" w:date="2015-10-01T12:02:00Z">
          <w:pPr>
            <w:pStyle w:val="Overskrift3"/>
          </w:pPr>
        </w:pPrChange>
      </w:pPr>
    </w:p>
    <w:p w14:paraId="25B791BB" w14:textId="314AC41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336" w:author="Jetlund Knut" w:date="2015-10-01T12:19:00Z"/>
          <w:bCs/>
          <w:u w:color="000000"/>
          <w:rPrChange w:id="337" w:author="Jetlund Knut" w:date="2015-10-01T12:20:00Z">
            <w:rPr>
              <w:ins w:id="338" w:author="Jetlund Knut" w:date="2015-10-01T12:19:00Z"/>
              <w:b/>
              <w:u w:color="000000"/>
              <w:lang w:val="en-US"/>
            </w:rPr>
          </w:rPrChange>
        </w:rPr>
        <w:pPrChange w:id="339" w:author="Jetlund Knut" w:date="2015-10-01T12:20:00Z">
          <w:pPr>
            <w:numPr>
              <w:numId w:val="51"/>
            </w:numPr>
          </w:pPr>
        </w:pPrChange>
      </w:pPr>
      <w:ins w:id="340" w:author="Jetlund Knut" w:date="2015-10-01T12:25:00Z">
        <w:r w:rsidRPr="00FE1547">
          <w:rPr>
            <w:bCs/>
            <w:u w:color="000000"/>
            <w:rPrChange w:id="341" w:author="Jetlund Knut" w:date="2015-10-01T12:20:00Z">
              <w:rPr>
                <w:bCs/>
                <w:u w:color="000000"/>
              </w:rPr>
            </w:rPrChange>
          </w:rPr>
          <w:t xml:space="preserve"> </w:t>
        </w:r>
      </w:ins>
      <w:bookmarkStart w:id="342" w:name="_Toc431466411"/>
      <w:ins w:id="343" w:author="Jetlund Knut" w:date="2015-10-01T12:19:00Z">
        <w:r w:rsidRPr="00FE1547">
          <w:rPr>
            <w:bCs/>
            <w:u w:color="000000"/>
            <w:rPrChange w:id="344" w:author="Jetlund Knut" w:date="2015-10-01T12:20:00Z">
              <w:rPr>
                <w:b/>
                <w:u w:color="000000"/>
              </w:rPr>
            </w:rPrChange>
          </w:rPr>
          <w:t>«featureType» Nettverk</w:t>
        </w:r>
        <w:bookmarkEnd w:id="342"/>
      </w:ins>
    </w:p>
    <w:p w14:paraId="0E5E7C24" w14:textId="77777777" w:rsidR="00FE1547" w:rsidRPr="00FE1547" w:rsidRDefault="00FE1547" w:rsidP="00FE1547">
      <w:pPr>
        <w:rPr>
          <w:ins w:id="345" w:author="Jetlund Knut" w:date="2015-10-01T12:19:00Z"/>
          <w:u w:color="000000"/>
          <w:rPrChange w:id="346" w:author="Jetlund Knut" w:date="2015-10-01T12:19:00Z">
            <w:rPr>
              <w:ins w:id="347" w:author="Jetlund Knut" w:date="2015-10-01T12:19:00Z"/>
              <w:u w:color="000000"/>
              <w:lang w:val="en-AU"/>
            </w:rPr>
          </w:rPrChange>
        </w:rPr>
      </w:pPr>
      <w:ins w:id="348" w:author="Jetlund Knut" w:date="2015-10-01T12:19:00Z">
        <w:r w:rsidRPr="00FE1547">
          <w:rPr>
            <w:u w:color="000000"/>
            <w:rPrChange w:id="349" w:author="Jetlund Knut" w:date="2015-10-01T12:19:00Z">
              <w:rPr>
                <w:u w:color="000000"/>
                <w:lang w:val="en-AU"/>
              </w:rPr>
            </w:rPrChange>
          </w:rPr>
          <w:t>Objekttype som beskriver et nettverk, for eksempel NVDB</w:t>
        </w:r>
      </w:ins>
    </w:p>
    <w:p w14:paraId="59CD3650" w14:textId="77777777" w:rsidR="00FE1547" w:rsidRPr="00FE1547" w:rsidRDefault="00FE1547" w:rsidP="00FE1547">
      <w:pPr>
        <w:rPr>
          <w:ins w:id="350" w:author="Jetlund Knut" w:date="2015-10-01T12:19:00Z"/>
          <w:u w:color="000000"/>
        </w:rPr>
      </w:pPr>
    </w:p>
    <w:p w14:paraId="30A96E9C" w14:textId="77777777" w:rsidR="00FE1547" w:rsidRPr="00FE1547" w:rsidRDefault="00FE1547" w:rsidP="00FE1547">
      <w:pPr>
        <w:rPr>
          <w:ins w:id="351" w:author="Jetlund Knut" w:date="2015-10-01T12:19:00Z"/>
          <w:b/>
          <w:i/>
          <w:u w:val="single" w:color="000000"/>
          <w:lang w:val="en-US"/>
        </w:rPr>
      </w:pPr>
      <w:ins w:id="35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7AE6272E" w14:textId="77777777" w:rsidTr="006351B8">
        <w:trPr>
          <w:trHeight w:val="215"/>
          <w:ins w:id="35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051E73" w14:textId="77777777" w:rsidR="00FE1547" w:rsidRPr="00FE1547" w:rsidRDefault="00FE1547" w:rsidP="00FE1547">
            <w:pPr>
              <w:rPr>
                <w:ins w:id="35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6E226E" w14:textId="77777777" w:rsidR="00FE1547" w:rsidRPr="00FE1547" w:rsidRDefault="00FE1547" w:rsidP="00FE1547">
            <w:pPr>
              <w:rPr>
                <w:ins w:id="355" w:author="Jetlund Knut" w:date="2015-10-01T12:19:00Z"/>
                <w:b/>
                <w:u w:color="000000"/>
                <w:lang w:val="en-US"/>
              </w:rPr>
            </w:pPr>
            <w:ins w:id="35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BAB28" w14:textId="77777777" w:rsidR="00FE1547" w:rsidRPr="00FE1547" w:rsidRDefault="00FE1547" w:rsidP="00FE1547">
            <w:pPr>
              <w:rPr>
                <w:ins w:id="357" w:author="Jetlund Knut" w:date="2015-10-01T12:19:00Z"/>
                <w:b/>
                <w:u w:color="000000"/>
                <w:lang w:val="en-US"/>
              </w:rPr>
            </w:pPr>
            <w:ins w:id="35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1E52A" w14:textId="77777777" w:rsidR="00FE1547" w:rsidRPr="00FE1547" w:rsidRDefault="00FE1547" w:rsidP="00FE1547">
            <w:pPr>
              <w:rPr>
                <w:ins w:id="359" w:author="Jetlund Knut" w:date="2015-10-01T12:19:00Z"/>
                <w:b/>
                <w:u w:color="000000"/>
                <w:lang w:val="en-US"/>
              </w:rPr>
            </w:pPr>
            <w:ins w:id="36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D1489D" w14:textId="77777777" w:rsidR="00FE1547" w:rsidRPr="00FE1547" w:rsidRDefault="00FE1547" w:rsidP="00FE1547">
            <w:pPr>
              <w:rPr>
                <w:ins w:id="361" w:author="Jetlund Knut" w:date="2015-10-01T12:19:00Z"/>
                <w:b/>
                <w:u w:color="000000"/>
                <w:lang w:val="en-US"/>
              </w:rPr>
            </w:pPr>
            <w:ins w:id="36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DB6609" w14:textId="77777777" w:rsidR="00FE1547" w:rsidRPr="00FE1547" w:rsidRDefault="00FE1547" w:rsidP="00FE1547">
            <w:pPr>
              <w:rPr>
                <w:ins w:id="363" w:author="Jetlund Knut" w:date="2015-10-01T12:19:00Z"/>
                <w:b/>
                <w:u w:color="000000"/>
              </w:rPr>
            </w:pPr>
            <w:ins w:id="36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13BB7150" w14:textId="77777777" w:rsidTr="006351B8">
        <w:trPr>
          <w:ins w:id="36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7A0D97" w14:textId="77777777" w:rsidR="00FE1547" w:rsidRPr="00FE1547" w:rsidRDefault="00FE1547" w:rsidP="00FE1547">
            <w:pPr>
              <w:rPr>
                <w:ins w:id="36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839B0" w14:textId="77777777" w:rsidR="00FE1547" w:rsidRPr="00FE1547" w:rsidRDefault="00FE1547" w:rsidP="00FE1547">
            <w:pPr>
              <w:rPr>
                <w:ins w:id="367" w:author="Jetlund Knut" w:date="2015-10-01T12:19:00Z"/>
                <w:u w:color="000000"/>
                <w:lang w:val="en-AU"/>
              </w:rPr>
            </w:pPr>
            <w:ins w:id="368" w:author="Jetlund Knut" w:date="2015-10-01T12:19:00Z">
              <w:r w:rsidRPr="00FE1547">
                <w:rPr>
                  <w:u w:color="000000"/>
                  <w:lang w:val="en-AU"/>
                </w:rPr>
                <w:t>nettverksnavn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79FAFE" w14:textId="77777777" w:rsidR="00FE1547" w:rsidRPr="00FE1547" w:rsidRDefault="00FE1547" w:rsidP="00FE1547">
            <w:pPr>
              <w:rPr>
                <w:ins w:id="369" w:author="Jetlund Knut" w:date="2015-10-01T12:19:00Z"/>
                <w:u w:color="000000"/>
                <w:lang w:val="en-AU"/>
              </w:rPr>
            </w:pPr>
            <w:ins w:id="370" w:author="Jetlund Knut" w:date="2015-10-01T12:19:00Z">
              <w:r w:rsidRPr="00FE1547">
                <w:rPr>
                  <w:u w:color="000000"/>
                </w:rPr>
                <w:t>Navn på nettverket.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EA4E2" w14:textId="77777777" w:rsidR="00FE1547" w:rsidRPr="00FE1547" w:rsidRDefault="00FE1547" w:rsidP="00FE1547">
            <w:pPr>
              <w:rPr>
                <w:ins w:id="371" w:author="Jetlund Knut" w:date="2015-10-01T12:19:00Z"/>
                <w:u w:color="000000"/>
                <w:lang w:val="en-AU"/>
              </w:rPr>
            </w:pPr>
            <w:ins w:id="372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285E4C" w14:textId="77777777" w:rsidR="00FE1547" w:rsidRPr="00FE1547" w:rsidRDefault="00FE1547" w:rsidP="00FE1547">
            <w:pPr>
              <w:rPr>
                <w:ins w:id="373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66E8B" w14:textId="77777777" w:rsidR="00FE1547" w:rsidRPr="00FE1547" w:rsidRDefault="00FE1547" w:rsidP="00FE1547">
            <w:pPr>
              <w:rPr>
                <w:ins w:id="374" w:author="Jetlund Knut" w:date="2015-10-01T12:19:00Z"/>
                <w:u w:color="000000"/>
              </w:rPr>
            </w:pPr>
            <w:ins w:id="375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</w:tr>
    </w:tbl>
    <w:p w14:paraId="4D5662DB" w14:textId="77777777" w:rsidR="00FE1547" w:rsidRPr="00FE1547" w:rsidRDefault="00FE1547" w:rsidP="00FE1547">
      <w:pPr>
        <w:rPr>
          <w:ins w:id="376" w:author="Jetlund Knut" w:date="2015-10-01T12:19:00Z"/>
          <w:u w:color="000000"/>
          <w:lang w:val="en-AU"/>
        </w:rPr>
      </w:pPr>
    </w:p>
    <w:p w14:paraId="061B4733" w14:textId="77777777" w:rsidR="00FE1547" w:rsidRPr="00FE1547" w:rsidRDefault="00FE1547" w:rsidP="00FE1547">
      <w:pPr>
        <w:rPr>
          <w:ins w:id="377" w:author="Jetlund Knut" w:date="2015-10-01T12:19:00Z"/>
          <w:b/>
          <w:i/>
          <w:u w:color="000000"/>
          <w:lang w:val="en-US"/>
        </w:rPr>
      </w:pPr>
      <w:ins w:id="378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667C6230" w14:textId="77777777" w:rsidTr="006351B8">
        <w:trPr>
          <w:cantSplit/>
          <w:trHeight w:val="260"/>
          <w:tblHeader/>
          <w:ins w:id="37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87289F" w14:textId="77777777" w:rsidR="00FE1547" w:rsidRPr="00FE1547" w:rsidRDefault="00FE1547" w:rsidP="00FE1547">
            <w:pPr>
              <w:rPr>
                <w:ins w:id="380" w:author="Jetlund Knut" w:date="2015-10-01T12:19:00Z"/>
                <w:b/>
                <w:u w:color="000000"/>
                <w:lang w:val="en-US"/>
              </w:rPr>
            </w:pPr>
            <w:ins w:id="381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E4556" w14:textId="77777777" w:rsidR="00FE1547" w:rsidRPr="00FE1547" w:rsidRDefault="00FE1547" w:rsidP="00FE1547">
            <w:pPr>
              <w:rPr>
                <w:ins w:id="382" w:author="Jetlund Knut" w:date="2015-10-01T12:19:00Z"/>
                <w:b/>
                <w:u w:color="000000"/>
              </w:rPr>
            </w:pPr>
            <w:ins w:id="38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26CB76" w14:textId="77777777" w:rsidR="00FE1547" w:rsidRPr="00FE1547" w:rsidRDefault="00FE1547" w:rsidP="00FE1547">
            <w:pPr>
              <w:rPr>
                <w:ins w:id="384" w:author="Jetlund Knut" w:date="2015-10-01T12:19:00Z"/>
                <w:b/>
                <w:u w:color="000000"/>
                <w:lang w:val="en-US"/>
              </w:rPr>
            </w:pPr>
            <w:ins w:id="385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831D4" w14:textId="77777777" w:rsidR="00FE1547" w:rsidRPr="00FE1547" w:rsidRDefault="00FE1547" w:rsidP="00FE1547">
            <w:pPr>
              <w:rPr>
                <w:ins w:id="386" w:author="Jetlund Knut" w:date="2015-10-01T12:19:00Z"/>
                <w:b/>
                <w:u w:color="000000"/>
              </w:rPr>
            </w:pPr>
            <w:ins w:id="387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0C12EBD3" w14:textId="77777777" w:rsidTr="006351B8">
        <w:trPr>
          <w:trHeight w:val="461"/>
          <w:ins w:id="38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FB2EA" w14:textId="77777777" w:rsidR="00FE1547" w:rsidRPr="00FE1547" w:rsidRDefault="00FE1547" w:rsidP="00FE1547">
            <w:pPr>
              <w:rPr>
                <w:ins w:id="389" w:author="Jetlund Knut" w:date="2015-10-01T12:19:00Z"/>
                <w:u w:color="000000"/>
                <w:lang w:val="en-AU"/>
              </w:rPr>
            </w:pPr>
            <w:ins w:id="390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F8EED" w14:textId="77777777" w:rsidR="00FE1547" w:rsidRPr="00FE1547" w:rsidRDefault="00FE1547" w:rsidP="00FE1547">
            <w:pPr>
              <w:rPr>
                <w:ins w:id="39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EB04B9" w14:textId="77777777" w:rsidR="00FE1547" w:rsidRPr="00FE1547" w:rsidRDefault="00FE1547" w:rsidP="00FE1547">
            <w:pPr>
              <w:rPr>
                <w:ins w:id="392" w:author="Jetlund Knut" w:date="2015-10-01T12:19:00Z"/>
                <w:u w:color="000000"/>
                <w:lang w:val="en-AU"/>
              </w:rPr>
            </w:pPr>
            <w:ins w:id="39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0F2E3" w14:textId="77777777" w:rsidR="00FE1547" w:rsidRPr="00FE1547" w:rsidRDefault="00FE1547" w:rsidP="00FE1547">
            <w:pPr>
              <w:rPr>
                <w:ins w:id="394" w:author="Jetlund Knut" w:date="2015-10-01T12:19:00Z"/>
                <w:u w:color="000000"/>
                <w:lang w:val="en-AU"/>
              </w:rPr>
            </w:pPr>
            <w:ins w:id="39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5CD5663C" w14:textId="77777777" w:rsidTr="006351B8">
        <w:trPr>
          <w:trHeight w:val="461"/>
          <w:ins w:id="39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EDACC8" w14:textId="77777777" w:rsidR="00FE1547" w:rsidRPr="00FE1547" w:rsidRDefault="00FE1547" w:rsidP="00FE1547">
            <w:pPr>
              <w:rPr>
                <w:ins w:id="397" w:author="Jetlund Knut" w:date="2015-10-01T12:19:00Z"/>
                <w:u w:color="000000"/>
                <w:lang w:val="en-AU"/>
              </w:rPr>
            </w:pPr>
            <w:ins w:id="398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A5829" w14:textId="77777777" w:rsidR="00FE1547" w:rsidRPr="00FE1547" w:rsidRDefault="00FE1547" w:rsidP="00FE1547">
            <w:pPr>
              <w:rPr>
                <w:ins w:id="39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E4FF21" w14:textId="77777777" w:rsidR="00FE1547" w:rsidRPr="00FE1547" w:rsidRDefault="00FE1547" w:rsidP="00FE1547">
            <w:pPr>
              <w:rPr>
                <w:ins w:id="400" w:author="Jetlund Knut" w:date="2015-10-01T12:19:00Z"/>
                <w:u w:color="000000"/>
                <w:lang w:val="en-AU"/>
              </w:rPr>
            </w:pPr>
            <w:ins w:id="401" w:author="Jetlund Knut" w:date="2015-10-01T12:19:00Z">
              <w:r w:rsidRPr="00FE1547">
                <w:rPr>
                  <w:u w:color="000000"/>
                  <w:lang w:val="en-AU"/>
                </w:rPr>
                <w:t xml:space="preserve"> 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C4D7C" w14:textId="77777777" w:rsidR="00FE1547" w:rsidRPr="00FE1547" w:rsidRDefault="00FE1547" w:rsidP="00FE1547">
            <w:pPr>
              <w:rPr>
                <w:ins w:id="402" w:author="Jetlund Knut" w:date="2015-10-01T12:19:00Z"/>
                <w:u w:color="000000"/>
                <w:lang w:val="en-AU"/>
              </w:rPr>
            </w:pPr>
            <w:ins w:id="40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</w:tbl>
    <w:p w14:paraId="01C003FC" w14:textId="77777777" w:rsidR="00FE1547" w:rsidRPr="00FE1547" w:rsidRDefault="00FE1547" w:rsidP="00FE1547">
      <w:pPr>
        <w:rPr>
          <w:ins w:id="404" w:author="Jetlund Knut" w:date="2015-10-01T12:19:00Z"/>
          <w:u w:color="000000"/>
          <w:lang w:val="en-AU"/>
        </w:rPr>
      </w:pPr>
    </w:p>
    <w:p w14:paraId="3E659B8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405" w:author="Jetlund Knut" w:date="2015-10-01T12:19:00Z"/>
          <w:bCs/>
          <w:u w:color="000000"/>
          <w:rPrChange w:id="406" w:author="Jetlund Knut" w:date="2015-10-01T12:20:00Z">
            <w:rPr>
              <w:ins w:id="407" w:author="Jetlund Knut" w:date="2015-10-01T12:19:00Z"/>
              <w:b/>
              <w:u w:color="000000"/>
              <w:lang w:val="en-US"/>
            </w:rPr>
          </w:rPrChange>
        </w:rPr>
        <w:pPrChange w:id="408" w:author="Jetlund Knut" w:date="2015-10-01T12:20:00Z">
          <w:pPr>
            <w:numPr>
              <w:numId w:val="51"/>
            </w:numPr>
          </w:pPr>
        </w:pPrChange>
      </w:pPr>
      <w:bookmarkStart w:id="409" w:name="BKM_E91E927A_5244_41CD_9282_42E8F339329F"/>
      <w:bookmarkStart w:id="410" w:name="_Toc431466412"/>
      <w:ins w:id="411" w:author="Jetlund Knut" w:date="2015-10-01T12:19:00Z">
        <w:r w:rsidRPr="00FE1547">
          <w:rPr>
            <w:bCs/>
            <w:u w:color="000000"/>
            <w:rPrChange w:id="412" w:author="Jetlund Knut" w:date="2015-10-01T12:20:00Z">
              <w:rPr>
                <w:b/>
                <w:u w:color="000000"/>
              </w:rPr>
            </w:rPrChange>
          </w:rPr>
          <w:t>«featureType» Nettverkselement</w:t>
        </w:r>
        <w:bookmarkEnd w:id="410"/>
      </w:ins>
    </w:p>
    <w:p w14:paraId="5B0BB693" w14:textId="77777777" w:rsidR="00FE1547" w:rsidRPr="00FE1547" w:rsidRDefault="00FE1547" w:rsidP="00FE1547">
      <w:pPr>
        <w:rPr>
          <w:ins w:id="413" w:author="Jetlund Knut" w:date="2015-10-01T12:19:00Z"/>
          <w:u w:color="000000"/>
        </w:rPr>
      </w:pPr>
      <w:ins w:id="414" w:author="Jetlund Knut" w:date="2015-10-01T12:19:00Z">
        <w:r w:rsidRPr="00FE1547">
          <w:rPr>
            <w:u w:color="000000"/>
          </w:rPr>
          <w:t xml:space="preserve">Abstrakt objekttype som representerer et element i et nettverk. </w:t>
        </w:r>
      </w:ins>
    </w:p>
    <w:p w14:paraId="6B6808E8" w14:textId="77777777" w:rsidR="00FE1547" w:rsidRPr="00FE1547" w:rsidRDefault="00FE1547" w:rsidP="00FE1547">
      <w:pPr>
        <w:rPr>
          <w:ins w:id="415" w:author="Jetlund Knut" w:date="2015-10-01T12:19:00Z"/>
          <w:u w:color="000000"/>
        </w:rPr>
      </w:pPr>
      <w:ins w:id="416" w:author="Jetlund Knut" w:date="2015-10-01T12:19:00Z">
        <w:r w:rsidRPr="00FE1547">
          <w:rPr>
            <w:i/>
            <w:u w:color="000000"/>
          </w:rPr>
          <w:t>Realisering av INSPIRE Network:NetworkElement</w:t>
        </w:r>
      </w:ins>
    </w:p>
    <w:p w14:paraId="28AA1687" w14:textId="77777777" w:rsidR="00FE1547" w:rsidRPr="00FE1547" w:rsidRDefault="00FE1547" w:rsidP="00FE1547">
      <w:pPr>
        <w:rPr>
          <w:ins w:id="417" w:author="Jetlund Knut" w:date="2015-10-01T12:19:00Z"/>
          <w:u w:color="000000"/>
        </w:rPr>
      </w:pPr>
    </w:p>
    <w:p w14:paraId="202EF1D7" w14:textId="77777777" w:rsidR="00FE1547" w:rsidRPr="00FE1547" w:rsidRDefault="00FE1547" w:rsidP="00FE1547">
      <w:pPr>
        <w:rPr>
          <w:ins w:id="418" w:author="Jetlund Knut" w:date="2015-10-01T12:19:00Z"/>
          <w:b/>
          <w:i/>
          <w:u w:val="single" w:color="000000"/>
          <w:lang w:val="en-US"/>
        </w:rPr>
      </w:pPr>
      <w:bookmarkStart w:id="419" w:name="BKM_2806D717_FAA3_4C4F_AA45_238BB07251E7"/>
      <w:ins w:id="420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599F94DB" w14:textId="77777777" w:rsidTr="006351B8">
        <w:trPr>
          <w:trHeight w:val="215"/>
          <w:ins w:id="42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092CE" w14:textId="77777777" w:rsidR="00FE1547" w:rsidRPr="00FE1547" w:rsidRDefault="00FE1547" w:rsidP="00FE1547">
            <w:pPr>
              <w:rPr>
                <w:ins w:id="422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CD089" w14:textId="77777777" w:rsidR="00FE1547" w:rsidRPr="00FE1547" w:rsidRDefault="00FE1547" w:rsidP="00FE1547">
            <w:pPr>
              <w:rPr>
                <w:ins w:id="423" w:author="Jetlund Knut" w:date="2015-10-01T12:19:00Z"/>
                <w:b/>
                <w:u w:color="000000"/>
                <w:lang w:val="en-US"/>
              </w:rPr>
            </w:pPr>
            <w:ins w:id="424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90098" w14:textId="77777777" w:rsidR="00FE1547" w:rsidRPr="00FE1547" w:rsidRDefault="00FE1547" w:rsidP="00FE1547">
            <w:pPr>
              <w:rPr>
                <w:ins w:id="425" w:author="Jetlund Knut" w:date="2015-10-01T12:19:00Z"/>
                <w:b/>
                <w:u w:color="000000"/>
                <w:lang w:val="en-US"/>
              </w:rPr>
            </w:pPr>
            <w:ins w:id="426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88A57A" w14:textId="77777777" w:rsidR="00FE1547" w:rsidRPr="00FE1547" w:rsidRDefault="00FE1547" w:rsidP="00FE1547">
            <w:pPr>
              <w:rPr>
                <w:ins w:id="427" w:author="Jetlund Knut" w:date="2015-10-01T12:19:00Z"/>
                <w:b/>
                <w:u w:color="000000"/>
                <w:lang w:val="en-US"/>
              </w:rPr>
            </w:pPr>
            <w:ins w:id="428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1267E" w14:textId="77777777" w:rsidR="00FE1547" w:rsidRPr="00FE1547" w:rsidRDefault="00FE1547" w:rsidP="00FE1547">
            <w:pPr>
              <w:rPr>
                <w:ins w:id="429" w:author="Jetlund Knut" w:date="2015-10-01T12:19:00Z"/>
                <w:b/>
                <w:u w:color="000000"/>
                <w:lang w:val="en-US"/>
              </w:rPr>
            </w:pPr>
            <w:ins w:id="430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6E7C33" w14:textId="77777777" w:rsidR="00FE1547" w:rsidRPr="00FE1547" w:rsidRDefault="00FE1547" w:rsidP="00FE1547">
            <w:pPr>
              <w:rPr>
                <w:ins w:id="431" w:author="Jetlund Knut" w:date="2015-10-01T12:19:00Z"/>
                <w:b/>
                <w:u w:color="000000"/>
              </w:rPr>
            </w:pPr>
            <w:ins w:id="432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3460DA82" w14:textId="77777777" w:rsidTr="006351B8">
        <w:trPr>
          <w:ins w:id="43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77CA" w14:textId="77777777" w:rsidR="00FE1547" w:rsidRPr="00FE1547" w:rsidRDefault="00FE1547" w:rsidP="00FE1547">
            <w:pPr>
              <w:rPr>
                <w:ins w:id="434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E65F3E" w14:textId="77777777" w:rsidR="00FE1547" w:rsidRPr="00FE1547" w:rsidRDefault="00FE1547" w:rsidP="00FE1547">
            <w:pPr>
              <w:rPr>
                <w:ins w:id="435" w:author="Jetlund Knut" w:date="2015-10-01T12:19:00Z"/>
                <w:u w:color="000000"/>
                <w:lang w:val="en-AU"/>
              </w:rPr>
            </w:pPr>
            <w:ins w:id="436" w:author="Jetlund Knut" w:date="2015-10-01T12:19:00Z">
              <w:r w:rsidRPr="00FE1547">
                <w:rPr>
                  <w:u w:color="000000"/>
                  <w:lang w:val="en-AU"/>
                </w:rPr>
                <w:t>identifikasjon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E0A5B6" w14:textId="77777777" w:rsidR="00FE1547" w:rsidRPr="00FE1547" w:rsidRDefault="00FE1547" w:rsidP="00FE1547">
            <w:pPr>
              <w:rPr>
                <w:ins w:id="437" w:author="Jetlund Knut" w:date="2015-10-01T12:19:00Z"/>
                <w:u w:color="000000"/>
                <w:lang w:val="en-AU"/>
              </w:rPr>
            </w:pPr>
            <w:ins w:id="438" w:author="Jetlund Knut" w:date="2015-10-01T12:19:00Z">
              <w:r w:rsidRPr="00FE1547">
                <w:rPr>
                  <w:u w:color="000000"/>
                </w:rPr>
                <w:t>Unik identifikasjon av nettverkselementet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22F4D" w14:textId="77777777" w:rsidR="00FE1547" w:rsidRPr="00FE1547" w:rsidRDefault="00FE1547" w:rsidP="00FE1547">
            <w:pPr>
              <w:rPr>
                <w:ins w:id="439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D844D" w14:textId="77777777" w:rsidR="00FE1547" w:rsidRPr="00FE1547" w:rsidRDefault="00FE1547" w:rsidP="00FE1547">
            <w:pPr>
              <w:rPr>
                <w:ins w:id="44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6943F4" w14:textId="77777777" w:rsidR="00FE1547" w:rsidRPr="00FE1547" w:rsidRDefault="00FE1547" w:rsidP="00FE1547">
            <w:pPr>
              <w:rPr>
                <w:ins w:id="441" w:author="Jetlund Knut" w:date="2015-10-01T12:19:00Z"/>
                <w:u w:color="000000"/>
              </w:rPr>
            </w:pPr>
            <w:ins w:id="442" w:author="Jetlund Knut" w:date="2015-10-01T12:19:00Z">
              <w:r w:rsidRPr="00FE1547">
                <w:rPr>
                  <w:u w:color="000000"/>
                </w:rPr>
                <w:t>Identifikasjon</w:t>
              </w:r>
            </w:ins>
          </w:p>
        </w:tc>
        <w:bookmarkEnd w:id="419"/>
      </w:tr>
    </w:tbl>
    <w:p w14:paraId="064A4CCE" w14:textId="77777777" w:rsidR="00FE1547" w:rsidRPr="00FE1547" w:rsidRDefault="00FE1547" w:rsidP="00FE1547">
      <w:pPr>
        <w:rPr>
          <w:ins w:id="443" w:author="Jetlund Knut" w:date="2015-10-01T12:19:00Z"/>
          <w:u w:color="000000"/>
          <w:lang w:val="en-AU"/>
        </w:rPr>
      </w:pPr>
    </w:p>
    <w:p w14:paraId="6B71289E" w14:textId="77777777" w:rsidR="00FE1547" w:rsidRPr="00FE1547" w:rsidRDefault="00FE1547" w:rsidP="00FE1547">
      <w:pPr>
        <w:rPr>
          <w:ins w:id="444" w:author="Jetlund Knut" w:date="2015-10-01T12:19:00Z"/>
          <w:b/>
          <w:i/>
          <w:u w:color="000000"/>
          <w:lang w:val="en-US"/>
        </w:rPr>
      </w:pPr>
      <w:ins w:id="445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18EFF8E" w14:textId="77777777" w:rsidTr="006351B8">
        <w:trPr>
          <w:cantSplit/>
          <w:trHeight w:val="260"/>
          <w:tblHeader/>
          <w:ins w:id="44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0258E" w14:textId="77777777" w:rsidR="00FE1547" w:rsidRPr="00FE1547" w:rsidRDefault="00FE1547" w:rsidP="00FE1547">
            <w:pPr>
              <w:rPr>
                <w:ins w:id="447" w:author="Jetlund Knut" w:date="2015-10-01T12:19:00Z"/>
                <w:b/>
                <w:u w:color="000000"/>
                <w:lang w:val="en-US"/>
              </w:rPr>
            </w:pPr>
            <w:ins w:id="448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A65C" w14:textId="77777777" w:rsidR="00FE1547" w:rsidRPr="00FE1547" w:rsidRDefault="00FE1547" w:rsidP="00FE1547">
            <w:pPr>
              <w:rPr>
                <w:ins w:id="449" w:author="Jetlund Knut" w:date="2015-10-01T12:19:00Z"/>
                <w:b/>
                <w:u w:color="000000"/>
              </w:rPr>
            </w:pPr>
            <w:ins w:id="45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83CEF1" w14:textId="77777777" w:rsidR="00FE1547" w:rsidRPr="00FE1547" w:rsidRDefault="00FE1547" w:rsidP="00FE1547">
            <w:pPr>
              <w:rPr>
                <w:ins w:id="451" w:author="Jetlund Knut" w:date="2015-10-01T12:19:00Z"/>
                <w:b/>
                <w:u w:color="000000"/>
                <w:lang w:val="en-US"/>
              </w:rPr>
            </w:pPr>
            <w:ins w:id="452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6E43E" w14:textId="77777777" w:rsidR="00FE1547" w:rsidRPr="00FE1547" w:rsidRDefault="00FE1547" w:rsidP="00FE1547">
            <w:pPr>
              <w:rPr>
                <w:ins w:id="453" w:author="Jetlund Knut" w:date="2015-10-01T12:19:00Z"/>
                <w:b/>
                <w:u w:color="000000"/>
              </w:rPr>
            </w:pPr>
            <w:ins w:id="454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5DF1B002" w14:textId="77777777" w:rsidTr="006351B8">
        <w:trPr>
          <w:trHeight w:val="461"/>
          <w:ins w:id="45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EECD0A" w14:textId="77777777" w:rsidR="00FE1547" w:rsidRPr="00FE1547" w:rsidRDefault="00FE1547" w:rsidP="00FE1547">
            <w:pPr>
              <w:rPr>
                <w:ins w:id="456" w:author="Jetlund Knut" w:date="2015-10-01T12:19:00Z"/>
                <w:u w:color="000000"/>
                <w:lang w:val="en-AU"/>
              </w:rPr>
            </w:pPr>
            <w:ins w:id="457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CEC65" w14:textId="77777777" w:rsidR="00FE1547" w:rsidRPr="00FE1547" w:rsidRDefault="00FE1547" w:rsidP="00FE1547">
            <w:pPr>
              <w:rPr>
                <w:ins w:id="45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45D0F4" w14:textId="77777777" w:rsidR="00FE1547" w:rsidRPr="00FE1547" w:rsidRDefault="00FE1547" w:rsidP="00FE1547">
            <w:pPr>
              <w:rPr>
                <w:ins w:id="459" w:author="Jetlund Knut" w:date="2015-10-01T12:19:00Z"/>
                <w:u w:color="000000"/>
                <w:lang w:val="en-AU"/>
              </w:rPr>
            </w:pPr>
            <w:ins w:id="46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E20EB" w14:textId="77777777" w:rsidR="00FE1547" w:rsidRPr="00FE1547" w:rsidRDefault="00FE1547" w:rsidP="00FE1547">
            <w:pPr>
              <w:rPr>
                <w:ins w:id="461" w:author="Jetlund Knut" w:date="2015-10-01T12:19:00Z"/>
                <w:u w:color="000000"/>
                <w:lang w:val="en-AU"/>
              </w:rPr>
            </w:pPr>
            <w:ins w:id="46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LR_Feature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6907D7E" w14:textId="77777777" w:rsidTr="006351B8">
        <w:trPr>
          <w:trHeight w:val="461"/>
          <w:ins w:id="46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A385C" w14:textId="77777777" w:rsidR="00FE1547" w:rsidRPr="00FE1547" w:rsidRDefault="00FE1547" w:rsidP="00FE1547">
            <w:pPr>
              <w:rPr>
                <w:ins w:id="464" w:author="Jetlund Knut" w:date="2015-10-01T12:19:00Z"/>
                <w:u w:color="000000"/>
                <w:lang w:val="en-AU"/>
              </w:rPr>
            </w:pPr>
            <w:ins w:id="465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0F005" w14:textId="77777777" w:rsidR="00FE1547" w:rsidRPr="00FE1547" w:rsidRDefault="00FE1547" w:rsidP="00FE1547">
            <w:pPr>
              <w:rPr>
                <w:ins w:id="46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4DE69" w14:textId="77777777" w:rsidR="00FE1547" w:rsidRPr="00FE1547" w:rsidRDefault="00FE1547" w:rsidP="00FE1547">
            <w:pPr>
              <w:rPr>
                <w:ins w:id="467" w:author="Jetlund Knut" w:date="2015-10-01T12:19:00Z"/>
                <w:u w:color="000000"/>
                <w:lang w:val="en-AU"/>
              </w:rPr>
            </w:pPr>
            <w:ins w:id="468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53FE0" w14:textId="77777777" w:rsidR="00FE1547" w:rsidRPr="00FE1547" w:rsidRDefault="00FE1547" w:rsidP="00FE1547">
            <w:pPr>
              <w:rPr>
                <w:ins w:id="469" w:author="Jetlund Knut" w:date="2015-10-01T12:19:00Z"/>
                <w:u w:color="000000"/>
                <w:lang w:val="en-AU"/>
              </w:rPr>
            </w:pPr>
            <w:ins w:id="47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3F63AAE7" w14:textId="77777777" w:rsidTr="006351B8">
        <w:trPr>
          <w:trHeight w:val="461"/>
          <w:ins w:id="47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2B3433" w14:textId="77777777" w:rsidR="00FE1547" w:rsidRPr="00FE1547" w:rsidRDefault="00FE1547" w:rsidP="00FE1547">
            <w:pPr>
              <w:rPr>
                <w:ins w:id="472" w:author="Jetlund Knut" w:date="2015-10-01T12:19:00Z"/>
                <w:u w:color="000000"/>
                <w:lang w:val="en-AU"/>
              </w:rPr>
            </w:pPr>
            <w:ins w:id="473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7E51E2" w14:textId="77777777" w:rsidR="00FE1547" w:rsidRPr="00FE1547" w:rsidRDefault="00FE1547" w:rsidP="00FE1547">
            <w:pPr>
              <w:rPr>
                <w:ins w:id="47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181E45" w14:textId="77777777" w:rsidR="00FE1547" w:rsidRPr="00FE1547" w:rsidRDefault="00FE1547" w:rsidP="00FE1547">
            <w:pPr>
              <w:rPr>
                <w:ins w:id="475" w:author="Jetlund Knut" w:date="2015-10-01T12:19:00Z"/>
                <w:u w:color="000000"/>
                <w:lang w:val="en-AU"/>
              </w:rPr>
            </w:pPr>
            <w:ins w:id="476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4E2EBB" w14:textId="77777777" w:rsidR="00FE1547" w:rsidRPr="00FE1547" w:rsidRDefault="00FE1547" w:rsidP="00FE1547">
            <w:pPr>
              <w:rPr>
                <w:ins w:id="477" w:author="Jetlund Knut" w:date="2015-10-01T12:19:00Z"/>
                <w:u w:color="000000"/>
                <w:lang w:val="en-AU"/>
              </w:rPr>
            </w:pPr>
            <w:ins w:id="47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700B22D0" w14:textId="77777777" w:rsidTr="006351B8">
        <w:trPr>
          <w:trHeight w:val="461"/>
          <w:ins w:id="47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03A21" w14:textId="77777777" w:rsidR="00FE1547" w:rsidRPr="00FE1547" w:rsidRDefault="00FE1547" w:rsidP="00FE1547">
            <w:pPr>
              <w:rPr>
                <w:ins w:id="480" w:author="Jetlund Knut" w:date="2015-10-01T12:19:00Z"/>
                <w:u w:color="000000"/>
                <w:lang w:val="en-AU"/>
              </w:rPr>
            </w:pPr>
            <w:ins w:id="481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E2F881" w14:textId="77777777" w:rsidR="00FE1547" w:rsidRPr="00FE1547" w:rsidRDefault="00FE1547" w:rsidP="00FE1547">
            <w:pPr>
              <w:rPr>
                <w:ins w:id="482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431B9" w14:textId="77777777" w:rsidR="00FE1547" w:rsidRPr="00FE1547" w:rsidRDefault="00FE1547" w:rsidP="00FE1547">
            <w:pPr>
              <w:rPr>
                <w:ins w:id="483" w:author="Jetlund Knut" w:date="2015-10-01T12:19:00Z"/>
                <w:u w:color="000000"/>
                <w:lang w:val="en-AU"/>
              </w:rPr>
            </w:pPr>
            <w:ins w:id="484" w:author="Jetlund Knut" w:date="2015-10-01T12:19:00Z">
              <w:r w:rsidRPr="00FE1547">
                <w:rPr>
                  <w:u w:color="000000"/>
                  <w:lang w:val="en-AU"/>
                </w:rPr>
                <w:t xml:space="preserve"> 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nettverk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45D45" w14:textId="77777777" w:rsidR="00FE1547" w:rsidRPr="00FE1547" w:rsidRDefault="00FE1547" w:rsidP="00FE1547">
            <w:pPr>
              <w:rPr>
                <w:ins w:id="485" w:author="Jetlund Knut" w:date="2015-10-01T12:19:00Z"/>
                <w:u w:color="000000"/>
                <w:lang w:val="en-AU"/>
              </w:rPr>
            </w:pPr>
            <w:ins w:id="486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4D09F52A" w14:textId="77777777" w:rsidTr="006351B8">
        <w:trPr>
          <w:trHeight w:val="461"/>
          <w:ins w:id="48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43846A" w14:textId="77777777" w:rsidR="00FE1547" w:rsidRPr="00FE1547" w:rsidRDefault="00FE1547" w:rsidP="00FE1547">
            <w:pPr>
              <w:rPr>
                <w:ins w:id="488" w:author="Jetlund Knut" w:date="2015-10-01T12:19:00Z"/>
                <w:u w:color="000000"/>
                <w:lang w:val="en-AU"/>
              </w:rPr>
            </w:pPr>
            <w:ins w:id="489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3BC448" w14:textId="77777777" w:rsidR="00FE1547" w:rsidRPr="00FE1547" w:rsidRDefault="00FE1547" w:rsidP="00FE1547">
            <w:pPr>
              <w:rPr>
                <w:ins w:id="490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E5B5AD" w14:textId="77777777" w:rsidR="00FE1547" w:rsidRPr="00FE1547" w:rsidRDefault="00FE1547" w:rsidP="00FE1547">
            <w:pPr>
              <w:rPr>
                <w:ins w:id="491" w:author="Jetlund Knut" w:date="2015-10-01T12:19:00Z"/>
                <w:u w:color="000000"/>
                <w:lang w:val="en-AU"/>
              </w:rPr>
            </w:pPr>
            <w:ins w:id="492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779E8B" w14:textId="77777777" w:rsidR="00FE1547" w:rsidRPr="00FE1547" w:rsidRDefault="00FE1547" w:rsidP="00FE1547">
            <w:pPr>
              <w:rPr>
                <w:ins w:id="493" w:author="Jetlund Knut" w:date="2015-10-01T12:19:00Z"/>
                <w:u w:color="000000"/>
                <w:lang w:val="en-AU"/>
              </w:rPr>
            </w:pPr>
            <w:ins w:id="494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8E7378C" w14:textId="77777777" w:rsidTr="006351B8">
        <w:trPr>
          <w:trHeight w:val="461"/>
          <w:ins w:id="49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F2EB7" w14:textId="77777777" w:rsidR="00FE1547" w:rsidRPr="00FE1547" w:rsidRDefault="00FE1547" w:rsidP="00FE1547">
            <w:pPr>
              <w:rPr>
                <w:ins w:id="496" w:author="Jetlund Knut" w:date="2015-10-01T12:19:00Z"/>
                <w:u w:color="000000"/>
                <w:lang w:val="en-AU"/>
              </w:rPr>
            </w:pPr>
            <w:ins w:id="497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7FEFE1" w14:textId="77777777" w:rsidR="00FE1547" w:rsidRPr="00FE1547" w:rsidRDefault="00FE1547" w:rsidP="00FE1547">
            <w:pPr>
              <w:rPr>
                <w:ins w:id="49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27CEE" w14:textId="77777777" w:rsidR="00FE1547" w:rsidRPr="00FE1547" w:rsidRDefault="00FE1547" w:rsidP="00FE1547">
            <w:pPr>
              <w:rPr>
                <w:ins w:id="499" w:author="Jetlund Knut" w:date="2015-10-01T12:19:00Z"/>
                <w:u w:color="000000"/>
                <w:lang w:val="en-AU"/>
              </w:rPr>
            </w:pPr>
            <w:ins w:id="50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F8969" w14:textId="77777777" w:rsidR="00FE1547" w:rsidRPr="00FE1547" w:rsidRDefault="00FE1547" w:rsidP="00FE1547">
            <w:pPr>
              <w:rPr>
                <w:ins w:id="501" w:author="Jetlund Knut" w:date="2015-10-01T12:19:00Z"/>
                <w:u w:color="000000"/>
                <w:lang w:val="en-AU"/>
              </w:rPr>
            </w:pPr>
            <w:ins w:id="50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409"/>
    </w:tbl>
    <w:p w14:paraId="794AA463" w14:textId="77777777" w:rsidR="00FE1547" w:rsidRPr="00FE1547" w:rsidRDefault="00FE1547" w:rsidP="00FE1547">
      <w:pPr>
        <w:rPr>
          <w:ins w:id="503" w:author="Jetlund Knut" w:date="2015-10-01T12:19:00Z"/>
          <w:u w:color="000000"/>
          <w:lang w:val="en-AU"/>
        </w:rPr>
      </w:pPr>
    </w:p>
    <w:p w14:paraId="3F91627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504" w:author="Jetlund Knut" w:date="2015-10-01T12:19:00Z"/>
          <w:bCs/>
          <w:u w:color="000000"/>
          <w:lang w:val="en-US"/>
          <w:rPrChange w:id="505" w:author="Jetlund Knut" w:date="2015-10-01T12:21:00Z">
            <w:rPr>
              <w:ins w:id="506" w:author="Jetlund Knut" w:date="2015-10-01T12:19:00Z"/>
              <w:b/>
              <w:u w:color="000000"/>
              <w:lang w:val="en-US"/>
            </w:rPr>
          </w:rPrChange>
        </w:rPr>
        <w:pPrChange w:id="507" w:author="Jetlund Knut" w:date="2015-10-01T12:21:00Z">
          <w:pPr>
            <w:numPr>
              <w:numId w:val="51"/>
            </w:numPr>
          </w:pPr>
        </w:pPrChange>
      </w:pPr>
      <w:bookmarkStart w:id="508" w:name="BKM_05F9333B_344E_47DA_9F8E_D3473C9F8091"/>
      <w:bookmarkStart w:id="509" w:name="_Toc431466413"/>
      <w:ins w:id="510" w:author="Jetlund Knut" w:date="2015-10-01T12:19:00Z">
        <w:r w:rsidRPr="00FE1547">
          <w:rPr>
            <w:bCs/>
            <w:u w:color="000000"/>
            <w:rPrChange w:id="511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512" w:author="Jetlund Knut" w:date="2015-10-01T12:21:00Z">
              <w:rPr>
                <w:b/>
                <w:u w:color="000000"/>
                <w:lang w:val="en-AU"/>
              </w:rPr>
            </w:rPrChange>
          </w:rPr>
          <w:t>GeneralisertLenke</w:t>
        </w:r>
        <w:bookmarkEnd w:id="509"/>
      </w:ins>
    </w:p>
    <w:p w14:paraId="477AB29D" w14:textId="77777777" w:rsidR="00FE1547" w:rsidRPr="00FE1547" w:rsidRDefault="00FE1547" w:rsidP="00FE1547">
      <w:pPr>
        <w:rPr>
          <w:ins w:id="513" w:author="Jetlund Knut" w:date="2015-10-01T12:19:00Z"/>
          <w:u w:color="000000"/>
        </w:rPr>
      </w:pPr>
      <w:ins w:id="514" w:author="Jetlund Knut" w:date="2015-10-01T12:19:00Z">
        <w:r w:rsidRPr="00FE1547">
          <w:rPr>
            <w:u w:color="000000"/>
          </w:rPr>
          <w:t>Abstrakt, generalisert objekttype for nettverkslenker, med generelle egenskaper som muliggjør lineære referanser til lenkene</w:t>
        </w:r>
      </w:ins>
    </w:p>
    <w:p w14:paraId="49230CE6" w14:textId="77777777" w:rsidR="00FE1547" w:rsidRPr="00FE1547" w:rsidRDefault="00FE1547" w:rsidP="00FE1547">
      <w:pPr>
        <w:rPr>
          <w:ins w:id="515" w:author="Jetlund Knut" w:date="2015-10-01T12:19:00Z"/>
          <w:u w:color="000000"/>
        </w:rPr>
      </w:pPr>
      <w:ins w:id="516" w:author="Jetlund Knut" w:date="2015-10-01T12:19:00Z">
        <w:r w:rsidRPr="00FE1547">
          <w:rPr>
            <w:i/>
            <w:u w:color="000000"/>
          </w:rPr>
          <w:t>Realisering av INSPIRE Network:GeneralisedLink og ISO19148 LR_Feature.</w:t>
        </w:r>
      </w:ins>
    </w:p>
    <w:p w14:paraId="3FECA1CC" w14:textId="77777777" w:rsidR="00FE1547" w:rsidRPr="00FE1547" w:rsidRDefault="00FE1547" w:rsidP="00FE1547">
      <w:pPr>
        <w:rPr>
          <w:ins w:id="517" w:author="Jetlund Knut" w:date="2015-10-01T12:19:00Z"/>
          <w:u w:color="000000"/>
        </w:rPr>
      </w:pPr>
    </w:p>
    <w:p w14:paraId="7407E772" w14:textId="77777777" w:rsidR="00FE1547" w:rsidRPr="00FE1547" w:rsidRDefault="00FE1547" w:rsidP="00FE1547">
      <w:pPr>
        <w:rPr>
          <w:ins w:id="518" w:author="Jetlund Knut" w:date="2015-10-01T12:19:00Z"/>
          <w:b/>
          <w:i/>
          <w:u w:val="single" w:color="000000"/>
          <w:lang w:val="en-US"/>
        </w:rPr>
      </w:pPr>
      <w:bookmarkStart w:id="519" w:name="BKM_DAD813CD_BD63_4D64_A3FE_322722FB3EE9"/>
      <w:ins w:id="520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6E2D210F" w14:textId="77777777" w:rsidTr="006351B8">
        <w:trPr>
          <w:trHeight w:val="215"/>
          <w:ins w:id="52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470689" w14:textId="77777777" w:rsidR="00FE1547" w:rsidRPr="00FE1547" w:rsidRDefault="00FE1547" w:rsidP="00FE1547">
            <w:pPr>
              <w:rPr>
                <w:ins w:id="522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D29501" w14:textId="77777777" w:rsidR="00FE1547" w:rsidRPr="00FE1547" w:rsidRDefault="00FE1547" w:rsidP="00FE1547">
            <w:pPr>
              <w:rPr>
                <w:ins w:id="523" w:author="Jetlund Knut" w:date="2015-10-01T12:19:00Z"/>
                <w:b/>
                <w:u w:color="000000"/>
                <w:lang w:val="en-US"/>
              </w:rPr>
            </w:pPr>
            <w:ins w:id="524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AB1C1B" w14:textId="77777777" w:rsidR="00FE1547" w:rsidRPr="00FE1547" w:rsidRDefault="00FE1547" w:rsidP="00FE1547">
            <w:pPr>
              <w:rPr>
                <w:ins w:id="525" w:author="Jetlund Knut" w:date="2015-10-01T12:19:00Z"/>
                <w:b/>
                <w:u w:color="000000"/>
                <w:lang w:val="en-US"/>
              </w:rPr>
            </w:pPr>
            <w:ins w:id="526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62225B" w14:textId="77777777" w:rsidR="00FE1547" w:rsidRPr="00FE1547" w:rsidRDefault="00FE1547" w:rsidP="00FE1547">
            <w:pPr>
              <w:rPr>
                <w:ins w:id="527" w:author="Jetlund Knut" w:date="2015-10-01T12:19:00Z"/>
                <w:b/>
                <w:u w:color="000000"/>
                <w:lang w:val="en-US"/>
              </w:rPr>
            </w:pPr>
            <w:ins w:id="528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CE222" w14:textId="77777777" w:rsidR="00FE1547" w:rsidRPr="00FE1547" w:rsidRDefault="00FE1547" w:rsidP="00FE1547">
            <w:pPr>
              <w:rPr>
                <w:ins w:id="529" w:author="Jetlund Knut" w:date="2015-10-01T12:19:00Z"/>
                <w:b/>
                <w:u w:color="000000"/>
                <w:lang w:val="en-US"/>
              </w:rPr>
            </w:pPr>
            <w:ins w:id="530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C33D5" w14:textId="77777777" w:rsidR="00FE1547" w:rsidRPr="00FE1547" w:rsidRDefault="00FE1547" w:rsidP="00FE1547">
            <w:pPr>
              <w:rPr>
                <w:ins w:id="531" w:author="Jetlund Knut" w:date="2015-10-01T12:19:00Z"/>
                <w:b/>
                <w:u w:color="000000"/>
              </w:rPr>
            </w:pPr>
            <w:ins w:id="532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2473B965" w14:textId="77777777" w:rsidTr="006351B8">
        <w:trPr>
          <w:ins w:id="53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5A1C82" w14:textId="77777777" w:rsidR="00FE1547" w:rsidRPr="00FE1547" w:rsidRDefault="00FE1547" w:rsidP="00FE1547">
            <w:pPr>
              <w:rPr>
                <w:ins w:id="534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47BF9" w14:textId="77777777" w:rsidR="00FE1547" w:rsidRPr="00FE1547" w:rsidRDefault="00FE1547" w:rsidP="00FE1547">
            <w:pPr>
              <w:rPr>
                <w:ins w:id="535" w:author="Jetlund Knut" w:date="2015-10-01T12:19:00Z"/>
                <w:u w:color="000000"/>
                <w:lang w:val="en-AU"/>
              </w:rPr>
            </w:pPr>
            <w:ins w:id="536" w:author="Jetlund Knut" w:date="2015-10-01T12:19:00Z">
              <w:r w:rsidRPr="00FE1547">
                <w:rPr>
                  <w:u w:color="000000"/>
                  <w:lang w:val="en-AU"/>
                </w:rPr>
                <w:t>standardLRM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14C3A4" w14:textId="77777777" w:rsidR="00FE1547" w:rsidRPr="00FE1547" w:rsidRDefault="00FE1547" w:rsidP="00FE1547">
            <w:pPr>
              <w:rPr>
                <w:ins w:id="537" w:author="Jetlund Knut" w:date="2015-10-01T12:19:00Z"/>
                <w:u w:color="000000"/>
              </w:rPr>
            </w:pPr>
            <w:ins w:id="538" w:author="Jetlund Knut" w:date="2015-10-01T12:19:00Z">
              <w:r w:rsidRPr="00FE1547">
                <w:rPr>
                  <w:u w:color="000000"/>
                </w:rPr>
                <w:t>Standard metode som brukes for å angi lineære referanser til lenken</w:t>
              </w:r>
            </w:ins>
          </w:p>
          <w:p w14:paraId="22A24FA9" w14:textId="77777777" w:rsidR="00FE1547" w:rsidRPr="00FE1547" w:rsidRDefault="00FE1547" w:rsidP="00FE1547">
            <w:pPr>
              <w:rPr>
                <w:ins w:id="539" w:author="Jetlund Knut" w:date="2015-10-01T12:19:00Z"/>
                <w:u w:color="000000"/>
              </w:rPr>
            </w:pPr>
          </w:p>
          <w:p w14:paraId="47D6BB25" w14:textId="77777777" w:rsidR="00FE1547" w:rsidRPr="00FE1547" w:rsidRDefault="00FE1547" w:rsidP="00FE1547">
            <w:pPr>
              <w:rPr>
                <w:ins w:id="540" w:author="Jetlund Knut" w:date="2015-10-01T12:19:00Z"/>
                <w:u w:color="000000"/>
              </w:rPr>
            </w:pPr>
            <w:ins w:id="541" w:author="Jetlund Knut" w:date="2015-10-01T12:19:00Z">
              <w:r w:rsidRPr="00FE1547">
                <w:rPr>
                  <w:u w:color="000000"/>
                </w:rPr>
                <w:t xml:space="preserve">Merknad: Kan overstyres for den enkelte posisjonsangivelse. </w:t>
              </w:r>
            </w:ins>
          </w:p>
          <w:p w14:paraId="13D64F7D" w14:textId="77777777" w:rsidR="00FE1547" w:rsidRPr="00FE1547" w:rsidRDefault="00FE1547" w:rsidP="00FE1547">
            <w:pPr>
              <w:rPr>
                <w:ins w:id="542" w:author="Jetlund Knut" w:date="2015-10-01T12:19:00Z"/>
                <w:u w:color="000000"/>
              </w:rPr>
            </w:pPr>
          </w:p>
          <w:p w14:paraId="1FB4281B" w14:textId="77777777" w:rsidR="00FE1547" w:rsidRPr="00FE1547" w:rsidRDefault="00FE1547" w:rsidP="00FE1547">
            <w:pPr>
              <w:rPr>
                <w:ins w:id="543" w:author="Jetlund Knut" w:date="2015-10-01T12:19:00Z"/>
                <w:u w:color="000000"/>
                <w:lang w:val="en-GB"/>
                <w:rPrChange w:id="544" w:author="Jetlund Knut" w:date="2015-10-01T12:20:00Z">
                  <w:rPr>
                    <w:ins w:id="545" w:author="Jetlund Knut" w:date="2015-10-01T12:19:00Z"/>
                    <w:u w:color="000000"/>
                  </w:rPr>
                </w:rPrChange>
              </w:rPr>
            </w:pPr>
            <w:ins w:id="546" w:author="Jetlund Knut" w:date="2015-10-01T12:19:00Z">
              <w:r w:rsidRPr="00FE1547">
                <w:rPr>
                  <w:i/>
                  <w:u w:color="000000"/>
                  <w:lang w:val="en-GB"/>
                  <w:rPrChange w:id="547" w:author="Jetlund Knut" w:date="2015-10-01T12:20:00Z">
                    <w:rPr>
                      <w:i/>
                      <w:u w:color="000000"/>
                    </w:rPr>
                  </w:rPrChange>
                </w:rPr>
                <w:t>ISO19148: LR_ILinearElement ::defaultLRM() : LR_LinearReferencingMethod</w:t>
              </w:r>
            </w:ins>
          </w:p>
          <w:p w14:paraId="5D736867" w14:textId="77777777" w:rsidR="00FE1547" w:rsidRPr="00FE1547" w:rsidRDefault="00FE1547" w:rsidP="00FE1547">
            <w:pPr>
              <w:rPr>
                <w:ins w:id="54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791408" w14:textId="77777777" w:rsidR="00FE1547" w:rsidRPr="00FE1547" w:rsidRDefault="00FE1547" w:rsidP="00FE1547">
            <w:pPr>
              <w:rPr>
                <w:ins w:id="549" w:author="Jetlund Knut" w:date="2015-10-01T12:19:00Z"/>
                <w:u w:color="000000"/>
                <w:lang w:val="en-AU"/>
              </w:rPr>
            </w:pPr>
            <w:ins w:id="550" w:author="Jetlund Knut" w:date="2015-10-01T12:19:00Z">
              <w:r w:rsidRPr="00FE1547">
                <w:rPr>
                  <w:u w:color="000000"/>
                  <w:lang w:val="en-GB"/>
                  <w:rPrChange w:id="551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23DDD" w14:textId="77777777" w:rsidR="00FE1547" w:rsidRPr="00FE1547" w:rsidRDefault="00FE1547" w:rsidP="00FE1547">
            <w:pPr>
              <w:rPr>
                <w:ins w:id="55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C21A7" w14:textId="77777777" w:rsidR="00FE1547" w:rsidRPr="00FE1547" w:rsidRDefault="00FE1547" w:rsidP="00FE1547">
            <w:pPr>
              <w:rPr>
                <w:ins w:id="553" w:author="Jetlund Knut" w:date="2015-10-01T12:19:00Z"/>
                <w:u w:color="000000"/>
              </w:rPr>
            </w:pPr>
            <w:ins w:id="554" w:author="Jetlund Knut" w:date="2015-10-01T12:19:00Z">
              <w:r w:rsidRPr="00FE1547">
                <w:rPr>
                  <w:u w:color="000000"/>
                </w:rPr>
                <w:t>LineærReferanseMetode</w:t>
              </w:r>
            </w:ins>
          </w:p>
        </w:tc>
        <w:bookmarkEnd w:id="519"/>
      </w:tr>
      <w:tr w:rsidR="00FE1547" w:rsidRPr="00FE1547" w14:paraId="49764DC0" w14:textId="77777777" w:rsidTr="006351B8">
        <w:trPr>
          <w:ins w:id="55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9C143D" w14:textId="77777777" w:rsidR="00FE1547" w:rsidRPr="00FE1547" w:rsidRDefault="00FE1547" w:rsidP="00FE1547">
            <w:pPr>
              <w:rPr>
                <w:ins w:id="556" w:author="Jetlund Knut" w:date="2015-10-01T12:19:00Z"/>
                <w:u w:color="000000"/>
                <w:lang w:val="en-AU"/>
              </w:rPr>
            </w:pPr>
            <w:bookmarkStart w:id="557" w:name="BKM_778FAE2D_50A2_4D81_954F_888FCD99014B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112A5" w14:textId="77777777" w:rsidR="00FE1547" w:rsidRPr="00FE1547" w:rsidRDefault="00FE1547" w:rsidP="00FE1547">
            <w:pPr>
              <w:rPr>
                <w:ins w:id="558" w:author="Jetlund Knut" w:date="2015-10-01T12:19:00Z"/>
                <w:u w:color="000000"/>
                <w:lang w:val="en-AU"/>
              </w:rPr>
            </w:pPr>
            <w:ins w:id="559" w:author="Jetlund Knut" w:date="2015-10-01T12:19:00Z">
              <w:r w:rsidRPr="00FE1547">
                <w:rPr>
                  <w:u w:color="000000"/>
                  <w:lang w:val="en-AU"/>
                </w:rPr>
                <w:t>måltLengde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F51D69" w14:textId="77777777" w:rsidR="00FE1547" w:rsidRPr="00FE1547" w:rsidRDefault="00FE1547" w:rsidP="00FE1547">
            <w:pPr>
              <w:rPr>
                <w:ins w:id="560" w:author="Jetlund Knut" w:date="2015-10-01T12:19:00Z"/>
                <w:u w:color="000000"/>
                <w:lang w:val="en-AU"/>
                <w:rPrChange w:id="561" w:author="Jetlund Knut" w:date="2015-10-01T12:20:00Z">
                  <w:rPr>
                    <w:ins w:id="562" w:author="Jetlund Knut" w:date="2015-10-01T12:19:00Z"/>
                    <w:u w:color="000000"/>
                  </w:rPr>
                </w:rPrChange>
              </w:rPr>
            </w:pPr>
            <w:ins w:id="563" w:author="Jetlund Knut" w:date="2015-10-01T12:19:00Z">
              <w:r w:rsidRPr="00FE1547">
                <w:rPr>
                  <w:u w:color="000000"/>
                  <w:lang w:val="en-AU"/>
                  <w:rPrChange w:id="564" w:author="Jetlund Knut" w:date="2015-10-01T12:20:00Z">
                    <w:rPr>
                      <w:u w:color="000000"/>
                    </w:rPr>
                  </w:rPrChange>
                </w:rPr>
                <w:t>Målt lengde for lenken, innenfor lenkens lineære referansesystem</w:t>
              </w:r>
            </w:ins>
          </w:p>
          <w:p w14:paraId="2775F3FA" w14:textId="77777777" w:rsidR="00FE1547" w:rsidRPr="00FE1547" w:rsidRDefault="00FE1547" w:rsidP="00FE1547">
            <w:pPr>
              <w:rPr>
                <w:ins w:id="565" w:author="Jetlund Knut" w:date="2015-10-01T12:19:00Z"/>
                <w:u w:color="000000"/>
                <w:lang w:val="en-AU"/>
                <w:rPrChange w:id="566" w:author="Jetlund Knut" w:date="2015-10-01T12:20:00Z">
                  <w:rPr>
                    <w:ins w:id="567" w:author="Jetlund Knut" w:date="2015-10-01T12:19:00Z"/>
                    <w:u w:color="000000"/>
                  </w:rPr>
                </w:rPrChange>
              </w:rPr>
            </w:pPr>
          </w:p>
          <w:p w14:paraId="731D8573" w14:textId="77777777" w:rsidR="00FE1547" w:rsidRPr="00FE1547" w:rsidRDefault="00FE1547" w:rsidP="00FE1547">
            <w:pPr>
              <w:rPr>
                <w:ins w:id="568" w:author="Jetlund Knut" w:date="2015-10-01T12:19:00Z"/>
                <w:u w:color="000000"/>
                <w:lang w:val="en-AU"/>
                <w:rPrChange w:id="569" w:author="Jetlund Knut" w:date="2015-10-01T12:20:00Z">
                  <w:rPr>
                    <w:ins w:id="570" w:author="Jetlund Knut" w:date="2015-10-01T12:19:00Z"/>
                    <w:u w:color="000000"/>
                  </w:rPr>
                </w:rPrChange>
              </w:rPr>
            </w:pPr>
            <w:ins w:id="571" w:author="Jetlund Knut" w:date="2015-10-01T12:19:00Z">
              <w:r w:rsidRPr="00FE1547">
                <w:rPr>
                  <w:u w:color="000000"/>
                  <w:lang w:val="en-AU"/>
                  <w:rPrChange w:id="572" w:author="Jetlund Knut" w:date="2015-10-01T12:20:00Z">
                    <w:rPr>
                      <w:u w:color="000000"/>
                    </w:rPr>
                  </w:rPrChange>
                </w:rPr>
                <w:t xml:space="preserve">Merknad: Målt lengde overstyrer geometrilengde. </w:t>
              </w:r>
            </w:ins>
          </w:p>
          <w:p w14:paraId="4E957F7E" w14:textId="77777777" w:rsidR="00FE1547" w:rsidRPr="00FE1547" w:rsidRDefault="00FE1547" w:rsidP="00FE1547">
            <w:pPr>
              <w:rPr>
                <w:ins w:id="573" w:author="Jetlund Knut" w:date="2015-10-01T12:19:00Z"/>
                <w:u w:color="000000"/>
                <w:lang w:val="en-AU"/>
                <w:rPrChange w:id="574" w:author="Jetlund Knut" w:date="2015-10-01T12:20:00Z">
                  <w:rPr>
                    <w:ins w:id="575" w:author="Jetlund Knut" w:date="2015-10-01T12:19:00Z"/>
                    <w:u w:color="000000"/>
                  </w:rPr>
                </w:rPrChange>
              </w:rPr>
            </w:pPr>
          </w:p>
          <w:p w14:paraId="5848E235" w14:textId="77777777" w:rsidR="00FE1547" w:rsidRPr="00FE1547" w:rsidRDefault="00FE1547" w:rsidP="00FE1547">
            <w:pPr>
              <w:rPr>
                <w:ins w:id="576" w:author="Jetlund Knut" w:date="2015-10-01T12:19:00Z"/>
                <w:u w:color="000000"/>
                <w:lang w:val="en-AU"/>
                <w:rPrChange w:id="577" w:author="Jetlund Knut" w:date="2015-10-01T12:20:00Z">
                  <w:rPr>
                    <w:ins w:id="578" w:author="Jetlund Knut" w:date="2015-10-01T12:19:00Z"/>
                    <w:u w:color="000000"/>
                  </w:rPr>
                </w:rPrChange>
              </w:rPr>
            </w:pPr>
            <w:ins w:id="579" w:author="Jetlund Knut" w:date="2015-10-01T12:19:00Z">
              <w:r w:rsidRPr="00FE1547">
                <w:rPr>
                  <w:i/>
                  <w:u w:color="000000"/>
                  <w:lang w:val="en-AU"/>
                  <w:rPrChange w:id="580" w:author="Jetlund Knut" w:date="2015-10-01T12:20:00Z">
                    <w:rPr>
                      <w:i/>
                      <w:u w:color="000000"/>
                    </w:rPr>
                  </w:rPrChange>
                </w:rPr>
                <w:t>ISO19148: LR_ILinearElement ::measure(measureAttribute : CharacterString = defaultLength) : Measure</w:t>
              </w:r>
            </w:ins>
          </w:p>
          <w:p w14:paraId="7F1AF87F" w14:textId="77777777" w:rsidR="00FE1547" w:rsidRPr="00FE1547" w:rsidRDefault="00FE1547" w:rsidP="00FE1547">
            <w:pPr>
              <w:rPr>
                <w:ins w:id="581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BC19E5" w14:textId="77777777" w:rsidR="00FE1547" w:rsidRPr="00FE1547" w:rsidRDefault="00FE1547" w:rsidP="00FE1547">
            <w:pPr>
              <w:rPr>
                <w:ins w:id="582" w:author="Jetlund Knut" w:date="2015-10-01T12:19:00Z"/>
                <w:u w:color="000000"/>
                <w:lang w:val="en-AU"/>
              </w:rPr>
            </w:pPr>
            <w:ins w:id="583" w:author="Jetlund Knut" w:date="2015-10-01T12:19:00Z">
              <w:r w:rsidRPr="00FE1547">
                <w:rPr>
                  <w:u w:color="000000"/>
                  <w:lang w:val="en-AU"/>
                  <w:rPrChange w:id="584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A4679" w14:textId="77777777" w:rsidR="00FE1547" w:rsidRPr="00FE1547" w:rsidRDefault="00FE1547" w:rsidP="00FE1547">
            <w:pPr>
              <w:rPr>
                <w:ins w:id="585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AE7975" w14:textId="77777777" w:rsidR="00FE1547" w:rsidRPr="00FE1547" w:rsidRDefault="00FE1547" w:rsidP="00FE1547">
            <w:pPr>
              <w:rPr>
                <w:ins w:id="586" w:author="Jetlund Knut" w:date="2015-10-01T12:19:00Z"/>
                <w:u w:color="000000"/>
              </w:rPr>
            </w:pPr>
            <w:ins w:id="587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557"/>
      </w:tr>
    </w:tbl>
    <w:p w14:paraId="21AE26F7" w14:textId="77777777" w:rsidR="00FE1547" w:rsidRPr="00FE1547" w:rsidRDefault="00FE1547" w:rsidP="00FE1547">
      <w:pPr>
        <w:rPr>
          <w:ins w:id="588" w:author="Jetlund Knut" w:date="2015-10-01T12:19:00Z"/>
          <w:u w:color="000000"/>
          <w:lang w:val="en-AU"/>
        </w:rPr>
      </w:pPr>
    </w:p>
    <w:p w14:paraId="3119965E" w14:textId="77777777" w:rsidR="00FE1547" w:rsidRPr="00FE1547" w:rsidRDefault="00FE1547" w:rsidP="00FE1547">
      <w:pPr>
        <w:rPr>
          <w:ins w:id="589" w:author="Jetlund Knut" w:date="2015-10-01T12:19:00Z"/>
          <w:b/>
          <w:i/>
          <w:u w:color="000000"/>
          <w:lang w:val="en-US"/>
        </w:rPr>
      </w:pPr>
      <w:ins w:id="59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24F0CA5" w14:textId="77777777" w:rsidTr="006351B8">
        <w:trPr>
          <w:cantSplit/>
          <w:trHeight w:val="260"/>
          <w:tblHeader/>
          <w:ins w:id="59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AA5650" w14:textId="77777777" w:rsidR="00FE1547" w:rsidRPr="00FE1547" w:rsidRDefault="00FE1547" w:rsidP="00FE1547">
            <w:pPr>
              <w:rPr>
                <w:ins w:id="592" w:author="Jetlund Knut" w:date="2015-10-01T12:19:00Z"/>
                <w:b/>
                <w:u w:color="000000"/>
                <w:lang w:val="en-US"/>
              </w:rPr>
            </w:pPr>
            <w:ins w:id="59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DFD73" w14:textId="77777777" w:rsidR="00FE1547" w:rsidRPr="00FE1547" w:rsidRDefault="00FE1547" w:rsidP="00FE1547">
            <w:pPr>
              <w:rPr>
                <w:ins w:id="594" w:author="Jetlund Knut" w:date="2015-10-01T12:19:00Z"/>
                <w:b/>
                <w:u w:color="000000"/>
              </w:rPr>
            </w:pPr>
            <w:ins w:id="59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0FC11" w14:textId="77777777" w:rsidR="00FE1547" w:rsidRPr="00FE1547" w:rsidRDefault="00FE1547" w:rsidP="00FE1547">
            <w:pPr>
              <w:rPr>
                <w:ins w:id="596" w:author="Jetlund Knut" w:date="2015-10-01T12:19:00Z"/>
                <w:b/>
                <w:u w:color="000000"/>
                <w:lang w:val="en-US"/>
              </w:rPr>
            </w:pPr>
            <w:ins w:id="59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30978" w14:textId="77777777" w:rsidR="00FE1547" w:rsidRPr="00FE1547" w:rsidRDefault="00FE1547" w:rsidP="00FE1547">
            <w:pPr>
              <w:rPr>
                <w:ins w:id="598" w:author="Jetlund Knut" w:date="2015-10-01T12:19:00Z"/>
                <w:b/>
                <w:u w:color="000000"/>
              </w:rPr>
            </w:pPr>
            <w:ins w:id="59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44F2DAFB" w14:textId="77777777" w:rsidTr="006351B8">
        <w:trPr>
          <w:trHeight w:val="461"/>
          <w:ins w:id="60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A4FDCB" w14:textId="77777777" w:rsidR="00FE1547" w:rsidRPr="00FE1547" w:rsidRDefault="00FE1547" w:rsidP="00FE1547">
            <w:pPr>
              <w:rPr>
                <w:ins w:id="601" w:author="Jetlund Knut" w:date="2015-10-01T12:19:00Z"/>
                <w:u w:color="000000"/>
                <w:lang w:val="en-AU"/>
              </w:rPr>
            </w:pPr>
            <w:ins w:id="602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A92524" w14:textId="77777777" w:rsidR="00FE1547" w:rsidRPr="00FE1547" w:rsidRDefault="00FE1547" w:rsidP="00FE1547">
            <w:pPr>
              <w:rPr>
                <w:ins w:id="60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2D275" w14:textId="77777777" w:rsidR="00FE1547" w:rsidRPr="00FE1547" w:rsidRDefault="00FE1547" w:rsidP="00FE1547">
            <w:pPr>
              <w:rPr>
                <w:ins w:id="604" w:author="Jetlund Knut" w:date="2015-10-01T12:19:00Z"/>
                <w:u w:color="000000"/>
                <w:lang w:val="en-AU"/>
              </w:rPr>
            </w:pPr>
            <w:ins w:id="60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0C06C" w14:textId="77777777" w:rsidR="00FE1547" w:rsidRPr="00FE1547" w:rsidRDefault="00FE1547" w:rsidP="00FE1547">
            <w:pPr>
              <w:rPr>
                <w:ins w:id="606" w:author="Jetlund Knut" w:date="2015-10-01T12:19:00Z"/>
                <w:u w:color="000000"/>
                <w:lang w:val="en-AU"/>
              </w:rPr>
            </w:pPr>
            <w:ins w:id="60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GeneralisedLink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32C863D" w14:textId="77777777" w:rsidTr="006351B8">
        <w:trPr>
          <w:trHeight w:val="461"/>
          <w:ins w:id="60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7B0AB" w14:textId="77777777" w:rsidR="00FE1547" w:rsidRPr="00FE1547" w:rsidRDefault="00FE1547" w:rsidP="00FE1547">
            <w:pPr>
              <w:rPr>
                <w:ins w:id="609" w:author="Jetlund Knut" w:date="2015-10-01T12:19:00Z"/>
                <w:u w:color="000000"/>
                <w:lang w:val="en-AU"/>
              </w:rPr>
            </w:pPr>
            <w:ins w:id="610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D14FAA" w14:textId="77777777" w:rsidR="00FE1547" w:rsidRPr="00FE1547" w:rsidRDefault="00FE1547" w:rsidP="00FE1547">
            <w:pPr>
              <w:rPr>
                <w:ins w:id="61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9E170" w14:textId="77777777" w:rsidR="00FE1547" w:rsidRPr="00FE1547" w:rsidRDefault="00FE1547" w:rsidP="00FE1547">
            <w:pPr>
              <w:rPr>
                <w:ins w:id="612" w:author="Jetlund Knut" w:date="2015-10-01T12:19:00Z"/>
                <w:u w:color="000000"/>
                <w:lang w:val="en-AU"/>
              </w:rPr>
            </w:pPr>
            <w:ins w:id="61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A2D66" w14:textId="77777777" w:rsidR="00FE1547" w:rsidRPr="00FE1547" w:rsidRDefault="00FE1547" w:rsidP="00FE1547">
            <w:pPr>
              <w:rPr>
                <w:ins w:id="614" w:author="Jetlund Knut" w:date="2015-10-01T12:19:00Z"/>
                <w:u w:color="000000"/>
                <w:lang w:val="en-AU"/>
              </w:rPr>
            </w:pPr>
            <w:ins w:id="61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A4CE519" w14:textId="77777777" w:rsidTr="006351B8">
        <w:trPr>
          <w:trHeight w:val="461"/>
          <w:ins w:id="61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68005" w14:textId="77777777" w:rsidR="00FE1547" w:rsidRPr="00FE1547" w:rsidRDefault="00FE1547" w:rsidP="00FE1547">
            <w:pPr>
              <w:rPr>
                <w:ins w:id="617" w:author="Jetlund Knut" w:date="2015-10-01T12:19:00Z"/>
                <w:u w:color="000000"/>
                <w:lang w:val="en-AU"/>
              </w:rPr>
            </w:pPr>
            <w:ins w:id="618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09F997" w14:textId="77777777" w:rsidR="00FE1547" w:rsidRPr="00FE1547" w:rsidRDefault="00FE1547" w:rsidP="00FE1547">
            <w:pPr>
              <w:rPr>
                <w:ins w:id="61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B8CB0F" w14:textId="77777777" w:rsidR="00FE1547" w:rsidRPr="00FE1547" w:rsidRDefault="00FE1547" w:rsidP="00FE1547">
            <w:pPr>
              <w:rPr>
                <w:ins w:id="620" w:author="Jetlund Knut" w:date="2015-10-01T12:19:00Z"/>
                <w:u w:color="000000"/>
                <w:lang w:val="en-AU"/>
              </w:rPr>
            </w:pPr>
            <w:ins w:id="62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52B094" w14:textId="77777777" w:rsidR="00FE1547" w:rsidRPr="00FE1547" w:rsidRDefault="00FE1547" w:rsidP="00FE1547">
            <w:pPr>
              <w:rPr>
                <w:ins w:id="622" w:author="Jetlund Knut" w:date="2015-10-01T12:19:00Z"/>
                <w:u w:color="000000"/>
                <w:lang w:val="en-AU"/>
              </w:rPr>
            </w:pPr>
            <w:ins w:id="62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5822759C" w14:textId="77777777" w:rsidTr="006351B8">
        <w:trPr>
          <w:trHeight w:val="461"/>
          <w:ins w:id="62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C6EC" w14:textId="77777777" w:rsidR="00FE1547" w:rsidRPr="00FE1547" w:rsidRDefault="00FE1547" w:rsidP="00FE1547">
            <w:pPr>
              <w:rPr>
                <w:ins w:id="625" w:author="Jetlund Knut" w:date="2015-10-01T12:19:00Z"/>
                <w:u w:color="000000"/>
                <w:lang w:val="en-AU"/>
              </w:rPr>
            </w:pPr>
            <w:ins w:id="62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53994" w14:textId="77777777" w:rsidR="00FE1547" w:rsidRPr="00FE1547" w:rsidRDefault="00FE1547" w:rsidP="00FE1547">
            <w:pPr>
              <w:rPr>
                <w:ins w:id="62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EC78B" w14:textId="77777777" w:rsidR="00FE1547" w:rsidRPr="00FE1547" w:rsidRDefault="00FE1547" w:rsidP="00FE1547">
            <w:pPr>
              <w:rPr>
                <w:ins w:id="628" w:author="Jetlund Knut" w:date="2015-10-01T12:19:00Z"/>
                <w:u w:color="000000"/>
                <w:lang w:val="en-AU"/>
              </w:rPr>
            </w:pPr>
            <w:ins w:id="62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7A051A" w14:textId="77777777" w:rsidR="00FE1547" w:rsidRPr="00FE1547" w:rsidRDefault="00FE1547" w:rsidP="00FE1547">
            <w:pPr>
              <w:rPr>
                <w:ins w:id="630" w:author="Jetlund Knut" w:date="2015-10-01T12:19:00Z"/>
                <w:u w:color="000000"/>
                <w:lang w:val="en-AU"/>
              </w:rPr>
            </w:pPr>
            <w:ins w:id="63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3BA19E5" w14:textId="77777777" w:rsidTr="006351B8">
        <w:trPr>
          <w:trHeight w:val="461"/>
          <w:ins w:id="63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6C03B" w14:textId="77777777" w:rsidR="00FE1547" w:rsidRPr="00FE1547" w:rsidRDefault="00FE1547" w:rsidP="00FE1547">
            <w:pPr>
              <w:rPr>
                <w:ins w:id="633" w:author="Jetlund Knut" w:date="2015-10-01T12:19:00Z"/>
                <w:u w:color="000000"/>
                <w:lang w:val="en-AU"/>
              </w:rPr>
            </w:pPr>
            <w:ins w:id="63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097A1D" w14:textId="77777777" w:rsidR="00FE1547" w:rsidRPr="00FE1547" w:rsidRDefault="00FE1547" w:rsidP="00FE1547">
            <w:pPr>
              <w:rPr>
                <w:ins w:id="63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9E8CD7" w14:textId="77777777" w:rsidR="00FE1547" w:rsidRPr="00FE1547" w:rsidRDefault="00FE1547" w:rsidP="00FE1547">
            <w:pPr>
              <w:rPr>
                <w:ins w:id="636" w:author="Jetlund Knut" w:date="2015-10-01T12:19:00Z"/>
                <w:u w:color="000000"/>
                <w:lang w:val="en-AU"/>
              </w:rPr>
            </w:pPr>
            <w:ins w:id="63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8DF9EF" w14:textId="77777777" w:rsidR="00FE1547" w:rsidRPr="00FE1547" w:rsidRDefault="00FE1547" w:rsidP="00FE1547">
            <w:pPr>
              <w:rPr>
                <w:ins w:id="638" w:author="Jetlund Knut" w:date="2015-10-01T12:19:00Z"/>
                <w:u w:color="000000"/>
                <w:lang w:val="en-AU"/>
              </w:rPr>
            </w:pPr>
            <w:ins w:id="63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508"/>
    </w:tbl>
    <w:p w14:paraId="55803863" w14:textId="77777777" w:rsidR="00FE1547" w:rsidRPr="00FE1547" w:rsidRDefault="00FE1547" w:rsidP="00FE1547">
      <w:pPr>
        <w:rPr>
          <w:ins w:id="640" w:author="Jetlund Knut" w:date="2015-10-01T12:19:00Z"/>
          <w:u w:color="000000"/>
          <w:lang w:val="en-AU"/>
        </w:rPr>
      </w:pPr>
    </w:p>
    <w:p w14:paraId="330011C5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641" w:author="Jetlund Knut" w:date="2015-10-01T12:19:00Z"/>
          <w:bCs/>
          <w:u w:color="000000"/>
          <w:lang w:val="en-US"/>
          <w:rPrChange w:id="642" w:author="Jetlund Knut" w:date="2015-10-01T12:21:00Z">
            <w:rPr>
              <w:ins w:id="643" w:author="Jetlund Knut" w:date="2015-10-01T12:19:00Z"/>
              <w:b/>
              <w:u w:color="000000"/>
              <w:lang w:val="en-US"/>
            </w:rPr>
          </w:rPrChange>
        </w:rPr>
        <w:pPrChange w:id="644" w:author="Jetlund Knut" w:date="2015-10-01T12:21:00Z">
          <w:pPr>
            <w:numPr>
              <w:numId w:val="51"/>
            </w:numPr>
          </w:pPr>
        </w:pPrChange>
      </w:pPr>
      <w:bookmarkStart w:id="645" w:name="BKM_C4A8EF8B_73EF_4B5B_BC30_64E161887EDE"/>
      <w:bookmarkStart w:id="646" w:name="_Toc431466414"/>
      <w:ins w:id="647" w:author="Jetlund Knut" w:date="2015-10-01T12:19:00Z">
        <w:r w:rsidRPr="00FE1547">
          <w:rPr>
            <w:bCs/>
            <w:u w:color="000000"/>
            <w:rPrChange w:id="648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649" w:author="Jetlund Knut" w:date="2015-10-01T12:21:00Z">
              <w:rPr>
                <w:b/>
                <w:u w:color="000000"/>
                <w:lang w:val="en-AU"/>
              </w:rPr>
            </w:rPrChange>
          </w:rPr>
          <w:t>Lenke</w:t>
        </w:r>
        <w:bookmarkEnd w:id="646"/>
      </w:ins>
    </w:p>
    <w:p w14:paraId="24B68A4F" w14:textId="77777777" w:rsidR="00FE1547" w:rsidRPr="00FE1547" w:rsidRDefault="00FE1547" w:rsidP="00FE1547">
      <w:pPr>
        <w:rPr>
          <w:ins w:id="650" w:author="Jetlund Knut" w:date="2015-10-01T12:19:00Z"/>
          <w:u w:color="000000"/>
        </w:rPr>
      </w:pPr>
      <w:ins w:id="651" w:author="Jetlund Knut" w:date="2015-10-01T12:19:00Z">
        <w:r w:rsidRPr="00FE1547">
          <w:rPr>
            <w:u w:color="000000"/>
          </w:rPr>
          <w:t>Abstrakt objekttype for nettverkslenker, med mulighet for å angi tilhørighet til og posisjon i en sekvens av lenker.</w:t>
        </w:r>
      </w:ins>
    </w:p>
    <w:p w14:paraId="09E4C714" w14:textId="77777777" w:rsidR="00FE1547" w:rsidRPr="00FE1547" w:rsidRDefault="00FE1547" w:rsidP="00FE1547">
      <w:pPr>
        <w:rPr>
          <w:ins w:id="652" w:author="Jetlund Knut" w:date="2015-10-01T12:19:00Z"/>
          <w:u w:color="000000"/>
        </w:rPr>
      </w:pPr>
    </w:p>
    <w:p w14:paraId="28B5FD98" w14:textId="77777777" w:rsidR="00FE1547" w:rsidRPr="00FE1547" w:rsidRDefault="00FE1547" w:rsidP="00FE1547">
      <w:pPr>
        <w:rPr>
          <w:ins w:id="653" w:author="Jetlund Knut" w:date="2015-10-01T12:19:00Z"/>
          <w:u w:color="000000"/>
        </w:rPr>
      </w:pPr>
      <w:ins w:id="654" w:author="Jetlund Knut" w:date="2015-10-01T12:19:00Z">
        <w:r w:rsidRPr="00FE1547">
          <w:rPr>
            <w:u w:color="000000"/>
          </w:rPr>
          <w:lastRenderedPageBreak/>
          <w:t>Merknad: Lenkens posisjon i et nettverk og skalering av lengde i forhold til geometrilengde  kan angis på flere alternative måter:</w:t>
        </w:r>
      </w:ins>
    </w:p>
    <w:p w14:paraId="68CE73F4" w14:textId="77777777" w:rsidR="00FE1547" w:rsidRPr="00FE1547" w:rsidRDefault="00FE1547" w:rsidP="00FE1547">
      <w:pPr>
        <w:rPr>
          <w:ins w:id="655" w:author="Jetlund Knut" w:date="2015-10-01T12:19:00Z"/>
          <w:u w:color="000000"/>
        </w:rPr>
      </w:pPr>
    </w:p>
    <w:p w14:paraId="53433945" w14:textId="77777777" w:rsidR="00FE1547" w:rsidRPr="00FE1547" w:rsidRDefault="00FE1547" w:rsidP="00FE1547">
      <w:pPr>
        <w:numPr>
          <w:ilvl w:val="0"/>
          <w:numId w:val="51"/>
        </w:numPr>
        <w:rPr>
          <w:ins w:id="656" w:author="Jetlund Knut" w:date="2015-10-01T12:19:00Z"/>
          <w:u w:color="000000"/>
        </w:rPr>
      </w:pPr>
      <w:ins w:id="657" w:author="Jetlund Knut" w:date="2015-10-01T12:19:00Z">
        <w:r w:rsidRPr="00FE1547">
          <w:rPr>
            <w:u w:color="000000"/>
          </w:rPr>
          <w:t>Kun startVerdi. Målt lengde og sluttverdi er lik geometrilengde        </w:t>
        </w:r>
      </w:ins>
    </w:p>
    <w:p w14:paraId="54F8FFE8" w14:textId="77777777" w:rsidR="00FE1547" w:rsidRPr="00FE1547" w:rsidRDefault="00FE1547" w:rsidP="00FE1547">
      <w:pPr>
        <w:numPr>
          <w:ilvl w:val="0"/>
          <w:numId w:val="52"/>
        </w:numPr>
        <w:rPr>
          <w:ins w:id="658" w:author="Jetlund Knut" w:date="2015-10-01T12:19:00Z"/>
          <w:u w:color="000000"/>
        </w:rPr>
      </w:pPr>
      <w:ins w:id="659" w:author="Jetlund Knut" w:date="2015-10-01T12:19:00Z">
        <w:r w:rsidRPr="00FE1547">
          <w:rPr>
            <w:u w:color="000000"/>
          </w:rPr>
          <w:t>Kombinasjonen startVerdi-sluttVerdi. Målt lengde er lik differansen mellom disse egenskapene.        </w:t>
        </w:r>
      </w:ins>
    </w:p>
    <w:p w14:paraId="6F7E3A13" w14:textId="77777777" w:rsidR="00FE1547" w:rsidRPr="00FE1547" w:rsidRDefault="00FE1547" w:rsidP="00FE1547">
      <w:pPr>
        <w:numPr>
          <w:ilvl w:val="0"/>
          <w:numId w:val="52"/>
        </w:numPr>
        <w:rPr>
          <w:ins w:id="660" w:author="Jetlund Knut" w:date="2015-10-01T12:19:00Z"/>
          <w:u w:color="000000"/>
        </w:rPr>
      </w:pPr>
      <w:ins w:id="661" w:author="Jetlund Knut" w:date="2015-10-01T12:19:00Z">
        <w:r w:rsidRPr="00FE1547">
          <w:rPr>
            <w:u w:color="000000"/>
          </w:rPr>
          <w:t>Kombinasjonen startVerdi-måltLengde. Sluttverdi er lik summen av disse egenskapene.        </w:t>
        </w:r>
      </w:ins>
    </w:p>
    <w:p w14:paraId="5886E017" w14:textId="77777777" w:rsidR="00FE1547" w:rsidRPr="00FE1547" w:rsidRDefault="00FE1547" w:rsidP="00FE1547">
      <w:pPr>
        <w:numPr>
          <w:ilvl w:val="0"/>
          <w:numId w:val="52"/>
        </w:numPr>
        <w:rPr>
          <w:ins w:id="662" w:author="Jetlund Knut" w:date="2015-10-01T12:19:00Z"/>
          <w:u w:color="000000"/>
        </w:rPr>
      </w:pPr>
      <w:ins w:id="663" w:author="Jetlund Knut" w:date="2015-10-01T12:19:00Z">
        <w:r w:rsidRPr="00FE1547">
          <w:rPr>
            <w:u w:color="000000"/>
          </w:rPr>
          <w:t>Kun måltLengde. startverdi er lik 0, og sluttverdi er lik målt lengde        </w:t>
        </w:r>
      </w:ins>
    </w:p>
    <w:p w14:paraId="494FAF7E" w14:textId="77777777" w:rsidR="00FE1547" w:rsidRPr="00FE1547" w:rsidRDefault="00FE1547" w:rsidP="00FE1547">
      <w:pPr>
        <w:numPr>
          <w:ilvl w:val="0"/>
          <w:numId w:val="52"/>
        </w:numPr>
        <w:rPr>
          <w:ins w:id="664" w:author="Jetlund Knut" w:date="2015-10-01T12:19:00Z"/>
          <w:u w:color="000000"/>
        </w:rPr>
      </w:pPr>
      <w:ins w:id="665" w:author="Jetlund Knut" w:date="2015-10-01T12:19:00Z">
        <w:r w:rsidRPr="00FE1547">
          <w:rPr>
            <w:u w:color="000000"/>
          </w:rPr>
          <w:t>Ingen av egenskapene angitt. Kun geometrien benyttes for beregning av posisjoner.        </w:t>
        </w:r>
      </w:ins>
    </w:p>
    <w:p w14:paraId="110C4626" w14:textId="77777777" w:rsidR="00FE1547" w:rsidRPr="00FE1547" w:rsidRDefault="00FE1547" w:rsidP="00FE1547">
      <w:pPr>
        <w:rPr>
          <w:ins w:id="666" w:author="Jetlund Knut" w:date="2015-10-01T12:19:00Z"/>
          <w:u w:color="000000"/>
        </w:rPr>
      </w:pPr>
    </w:p>
    <w:p w14:paraId="1EEBDD53" w14:textId="77777777" w:rsidR="00FE1547" w:rsidRPr="00FE1547" w:rsidRDefault="00FE1547" w:rsidP="00FE1547">
      <w:pPr>
        <w:rPr>
          <w:ins w:id="667" w:author="Jetlund Knut" w:date="2015-10-01T12:19:00Z"/>
          <w:u w:color="000000"/>
        </w:rPr>
      </w:pPr>
      <w:ins w:id="668" w:author="Jetlund Knut" w:date="2015-10-01T12:19:00Z">
        <w:r w:rsidRPr="00FE1547">
          <w:rPr>
            <w:i/>
            <w:u w:color="000000"/>
          </w:rPr>
          <w:t>Realisering av INSPIRE Network:Link.</w:t>
        </w:r>
      </w:ins>
    </w:p>
    <w:p w14:paraId="7B8D05C0" w14:textId="77777777" w:rsidR="00FE1547" w:rsidRPr="00FE1547" w:rsidRDefault="00FE1547" w:rsidP="00FE1547">
      <w:pPr>
        <w:rPr>
          <w:ins w:id="669" w:author="Jetlund Knut" w:date="2015-10-01T12:19:00Z"/>
          <w:u w:color="000000"/>
        </w:rPr>
      </w:pPr>
    </w:p>
    <w:p w14:paraId="6C22972D" w14:textId="77777777" w:rsidR="00FE1547" w:rsidRPr="00FE1547" w:rsidRDefault="00FE1547" w:rsidP="00FE1547">
      <w:pPr>
        <w:rPr>
          <w:ins w:id="670" w:author="Jetlund Knut" w:date="2015-10-01T12:19:00Z"/>
          <w:b/>
          <w:i/>
          <w:u w:val="single" w:color="000000"/>
          <w:lang w:val="en-US"/>
        </w:rPr>
      </w:pPr>
      <w:bookmarkStart w:id="671" w:name="BKM_DE2C264A_178E_4481_9FCB_8B0A0756FBFF"/>
      <w:ins w:id="67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19B345D0" w14:textId="77777777" w:rsidTr="006351B8">
        <w:trPr>
          <w:trHeight w:val="215"/>
          <w:ins w:id="67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E8014" w14:textId="77777777" w:rsidR="00FE1547" w:rsidRPr="00FE1547" w:rsidRDefault="00FE1547" w:rsidP="00FE1547">
            <w:pPr>
              <w:rPr>
                <w:ins w:id="67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433F0" w14:textId="77777777" w:rsidR="00FE1547" w:rsidRPr="00FE1547" w:rsidRDefault="00FE1547" w:rsidP="00FE1547">
            <w:pPr>
              <w:rPr>
                <w:ins w:id="675" w:author="Jetlund Knut" w:date="2015-10-01T12:19:00Z"/>
                <w:b/>
                <w:u w:color="000000"/>
                <w:lang w:val="en-US"/>
              </w:rPr>
            </w:pPr>
            <w:ins w:id="67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5972A0" w14:textId="77777777" w:rsidR="00FE1547" w:rsidRPr="00FE1547" w:rsidRDefault="00FE1547" w:rsidP="00FE1547">
            <w:pPr>
              <w:rPr>
                <w:ins w:id="677" w:author="Jetlund Knut" w:date="2015-10-01T12:19:00Z"/>
                <w:b/>
                <w:u w:color="000000"/>
                <w:lang w:val="en-US"/>
              </w:rPr>
            </w:pPr>
            <w:ins w:id="67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F4875" w14:textId="77777777" w:rsidR="00FE1547" w:rsidRPr="00FE1547" w:rsidRDefault="00FE1547" w:rsidP="00FE1547">
            <w:pPr>
              <w:rPr>
                <w:ins w:id="679" w:author="Jetlund Knut" w:date="2015-10-01T12:19:00Z"/>
                <w:b/>
                <w:u w:color="000000"/>
                <w:lang w:val="en-US"/>
              </w:rPr>
            </w:pPr>
            <w:ins w:id="68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DB6C4C" w14:textId="77777777" w:rsidR="00FE1547" w:rsidRPr="00FE1547" w:rsidRDefault="00FE1547" w:rsidP="00FE1547">
            <w:pPr>
              <w:rPr>
                <w:ins w:id="681" w:author="Jetlund Knut" w:date="2015-10-01T12:19:00Z"/>
                <w:b/>
                <w:u w:color="000000"/>
                <w:lang w:val="en-US"/>
              </w:rPr>
            </w:pPr>
            <w:ins w:id="68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67781" w14:textId="77777777" w:rsidR="00FE1547" w:rsidRPr="00FE1547" w:rsidRDefault="00FE1547" w:rsidP="00FE1547">
            <w:pPr>
              <w:rPr>
                <w:ins w:id="683" w:author="Jetlund Knut" w:date="2015-10-01T12:19:00Z"/>
                <w:b/>
                <w:u w:color="000000"/>
              </w:rPr>
            </w:pPr>
            <w:ins w:id="68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93D52D0" w14:textId="77777777" w:rsidTr="006351B8">
        <w:trPr>
          <w:ins w:id="68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A0E03" w14:textId="77777777" w:rsidR="00FE1547" w:rsidRPr="00FE1547" w:rsidRDefault="00FE1547" w:rsidP="00FE1547">
            <w:pPr>
              <w:rPr>
                <w:ins w:id="68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484D94" w14:textId="77777777" w:rsidR="00FE1547" w:rsidRPr="00FE1547" w:rsidRDefault="00FE1547" w:rsidP="00FE1547">
            <w:pPr>
              <w:rPr>
                <w:ins w:id="687" w:author="Jetlund Knut" w:date="2015-10-01T12:19:00Z"/>
                <w:u w:color="000000"/>
                <w:lang w:val="en-AU"/>
              </w:rPr>
            </w:pPr>
            <w:ins w:id="688" w:author="Jetlund Knut" w:date="2015-10-01T12:19:00Z">
              <w:r w:rsidRPr="00FE1547">
                <w:rPr>
                  <w:u w:color="000000"/>
                  <w:lang w:val="en-AU"/>
                </w:rPr>
                <w:t>startposisjon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4DAFD" w14:textId="77777777" w:rsidR="00FE1547" w:rsidRPr="00FE1547" w:rsidRDefault="00FE1547" w:rsidP="00FE1547">
            <w:pPr>
              <w:rPr>
                <w:ins w:id="689" w:author="Jetlund Knut" w:date="2015-10-01T12:19:00Z"/>
                <w:u w:color="000000"/>
              </w:rPr>
            </w:pPr>
            <w:ins w:id="690" w:author="Jetlund Knut" w:date="2015-10-01T12:19:00Z">
              <w:r w:rsidRPr="00FE1547">
                <w:rPr>
                  <w:u w:color="000000"/>
                </w:rPr>
                <w:t>startposisjon for lenken i et lineært referansesystem</w:t>
              </w:r>
            </w:ins>
          </w:p>
          <w:p w14:paraId="54E20CE7" w14:textId="77777777" w:rsidR="00FE1547" w:rsidRPr="00FE1547" w:rsidRDefault="00FE1547" w:rsidP="00FE1547">
            <w:pPr>
              <w:rPr>
                <w:ins w:id="691" w:author="Jetlund Knut" w:date="2015-10-01T12:19:00Z"/>
                <w:u w:color="000000"/>
              </w:rPr>
            </w:pPr>
          </w:p>
          <w:p w14:paraId="7F15D075" w14:textId="77777777" w:rsidR="00FE1547" w:rsidRPr="00FE1547" w:rsidRDefault="00FE1547" w:rsidP="00FE1547">
            <w:pPr>
              <w:rPr>
                <w:ins w:id="692" w:author="Jetlund Knut" w:date="2015-10-01T12:19:00Z"/>
                <w:u w:color="000000"/>
              </w:rPr>
            </w:pPr>
            <w:ins w:id="693" w:author="Jetlund Knut" w:date="2015-10-01T12:19:00Z">
              <w:r w:rsidRPr="00FE1547">
                <w:rPr>
                  <w:u w:color="000000"/>
                </w:rPr>
                <w:t xml:space="preserve">Merknad: For en veglenke med vegreferanse er dette den verdien vi tidligere har kjent som FRAMETER. </w:t>
              </w:r>
            </w:ins>
          </w:p>
          <w:p w14:paraId="02EB10D8" w14:textId="77777777" w:rsidR="00FE1547" w:rsidRPr="00FE1547" w:rsidRDefault="00FE1547" w:rsidP="00FE1547">
            <w:pPr>
              <w:rPr>
                <w:ins w:id="694" w:author="Jetlund Knut" w:date="2015-10-01T12:19:00Z"/>
                <w:u w:color="000000"/>
                <w:lang w:val="en-GB"/>
                <w:rPrChange w:id="695" w:author="Jetlund Knut" w:date="2015-10-01T12:20:00Z">
                  <w:rPr>
                    <w:ins w:id="696" w:author="Jetlund Knut" w:date="2015-10-01T12:19:00Z"/>
                    <w:u w:color="000000"/>
                  </w:rPr>
                </w:rPrChange>
              </w:rPr>
            </w:pPr>
            <w:ins w:id="697" w:author="Jetlund Knut" w:date="2015-10-01T12:19:00Z">
              <w:r w:rsidRPr="00FE1547">
                <w:rPr>
                  <w:i/>
                  <w:u w:color="000000"/>
                  <w:lang w:val="en-GB"/>
                  <w:rPrChange w:id="698" w:author="Jetlund Knut" w:date="2015-10-01T12:20:00Z">
                    <w:rPr>
                      <w:i/>
                      <w:u w:color="000000"/>
                    </w:rPr>
                  </w:rPrChange>
                </w:rPr>
                <w:t xml:space="preserve">ISO19148: </w:t>
              </w:r>
            </w:ins>
          </w:p>
          <w:p w14:paraId="0EF1D728" w14:textId="77777777" w:rsidR="00FE1547" w:rsidRPr="00FE1547" w:rsidRDefault="00FE1547" w:rsidP="00FE1547">
            <w:pPr>
              <w:rPr>
                <w:ins w:id="699" w:author="Jetlund Knut" w:date="2015-10-01T12:19:00Z"/>
                <w:u w:color="000000"/>
                <w:lang w:val="en-GB"/>
                <w:rPrChange w:id="700" w:author="Jetlund Knut" w:date="2015-10-01T12:20:00Z">
                  <w:rPr>
                    <w:ins w:id="701" w:author="Jetlund Knut" w:date="2015-10-01T12:19:00Z"/>
                    <w:u w:color="000000"/>
                  </w:rPr>
                </w:rPrChange>
              </w:rPr>
            </w:pPr>
            <w:ins w:id="702" w:author="Jetlund Knut" w:date="2015-10-01T12:19:00Z">
              <w:r w:rsidRPr="00FE1547">
                <w:rPr>
                  <w:i/>
                  <w:u w:color="000000"/>
                  <w:lang w:val="en-GB"/>
                  <w:rPrChange w:id="703" w:author="Jetlund Knut" w:date="2015-10-01T12:20:00Z">
                    <w:rPr>
                      <w:i/>
                      <w:u w:color="000000"/>
                    </w:rPr>
                  </w:rPrChange>
                </w:rPr>
                <w:t>LR_ILinearElement ::</w:t>
              </w:r>
            </w:ins>
          </w:p>
          <w:p w14:paraId="6ED7E535" w14:textId="77777777" w:rsidR="00FE1547" w:rsidRPr="00FE1547" w:rsidRDefault="00FE1547" w:rsidP="00FE1547">
            <w:pPr>
              <w:rPr>
                <w:ins w:id="704" w:author="Jetlund Knut" w:date="2015-10-01T12:19:00Z"/>
                <w:u w:color="000000"/>
                <w:lang w:val="en-GB"/>
                <w:rPrChange w:id="705" w:author="Jetlund Knut" w:date="2015-10-01T12:20:00Z">
                  <w:rPr>
                    <w:ins w:id="706" w:author="Jetlund Knut" w:date="2015-10-01T12:19:00Z"/>
                    <w:u w:color="000000"/>
                  </w:rPr>
                </w:rPrChange>
              </w:rPr>
            </w:pPr>
            <w:ins w:id="707" w:author="Jetlund Knut" w:date="2015-10-01T12:19:00Z">
              <w:r w:rsidRPr="00FE1547">
                <w:rPr>
                  <w:i/>
                  <w:u w:color="000000"/>
                  <w:lang w:val="en-GB"/>
                  <w:rPrChange w:id="708" w:author="Jetlund Knut" w:date="2015-10-01T12:20:00Z">
                    <w:rPr>
                      <w:i/>
                      <w:u w:color="000000"/>
                    </w:rPr>
                  </w:rPrChange>
                </w:rPr>
                <w:t>startValue(LRM : LinearReferencingMethod) : Measure</w:t>
              </w:r>
              <w:r w:rsidRPr="00FE1547">
                <w:rPr>
                  <w:u w:color="000000"/>
                  <w:lang w:val="en-GB"/>
                  <w:rPrChange w:id="709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</w:ins>
          </w:p>
          <w:p w14:paraId="6B8124A0" w14:textId="77777777" w:rsidR="00FE1547" w:rsidRPr="00FE1547" w:rsidRDefault="00FE1547" w:rsidP="00FE1547">
            <w:pPr>
              <w:rPr>
                <w:ins w:id="710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7106D" w14:textId="77777777" w:rsidR="00FE1547" w:rsidRPr="00FE1547" w:rsidRDefault="00FE1547" w:rsidP="00FE1547">
            <w:pPr>
              <w:rPr>
                <w:ins w:id="711" w:author="Jetlund Knut" w:date="2015-10-01T12:19:00Z"/>
                <w:u w:color="000000"/>
                <w:lang w:val="en-AU"/>
              </w:rPr>
            </w:pPr>
            <w:ins w:id="712" w:author="Jetlund Knut" w:date="2015-10-01T12:19:00Z">
              <w:r w:rsidRPr="00FE1547">
                <w:rPr>
                  <w:u w:color="000000"/>
                  <w:lang w:val="en-GB"/>
                  <w:rPrChange w:id="713" w:author="Jetlund Knut" w:date="2015-10-01T12:20:00Z">
                    <w:rPr>
                      <w:u w:color="000000"/>
                    </w:rPr>
                  </w:rPrChange>
                </w:rPr>
                <w:t xml:space="preserve"> </w:t>
              </w:r>
              <w:r w:rsidRPr="00FE1547">
                <w:rPr>
                  <w:u w:color="000000"/>
                </w:rPr>
                <w:t>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EDFAA5" w14:textId="77777777" w:rsidR="00FE1547" w:rsidRPr="00FE1547" w:rsidRDefault="00FE1547" w:rsidP="00FE1547">
            <w:pPr>
              <w:rPr>
                <w:ins w:id="714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545A4" w14:textId="77777777" w:rsidR="00FE1547" w:rsidRPr="00FE1547" w:rsidRDefault="00FE1547" w:rsidP="00FE1547">
            <w:pPr>
              <w:rPr>
                <w:ins w:id="715" w:author="Jetlund Knut" w:date="2015-10-01T12:19:00Z"/>
                <w:u w:color="000000"/>
              </w:rPr>
            </w:pPr>
            <w:ins w:id="716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671"/>
      </w:tr>
      <w:tr w:rsidR="00FE1547" w:rsidRPr="00FE1547" w14:paraId="7686FB2A" w14:textId="77777777" w:rsidTr="006351B8">
        <w:trPr>
          <w:ins w:id="71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EABD0" w14:textId="77777777" w:rsidR="00FE1547" w:rsidRPr="00FE1547" w:rsidRDefault="00FE1547" w:rsidP="00FE1547">
            <w:pPr>
              <w:rPr>
                <w:ins w:id="718" w:author="Jetlund Knut" w:date="2015-10-01T12:19:00Z"/>
                <w:u w:color="000000"/>
                <w:lang w:val="en-AU"/>
              </w:rPr>
            </w:pPr>
            <w:bookmarkStart w:id="719" w:name="BKM_08CBDF40_A551_4D95_9A9A_A90FCAE7C17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21185" w14:textId="77777777" w:rsidR="00FE1547" w:rsidRPr="00FE1547" w:rsidRDefault="00FE1547" w:rsidP="00FE1547">
            <w:pPr>
              <w:rPr>
                <w:ins w:id="720" w:author="Jetlund Knut" w:date="2015-10-01T12:19:00Z"/>
                <w:u w:color="000000"/>
                <w:lang w:val="en-AU"/>
              </w:rPr>
            </w:pPr>
            <w:ins w:id="721" w:author="Jetlund Knut" w:date="2015-10-01T12:19:00Z">
              <w:r w:rsidRPr="00FE1547">
                <w:rPr>
                  <w:u w:color="000000"/>
                  <w:lang w:val="en-AU"/>
                </w:rPr>
                <w:t>sluttposisjon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D6F5AE" w14:textId="77777777" w:rsidR="00FE1547" w:rsidRPr="00FE1547" w:rsidRDefault="00FE1547" w:rsidP="00FE1547">
            <w:pPr>
              <w:rPr>
                <w:ins w:id="722" w:author="Jetlund Knut" w:date="2015-10-01T12:19:00Z"/>
                <w:u w:color="000000"/>
              </w:rPr>
            </w:pPr>
            <w:ins w:id="723" w:author="Jetlund Knut" w:date="2015-10-01T12:19:00Z">
              <w:r w:rsidRPr="00FE1547">
                <w:rPr>
                  <w:u w:color="000000"/>
                </w:rPr>
                <w:t>sluttposisjon for lenken i et lineært referansesystem</w:t>
              </w:r>
            </w:ins>
          </w:p>
          <w:p w14:paraId="629BF04C" w14:textId="77777777" w:rsidR="00FE1547" w:rsidRPr="00FE1547" w:rsidRDefault="00FE1547" w:rsidP="00FE1547">
            <w:pPr>
              <w:rPr>
                <w:ins w:id="724" w:author="Jetlund Knut" w:date="2015-10-01T12:19:00Z"/>
                <w:u w:color="000000"/>
              </w:rPr>
            </w:pPr>
          </w:p>
          <w:p w14:paraId="135E7685" w14:textId="77777777" w:rsidR="00FE1547" w:rsidRPr="00FE1547" w:rsidRDefault="00FE1547" w:rsidP="00FE1547">
            <w:pPr>
              <w:rPr>
                <w:ins w:id="725" w:author="Jetlund Knut" w:date="2015-10-01T12:19:00Z"/>
                <w:u w:color="000000"/>
              </w:rPr>
            </w:pPr>
            <w:ins w:id="726" w:author="Jetlund Knut" w:date="2015-10-01T12:19:00Z">
              <w:r w:rsidRPr="00FE1547">
                <w:rPr>
                  <w:u w:color="000000"/>
                </w:rPr>
                <w:t xml:space="preserve">Merknad: For en veglenke med vegreferanse er dette den verdien vi tidligere har kjent som TILMETER. </w:t>
              </w:r>
            </w:ins>
          </w:p>
          <w:p w14:paraId="29F576CD" w14:textId="77777777" w:rsidR="00FE1547" w:rsidRPr="00FE1547" w:rsidRDefault="00FE1547" w:rsidP="00FE1547">
            <w:pPr>
              <w:rPr>
                <w:ins w:id="727" w:author="Jetlund Knut" w:date="2015-10-01T12:19:00Z"/>
                <w:u w:color="000000"/>
              </w:rPr>
            </w:pPr>
            <w:ins w:id="728" w:author="Jetlund Knut" w:date="2015-10-01T12:19:00Z">
              <w:r w:rsidRPr="00FE1547">
                <w:rPr>
                  <w:i/>
                  <w:u w:color="000000"/>
                </w:rPr>
                <w:t>ISO19148: Finnes ikke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48DB6FF0" w14:textId="77777777" w:rsidR="00FE1547" w:rsidRPr="00FE1547" w:rsidRDefault="00FE1547" w:rsidP="00FE1547">
            <w:pPr>
              <w:rPr>
                <w:ins w:id="729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621F62" w14:textId="77777777" w:rsidR="00FE1547" w:rsidRPr="00FE1547" w:rsidRDefault="00FE1547" w:rsidP="00FE1547">
            <w:pPr>
              <w:rPr>
                <w:ins w:id="730" w:author="Jetlund Knut" w:date="2015-10-01T12:19:00Z"/>
                <w:u w:color="000000"/>
                <w:lang w:val="en-AU"/>
              </w:rPr>
            </w:pPr>
            <w:ins w:id="731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ABA3C" w14:textId="77777777" w:rsidR="00FE1547" w:rsidRPr="00FE1547" w:rsidRDefault="00FE1547" w:rsidP="00FE1547">
            <w:pPr>
              <w:rPr>
                <w:ins w:id="73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A75C25" w14:textId="77777777" w:rsidR="00FE1547" w:rsidRPr="00FE1547" w:rsidRDefault="00FE1547" w:rsidP="00FE1547">
            <w:pPr>
              <w:rPr>
                <w:ins w:id="733" w:author="Jetlund Knut" w:date="2015-10-01T12:19:00Z"/>
                <w:u w:color="000000"/>
              </w:rPr>
            </w:pPr>
            <w:ins w:id="734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719"/>
      </w:tr>
    </w:tbl>
    <w:p w14:paraId="335E60B0" w14:textId="77777777" w:rsidR="00FE1547" w:rsidRPr="00FE1547" w:rsidRDefault="00FE1547" w:rsidP="00FE1547">
      <w:pPr>
        <w:rPr>
          <w:ins w:id="735" w:author="Jetlund Knut" w:date="2015-10-01T12:19:00Z"/>
          <w:u w:color="000000"/>
        </w:rPr>
      </w:pPr>
    </w:p>
    <w:p w14:paraId="46AFFF1A" w14:textId="77777777" w:rsidR="00FE1547" w:rsidRPr="00FE1547" w:rsidRDefault="00FE1547" w:rsidP="00FE1547">
      <w:pPr>
        <w:rPr>
          <w:ins w:id="736" w:author="Jetlund Knut" w:date="2015-10-01T12:19:00Z"/>
          <w:b/>
          <w:i/>
          <w:u w:color="000000"/>
        </w:rPr>
      </w:pPr>
      <w:ins w:id="737" w:author="Jetlund Knut" w:date="2015-10-01T12:19:00Z">
        <w:r w:rsidRPr="00FE1547">
          <w:rPr>
            <w:b/>
            <w:i/>
            <w:u w:color="000000"/>
          </w:rPr>
          <w:t>Restriksjoner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FE1547" w:rsidRPr="00FE1547" w14:paraId="7F5EEB8A" w14:textId="77777777" w:rsidTr="006351B8">
        <w:trPr>
          <w:ins w:id="73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A6701" w14:textId="77777777" w:rsidR="00FE1547" w:rsidRPr="00FE1547" w:rsidRDefault="00FE1547" w:rsidP="00FE1547">
            <w:pPr>
              <w:rPr>
                <w:ins w:id="739" w:author="Jetlund Knut" w:date="2015-10-01T12:19:00Z"/>
                <w:b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AE740C" w14:textId="77777777" w:rsidR="00FE1547" w:rsidRPr="00FE1547" w:rsidRDefault="00FE1547" w:rsidP="00FE1547">
            <w:pPr>
              <w:rPr>
                <w:ins w:id="740" w:author="Jetlund Knut" w:date="2015-10-01T12:19:00Z"/>
                <w:b/>
                <w:u w:color="000000"/>
              </w:rPr>
            </w:pPr>
            <w:ins w:id="74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A6AC4D" w14:textId="77777777" w:rsidR="00FE1547" w:rsidRPr="00FE1547" w:rsidRDefault="00FE1547" w:rsidP="00FE1547">
            <w:pPr>
              <w:rPr>
                <w:ins w:id="742" w:author="Jetlund Knut" w:date="2015-10-01T12:19:00Z"/>
                <w:b/>
                <w:u w:color="000000"/>
              </w:rPr>
            </w:pPr>
            <w:ins w:id="743" w:author="Jetlund Knut" w:date="2015-10-01T12:19:00Z">
              <w:r w:rsidRPr="00FE1547">
                <w:rPr>
                  <w:b/>
                  <w:u w:color="000000"/>
                </w:rPr>
                <w:t>Forklaring</w:t>
              </w:r>
            </w:ins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2CEBCD" w14:textId="77777777" w:rsidR="00FE1547" w:rsidRPr="00FE1547" w:rsidRDefault="00FE1547" w:rsidP="00FE1547">
            <w:pPr>
              <w:rPr>
                <w:ins w:id="744" w:author="Jetlund Knut" w:date="2015-10-01T12:19:00Z"/>
                <w:b/>
                <w:u w:color="000000"/>
              </w:rPr>
            </w:pPr>
            <w:ins w:id="745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0A8B65E" w14:textId="77777777" w:rsidTr="006351B8">
        <w:trPr>
          <w:trHeight w:val="230"/>
          <w:ins w:id="74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7F05B0" w14:textId="77777777" w:rsidR="00FE1547" w:rsidRPr="00FE1547" w:rsidRDefault="00FE1547" w:rsidP="00FE1547">
            <w:pPr>
              <w:rPr>
                <w:ins w:id="747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A3B2E" w14:textId="77777777" w:rsidR="00FE1547" w:rsidRPr="00FE1547" w:rsidRDefault="00FE1547" w:rsidP="00FE1547">
            <w:pPr>
              <w:rPr>
                <w:ins w:id="748" w:author="Jetlund Knut" w:date="2015-10-01T12:19:00Z"/>
                <w:u w:color="000000"/>
              </w:rPr>
            </w:pPr>
            <w:ins w:id="749" w:author="Jetlund Knut" w:date="2015-10-01T12:19:00Z">
              <w:r w:rsidRPr="00FE1547">
                <w:rPr>
                  <w:u w:color="000000"/>
                </w:rPr>
                <w:t>Subtyper skal ha kurvegeometri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8D327F" w14:textId="77777777" w:rsidR="00FE1547" w:rsidRPr="00FE1547" w:rsidRDefault="00FE1547" w:rsidP="00FE1547">
            <w:pPr>
              <w:rPr>
                <w:ins w:id="750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D7035D" w14:textId="77777777" w:rsidR="00FE1547" w:rsidRPr="00FE1547" w:rsidRDefault="00FE1547" w:rsidP="00FE1547">
            <w:pPr>
              <w:rPr>
                <w:ins w:id="751" w:author="Jetlund Knut" w:date="2015-10-01T12:19:00Z"/>
                <w:u w:color="000000"/>
              </w:rPr>
            </w:pPr>
          </w:p>
        </w:tc>
      </w:tr>
      <w:tr w:rsidR="00FE1547" w:rsidRPr="00FE1547" w14:paraId="32334B2B" w14:textId="77777777" w:rsidTr="006351B8">
        <w:trPr>
          <w:trHeight w:val="230"/>
          <w:ins w:id="75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8F4BC" w14:textId="77777777" w:rsidR="00FE1547" w:rsidRPr="00FE1547" w:rsidRDefault="00FE1547" w:rsidP="00FE1547">
            <w:pPr>
              <w:rPr>
                <w:ins w:id="753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81C02A" w14:textId="77777777" w:rsidR="00FE1547" w:rsidRPr="00FE1547" w:rsidRDefault="00FE1547" w:rsidP="00FE1547">
            <w:pPr>
              <w:rPr>
                <w:ins w:id="754" w:author="Jetlund Knut" w:date="2015-10-01T12:19:00Z"/>
                <w:u w:color="000000"/>
              </w:rPr>
            </w:pPr>
            <w:ins w:id="755" w:author="Jetlund Knut" w:date="2015-10-01T12:19:00Z">
              <w:r w:rsidRPr="00FE1547">
                <w:rPr>
                  <w:u w:color="000000"/>
                </w:rPr>
                <w:t>startposisjon og sluttposisjon er påkrevd i sekvenser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B5F7D5" w14:textId="77777777" w:rsidR="00FE1547" w:rsidRPr="00FE1547" w:rsidRDefault="00FE1547" w:rsidP="00FE1547">
            <w:pPr>
              <w:rPr>
                <w:ins w:id="756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1616C" w14:textId="77777777" w:rsidR="00FE1547" w:rsidRPr="00FE1547" w:rsidRDefault="00FE1547" w:rsidP="00FE1547">
            <w:pPr>
              <w:rPr>
                <w:ins w:id="757" w:author="Jetlund Knut" w:date="2015-10-01T12:19:00Z"/>
                <w:u w:color="000000"/>
              </w:rPr>
            </w:pPr>
          </w:p>
        </w:tc>
      </w:tr>
    </w:tbl>
    <w:p w14:paraId="74D78FC7" w14:textId="77777777" w:rsidR="00FE1547" w:rsidRPr="00FE1547" w:rsidRDefault="00FE1547" w:rsidP="00FE1547">
      <w:pPr>
        <w:rPr>
          <w:ins w:id="758" w:author="Jetlund Knut" w:date="2015-10-01T12:19:00Z"/>
          <w:u w:color="000000"/>
          <w:lang w:val="en-AU"/>
        </w:rPr>
      </w:pPr>
    </w:p>
    <w:p w14:paraId="0CB3B95C" w14:textId="77777777" w:rsidR="00FE1547" w:rsidRPr="00FE1547" w:rsidRDefault="00FE1547" w:rsidP="00FE1547">
      <w:pPr>
        <w:rPr>
          <w:ins w:id="759" w:author="Jetlund Knut" w:date="2015-10-01T12:19:00Z"/>
          <w:b/>
          <w:i/>
          <w:u w:color="000000"/>
          <w:lang w:val="en-US"/>
        </w:rPr>
      </w:pPr>
      <w:ins w:id="76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60F901A" w14:textId="77777777" w:rsidTr="006351B8">
        <w:trPr>
          <w:cantSplit/>
          <w:trHeight w:val="260"/>
          <w:tblHeader/>
          <w:ins w:id="76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ABFD5" w14:textId="77777777" w:rsidR="00FE1547" w:rsidRPr="00FE1547" w:rsidRDefault="00FE1547" w:rsidP="00FE1547">
            <w:pPr>
              <w:rPr>
                <w:ins w:id="762" w:author="Jetlund Knut" w:date="2015-10-01T12:19:00Z"/>
                <w:b/>
                <w:u w:color="000000"/>
                <w:lang w:val="en-US"/>
              </w:rPr>
            </w:pPr>
            <w:ins w:id="76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E3E2D" w14:textId="77777777" w:rsidR="00FE1547" w:rsidRPr="00FE1547" w:rsidRDefault="00FE1547" w:rsidP="00FE1547">
            <w:pPr>
              <w:rPr>
                <w:ins w:id="764" w:author="Jetlund Knut" w:date="2015-10-01T12:19:00Z"/>
                <w:b/>
                <w:u w:color="000000"/>
              </w:rPr>
            </w:pPr>
            <w:ins w:id="76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3F820" w14:textId="77777777" w:rsidR="00FE1547" w:rsidRPr="00FE1547" w:rsidRDefault="00FE1547" w:rsidP="00FE1547">
            <w:pPr>
              <w:rPr>
                <w:ins w:id="766" w:author="Jetlund Knut" w:date="2015-10-01T12:19:00Z"/>
                <w:b/>
                <w:u w:color="000000"/>
                <w:lang w:val="en-US"/>
              </w:rPr>
            </w:pPr>
            <w:ins w:id="76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72AACE" w14:textId="77777777" w:rsidR="00FE1547" w:rsidRPr="00FE1547" w:rsidRDefault="00FE1547" w:rsidP="00FE1547">
            <w:pPr>
              <w:rPr>
                <w:ins w:id="768" w:author="Jetlund Knut" w:date="2015-10-01T12:19:00Z"/>
                <w:b/>
                <w:u w:color="000000"/>
              </w:rPr>
            </w:pPr>
            <w:ins w:id="76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1F4009B9" w14:textId="77777777" w:rsidTr="006351B8">
        <w:trPr>
          <w:trHeight w:val="461"/>
          <w:ins w:id="7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182B9C" w14:textId="77777777" w:rsidR="00FE1547" w:rsidRPr="00FE1547" w:rsidRDefault="00FE1547" w:rsidP="00FE1547">
            <w:pPr>
              <w:rPr>
                <w:ins w:id="771" w:author="Jetlund Knut" w:date="2015-10-01T12:19:00Z"/>
                <w:u w:color="000000"/>
                <w:lang w:val="en-AU"/>
              </w:rPr>
            </w:pPr>
            <w:ins w:id="772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4DC44E" w14:textId="77777777" w:rsidR="00FE1547" w:rsidRPr="00FE1547" w:rsidRDefault="00FE1547" w:rsidP="00FE1547">
            <w:pPr>
              <w:rPr>
                <w:ins w:id="7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70CCDC" w14:textId="77777777" w:rsidR="00FE1547" w:rsidRPr="00FE1547" w:rsidRDefault="00FE1547" w:rsidP="00FE1547">
            <w:pPr>
              <w:rPr>
                <w:ins w:id="774" w:author="Jetlund Knut" w:date="2015-10-01T12:19:00Z"/>
                <w:u w:color="000000"/>
                <w:lang w:val="en-AU"/>
              </w:rPr>
            </w:pPr>
            <w:ins w:id="77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FFCBF" w14:textId="77777777" w:rsidR="00FE1547" w:rsidRPr="00FE1547" w:rsidRDefault="00FE1547" w:rsidP="00FE1547">
            <w:pPr>
              <w:rPr>
                <w:ins w:id="776" w:author="Jetlund Knut" w:date="2015-10-01T12:19:00Z"/>
                <w:u w:color="000000"/>
                <w:lang w:val="en-AU"/>
              </w:rPr>
            </w:pPr>
            <w:ins w:id="7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208BD3C" w14:textId="77777777" w:rsidTr="006351B8">
        <w:trPr>
          <w:trHeight w:val="461"/>
          <w:ins w:id="77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C1CC0E" w14:textId="77777777" w:rsidR="00FE1547" w:rsidRPr="00FE1547" w:rsidRDefault="00FE1547" w:rsidP="00FE1547">
            <w:pPr>
              <w:rPr>
                <w:ins w:id="779" w:author="Jetlund Knut" w:date="2015-10-01T12:19:00Z"/>
                <w:u w:color="000000"/>
                <w:lang w:val="en-AU"/>
              </w:rPr>
            </w:pPr>
            <w:ins w:id="780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E2ABA" w14:textId="77777777" w:rsidR="00FE1547" w:rsidRPr="00FE1547" w:rsidRDefault="00FE1547" w:rsidP="00FE1547">
            <w:pPr>
              <w:rPr>
                <w:ins w:id="78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9DBF1" w14:textId="77777777" w:rsidR="00FE1547" w:rsidRPr="00FE1547" w:rsidRDefault="00FE1547" w:rsidP="00FE1547">
            <w:pPr>
              <w:rPr>
                <w:ins w:id="782" w:author="Jetlund Knut" w:date="2015-10-01T12:19:00Z"/>
                <w:u w:color="000000"/>
                <w:lang w:val="en-AU"/>
              </w:rPr>
            </w:pPr>
            <w:ins w:id="783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sluttnodeFor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77323" w14:textId="77777777" w:rsidR="00FE1547" w:rsidRPr="00FE1547" w:rsidRDefault="00FE1547" w:rsidP="00FE1547">
            <w:pPr>
              <w:rPr>
                <w:ins w:id="784" w:author="Jetlund Knut" w:date="2015-10-01T12:19:00Z"/>
                <w:u w:color="000000"/>
                <w:lang w:val="en-AU"/>
              </w:rPr>
            </w:pPr>
            <w:ins w:id="78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sluttnode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6D4F8051" w14:textId="77777777" w:rsidTr="006351B8">
        <w:trPr>
          <w:trHeight w:val="461"/>
          <w:ins w:id="78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50977D" w14:textId="77777777" w:rsidR="00FE1547" w:rsidRPr="00FE1547" w:rsidRDefault="00FE1547" w:rsidP="00FE1547">
            <w:pPr>
              <w:rPr>
                <w:ins w:id="787" w:author="Jetlund Knut" w:date="2015-10-01T12:19:00Z"/>
                <w:u w:color="000000"/>
                <w:lang w:val="en-AU"/>
              </w:rPr>
            </w:pPr>
            <w:ins w:id="788" w:author="Jetlund Knut" w:date="2015-10-01T12:19:00Z">
              <w:r w:rsidRPr="00FE1547">
                <w:rPr>
                  <w:u w:color="000000"/>
                </w:rPr>
                <w:lastRenderedPageBreak/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D07772" w14:textId="77777777" w:rsidR="00FE1547" w:rsidRPr="00FE1547" w:rsidRDefault="00FE1547" w:rsidP="00FE1547">
            <w:pPr>
              <w:rPr>
                <w:ins w:id="78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830C83" w14:textId="77777777" w:rsidR="00FE1547" w:rsidRPr="00FE1547" w:rsidRDefault="00FE1547" w:rsidP="00FE1547">
            <w:pPr>
              <w:rPr>
                <w:ins w:id="790" w:author="Jetlund Knut" w:date="2015-10-01T12:19:00Z"/>
                <w:u w:color="000000"/>
                <w:lang w:val="en-AU"/>
              </w:rPr>
            </w:pPr>
            <w:ins w:id="79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83A4A0" w14:textId="77777777" w:rsidR="00FE1547" w:rsidRPr="00FE1547" w:rsidRDefault="00FE1547" w:rsidP="00FE1547">
            <w:pPr>
              <w:rPr>
                <w:ins w:id="792" w:author="Jetlund Knut" w:date="2015-10-01T12:19:00Z"/>
                <w:u w:color="000000"/>
                <w:lang w:val="en-AU"/>
              </w:rPr>
            </w:pPr>
            <w:ins w:id="79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7BCF71F" w14:textId="77777777" w:rsidTr="006351B8">
        <w:trPr>
          <w:trHeight w:val="461"/>
          <w:ins w:id="79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FA8D74" w14:textId="77777777" w:rsidR="00FE1547" w:rsidRPr="00FE1547" w:rsidRDefault="00FE1547" w:rsidP="00FE1547">
            <w:pPr>
              <w:rPr>
                <w:ins w:id="795" w:author="Jetlund Knut" w:date="2015-10-01T12:19:00Z"/>
                <w:u w:color="000000"/>
                <w:lang w:val="en-AU"/>
              </w:rPr>
            </w:pPr>
            <w:ins w:id="796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114F84" w14:textId="77777777" w:rsidR="00FE1547" w:rsidRPr="00FE1547" w:rsidRDefault="00FE1547" w:rsidP="00FE1547">
            <w:pPr>
              <w:rPr>
                <w:ins w:id="79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245385" w14:textId="77777777" w:rsidR="00FE1547" w:rsidRPr="00FE1547" w:rsidRDefault="00FE1547" w:rsidP="00FE1547">
            <w:pPr>
              <w:rPr>
                <w:ins w:id="798" w:author="Jetlund Knut" w:date="2015-10-01T12:19:00Z"/>
                <w:u w:color="000000"/>
                <w:lang w:val="en-AU"/>
              </w:rPr>
            </w:pPr>
            <w:ins w:id="799" w:author="Jetlund Knut" w:date="2015-10-01T12:19:00Z">
              <w:r w:rsidRPr="00FE1547">
                <w:rPr>
                  <w:u w:color="000000"/>
                  <w:lang w:val="en-AU"/>
                </w:rPr>
                <w:t xml:space="preserve"> 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sekvensdel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4E39E" w14:textId="77777777" w:rsidR="00FE1547" w:rsidRPr="00FE1547" w:rsidRDefault="00FE1547" w:rsidP="00FE1547">
            <w:pPr>
              <w:rPr>
                <w:ins w:id="800" w:author="Jetlund Knut" w:date="2015-10-01T12:19:00Z"/>
                <w:u w:color="000000"/>
                <w:lang w:val="en-AU"/>
              </w:rPr>
            </w:pPr>
            <w:ins w:id="80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sekvens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5E8B4B5D" w14:textId="77777777" w:rsidTr="006351B8">
        <w:trPr>
          <w:trHeight w:val="461"/>
          <w:ins w:id="80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61281F" w14:textId="77777777" w:rsidR="00FE1547" w:rsidRPr="00FE1547" w:rsidRDefault="00FE1547" w:rsidP="00FE1547">
            <w:pPr>
              <w:rPr>
                <w:ins w:id="803" w:author="Jetlund Knut" w:date="2015-10-01T12:19:00Z"/>
                <w:u w:color="000000"/>
                <w:lang w:val="en-AU"/>
              </w:rPr>
            </w:pPr>
            <w:ins w:id="804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4CE829" w14:textId="77777777" w:rsidR="00FE1547" w:rsidRPr="00FE1547" w:rsidRDefault="00FE1547" w:rsidP="00FE1547">
            <w:pPr>
              <w:rPr>
                <w:ins w:id="80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731787" w14:textId="77777777" w:rsidR="00FE1547" w:rsidRPr="00FE1547" w:rsidRDefault="00FE1547" w:rsidP="00FE1547">
            <w:pPr>
              <w:rPr>
                <w:ins w:id="806" w:author="Jetlund Knut" w:date="2015-10-01T12:19:00Z"/>
                <w:u w:color="000000"/>
                <w:lang w:val="en-AU"/>
              </w:rPr>
            </w:pPr>
            <w:ins w:id="807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startnodeFor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5A7D72" w14:textId="77777777" w:rsidR="00FE1547" w:rsidRPr="00FE1547" w:rsidRDefault="00FE1547" w:rsidP="00FE1547">
            <w:pPr>
              <w:rPr>
                <w:ins w:id="808" w:author="Jetlund Knut" w:date="2015-10-01T12:19:00Z"/>
                <w:u w:color="000000"/>
                <w:lang w:val="en-AU"/>
              </w:rPr>
            </w:pPr>
            <w:ins w:id="80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startnode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11A57147" w14:textId="77777777" w:rsidTr="006351B8">
        <w:trPr>
          <w:trHeight w:val="461"/>
          <w:ins w:id="81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D71D88" w14:textId="77777777" w:rsidR="00FE1547" w:rsidRPr="00FE1547" w:rsidRDefault="00FE1547" w:rsidP="00FE1547">
            <w:pPr>
              <w:rPr>
                <w:ins w:id="811" w:author="Jetlund Knut" w:date="2015-10-01T12:19:00Z"/>
                <w:u w:color="000000"/>
                <w:lang w:val="en-AU"/>
              </w:rPr>
            </w:pPr>
            <w:ins w:id="812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AFB6" w14:textId="77777777" w:rsidR="00FE1547" w:rsidRPr="00FE1547" w:rsidRDefault="00FE1547" w:rsidP="00FE1547">
            <w:pPr>
              <w:rPr>
                <w:ins w:id="81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5D9FF" w14:textId="77777777" w:rsidR="00FE1547" w:rsidRPr="00FE1547" w:rsidRDefault="00FE1547" w:rsidP="00FE1547">
            <w:pPr>
              <w:rPr>
                <w:ins w:id="814" w:author="Jetlund Knut" w:date="2015-10-01T12:19:00Z"/>
                <w:u w:color="000000"/>
                <w:lang w:val="en-AU"/>
              </w:rPr>
            </w:pPr>
            <w:ins w:id="81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28CF4C" w14:textId="77777777" w:rsidR="00FE1547" w:rsidRPr="00FE1547" w:rsidRDefault="00FE1547" w:rsidP="00FE1547">
            <w:pPr>
              <w:rPr>
                <w:ins w:id="816" w:author="Jetlund Knut" w:date="2015-10-01T12:19:00Z"/>
                <w:u w:color="000000"/>
                <w:lang w:val="en-AU"/>
              </w:rPr>
            </w:pPr>
            <w:ins w:id="81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645"/>
    </w:tbl>
    <w:p w14:paraId="12F75C08" w14:textId="77777777" w:rsidR="00FE1547" w:rsidRPr="00FE1547" w:rsidRDefault="00FE1547" w:rsidP="00FE1547">
      <w:pPr>
        <w:rPr>
          <w:ins w:id="818" w:author="Jetlund Knut" w:date="2015-10-01T12:19:00Z"/>
          <w:u w:color="000000"/>
          <w:lang w:val="en-AU"/>
        </w:rPr>
      </w:pPr>
    </w:p>
    <w:p w14:paraId="36924AF7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819" w:author="Jetlund Knut" w:date="2015-10-01T12:19:00Z"/>
          <w:bCs/>
          <w:u w:color="000000"/>
          <w:lang w:val="en-US"/>
          <w:rPrChange w:id="820" w:author="Jetlund Knut" w:date="2015-10-01T12:21:00Z">
            <w:rPr>
              <w:ins w:id="821" w:author="Jetlund Knut" w:date="2015-10-01T12:19:00Z"/>
              <w:b/>
              <w:u w:color="000000"/>
              <w:lang w:val="en-US"/>
            </w:rPr>
          </w:rPrChange>
        </w:rPr>
        <w:pPrChange w:id="822" w:author="Jetlund Knut" w:date="2015-10-01T12:21:00Z">
          <w:pPr>
            <w:numPr>
              <w:numId w:val="51"/>
            </w:numPr>
          </w:pPr>
        </w:pPrChange>
      </w:pPr>
      <w:bookmarkStart w:id="823" w:name="BKM_05BE4F3E_7C04_4493_9D7A_2C29554919CE"/>
      <w:bookmarkStart w:id="824" w:name="_Toc431466415"/>
      <w:ins w:id="825" w:author="Jetlund Knut" w:date="2015-10-01T12:19:00Z">
        <w:r w:rsidRPr="00FE1547">
          <w:rPr>
            <w:bCs/>
            <w:u w:color="000000"/>
            <w:rPrChange w:id="826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827" w:author="Jetlund Knut" w:date="2015-10-01T12:21:00Z">
              <w:rPr>
                <w:b/>
                <w:u w:color="000000"/>
                <w:lang w:val="en-AU"/>
              </w:rPr>
            </w:rPrChange>
          </w:rPr>
          <w:t>Lenkesekvens</w:t>
        </w:r>
        <w:bookmarkEnd w:id="824"/>
      </w:ins>
    </w:p>
    <w:p w14:paraId="2552B814" w14:textId="77777777" w:rsidR="00FE1547" w:rsidRPr="00FE1547" w:rsidRDefault="00FE1547" w:rsidP="00FE1547">
      <w:pPr>
        <w:rPr>
          <w:ins w:id="828" w:author="Jetlund Knut" w:date="2015-10-01T12:19:00Z"/>
          <w:u w:color="000000"/>
        </w:rPr>
      </w:pPr>
      <w:ins w:id="829" w:author="Jetlund Knut" w:date="2015-10-01T12:19:00Z">
        <w:r w:rsidRPr="00FE1547">
          <w:rPr>
            <w:u w:color="000000"/>
          </w:rPr>
          <w:t>Abstrakt objekttype for sekvenser av lenker.</w:t>
        </w:r>
      </w:ins>
    </w:p>
    <w:p w14:paraId="716CA2A4" w14:textId="77777777" w:rsidR="00FE1547" w:rsidRPr="00FE1547" w:rsidRDefault="00FE1547" w:rsidP="00FE1547">
      <w:pPr>
        <w:rPr>
          <w:ins w:id="830" w:author="Jetlund Knut" w:date="2015-10-01T12:19:00Z"/>
          <w:u w:color="000000"/>
        </w:rPr>
      </w:pPr>
      <w:ins w:id="831" w:author="Jetlund Knut" w:date="2015-10-01T12:19:00Z">
        <w:r w:rsidRPr="00FE1547">
          <w:rPr>
            <w:u w:color="000000"/>
          </w:rPr>
          <w:t xml:space="preserve">Eksempel: En sammenhengende rute bestående av flere dellenker </w:t>
        </w:r>
      </w:ins>
    </w:p>
    <w:p w14:paraId="6FA86370" w14:textId="77777777" w:rsidR="00FE1547" w:rsidRPr="00FE1547" w:rsidRDefault="00FE1547" w:rsidP="00FE1547">
      <w:pPr>
        <w:rPr>
          <w:ins w:id="832" w:author="Jetlund Knut" w:date="2015-10-01T12:19:00Z"/>
          <w:u w:color="000000"/>
        </w:rPr>
      </w:pPr>
      <w:ins w:id="833" w:author="Jetlund Knut" w:date="2015-10-01T12:19:00Z">
        <w:r w:rsidRPr="00FE1547">
          <w:rPr>
            <w:i/>
            <w:u w:color="000000"/>
          </w:rPr>
          <w:t>Realisering av INSPIRE Network:LinkSequence</w:t>
        </w:r>
      </w:ins>
    </w:p>
    <w:p w14:paraId="0DAD2C0A" w14:textId="77777777" w:rsidR="00FE1547" w:rsidRDefault="00FE1547" w:rsidP="00FE1547">
      <w:pPr>
        <w:rPr>
          <w:ins w:id="834" w:author="Jetlund Knut" w:date="2015-10-01T12:25:00Z"/>
          <w:u w:color="000000"/>
          <w:lang w:val="en-AU"/>
        </w:rPr>
      </w:pPr>
    </w:p>
    <w:p w14:paraId="55A58DA5" w14:textId="77777777" w:rsidR="00FE1547" w:rsidRPr="00FE1547" w:rsidRDefault="00FE1547" w:rsidP="00FE1547">
      <w:pPr>
        <w:rPr>
          <w:ins w:id="835" w:author="Jetlund Knut" w:date="2015-10-01T12:19:00Z"/>
          <w:b/>
          <w:i/>
          <w:u w:color="000000"/>
          <w:lang w:val="en-US"/>
        </w:rPr>
      </w:pPr>
      <w:ins w:id="836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4A37E14B" w14:textId="77777777" w:rsidTr="006351B8">
        <w:trPr>
          <w:cantSplit/>
          <w:trHeight w:val="260"/>
          <w:tblHeader/>
          <w:ins w:id="83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C5BD" w14:textId="77777777" w:rsidR="00FE1547" w:rsidRPr="00FE1547" w:rsidRDefault="00FE1547" w:rsidP="00FE1547">
            <w:pPr>
              <w:rPr>
                <w:ins w:id="838" w:author="Jetlund Knut" w:date="2015-10-01T12:19:00Z"/>
                <w:b/>
                <w:u w:color="000000"/>
                <w:lang w:val="en-US"/>
              </w:rPr>
            </w:pPr>
            <w:ins w:id="839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A9B27C" w14:textId="77777777" w:rsidR="00FE1547" w:rsidRPr="00FE1547" w:rsidRDefault="00FE1547" w:rsidP="00FE1547">
            <w:pPr>
              <w:rPr>
                <w:ins w:id="840" w:author="Jetlund Knut" w:date="2015-10-01T12:19:00Z"/>
                <w:b/>
                <w:u w:color="000000"/>
              </w:rPr>
            </w:pPr>
            <w:ins w:id="84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311C2F" w14:textId="77777777" w:rsidR="00FE1547" w:rsidRPr="00FE1547" w:rsidRDefault="00FE1547" w:rsidP="00FE1547">
            <w:pPr>
              <w:rPr>
                <w:ins w:id="842" w:author="Jetlund Knut" w:date="2015-10-01T12:19:00Z"/>
                <w:b/>
                <w:u w:color="000000"/>
                <w:lang w:val="en-US"/>
              </w:rPr>
            </w:pPr>
            <w:ins w:id="843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130872" w14:textId="77777777" w:rsidR="00FE1547" w:rsidRPr="00FE1547" w:rsidRDefault="00FE1547" w:rsidP="00FE1547">
            <w:pPr>
              <w:rPr>
                <w:ins w:id="844" w:author="Jetlund Knut" w:date="2015-10-01T12:19:00Z"/>
                <w:b/>
                <w:u w:color="000000"/>
              </w:rPr>
            </w:pPr>
            <w:ins w:id="845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49DCBD62" w14:textId="77777777" w:rsidTr="006351B8">
        <w:trPr>
          <w:trHeight w:val="461"/>
          <w:ins w:id="84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CAD8F4" w14:textId="77777777" w:rsidR="00FE1547" w:rsidRPr="00FE1547" w:rsidRDefault="00FE1547" w:rsidP="00FE1547">
            <w:pPr>
              <w:rPr>
                <w:ins w:id="847" w:author="Jetlund Knut" w:date="2015-10-01T12:19:00Z"/>
                <w:u w:color="000000"/>
                <w:lang w:val="en-AU"/>
              </w:rPr>
            </w:pPr>
            <w:ins w:id="84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F1F941" w14:textId="77777777" w:rsidR="00FE1547" w:rsidRPr="00FE1547" w:rsidRDefault="00FE1547" w:rsidP="00FE1547">
            <w:pPr>
              <w:rPr>
                <w:ins w:id="84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4330B" w14:textId="77777777" w:rsidR="00FE1547" w:rsidRPr="00FE1547" w:rsidRDefault="00FE1547" w:rsidP="00FE1547">
            <w:pPr>
              <w:rPr>
                <w:ins w:id="850" w:author="Jetlund Knut" w:date="2015-10-01T12:19:00Z"/>
                <w:u w:color="000000"/>
                <w:lang w:val="en-AU"/>
              </w:rPr>
            </w:pPr>
            <w:ins w:id="85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56ED5C" w14:textId="77777777" w:rsidR="00FE1547" w:rsidRPr="00FE1547" w:rsidRDefault="00FE1547" w:rsidP="00FE1547">
            <w:pPr>
              <w:rPr>
                <w:ins w:id="852" w:author="Jetlund Knut" w:date="2015-10-01T12:19:00Z"/>
                <w:u w:color="000000"/>
                <w:lang w:val="en-AU"/>
              </w:rPr>
            </w:pPr>
            <w:ins w:id="85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LinkSequence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F7F5EA2" w14:textId="77777777" w:rsidTr="006351B8">
        <w:trPr>
          <w:trHeight w:val="461"/>
          <w:ins w:id="85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5A4613" w14:textId="77777777" w:rsidR="00FE1547" w:rsidRPr="00FE1547" w:rsidRDefault="00FE1547" w:rsidP="00FE1547">
            <w:pPr>
              <w:rPr>
                <w:ins w:id="855" w:author="Jetlund Knut" w:date="2015-10-01T12:19:00Z"/>
                <w:u w:color="000000"/>
                <w:lang w:val="en-AU"/>
              </w:rPr>
            </w:pPr>
            <w:ins w:id="85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F08D8" w14:textId="77777777" w:rsidR="00FE1547" w:rsidRPr="00FE1547" w:rsidRDefault="00FE1547" w:rsidP="00FE1547">
            <w:pPr>
              <w:rPr>
                <w:ins w:id="85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2F3F3" w14:textId="77777777" w:rsidR="00FE1547" w:rsidRPr="00FE1547" w:rsidRDefault="00FE1547" w:rsidP="00FE1547">
            <w:pPr>
              <w:rPr>
                <w:ins w:id="858" w:author="Jetlund Knut" w:date="2015-10-01T12:19:00Z"/>
                <w:u w:color="000000"/>
                <w:lang w:val="en-AU"/>
              </w:rPr>
            </w:pPr>
            <w:ins w:id="85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9594EF" w14:textId="77777777" w:rsidR="00FE1547" w:rsidRPr="00FE1547" w:rsidRDefault="00FE1547" w:rsidP="00FE1547">
            <w:pPr>
              <w:rPr>
                <w:ins w:id="860" w:author="Jetlund Knut" w:date="2015-10-01T12:19:00Z"/>
                <w:u w:color="000000"/>
                <w:lang w:val="en-AU"/>
              </w:rPr>
            </w:pPr>
            <w:ins w:id="86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7AA5269" w14:textId="77777777" w:rsidTr="006351B8">
        <w:trPr>
          <w:trHeight w:val="461"/>
          <w:ins w:id="86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E1D1B" w14:textId="77777777" w:rsidR="00FE1547" w:rsidRPr="00FE1547" w:rsidRDefault="00FE1547" w:rsidP="00FE1547">
            <w:pPr>
              <w:rPr>
                <w:ins w:id="863" w:author="Jetlund Knut" w:date="2015-10-01T12:19:00Z"/>
                <w:u w:color="000000"/>
                <w:lang w:val="en-AU"/>
              </w:rPr>
            </w:pPr>
            <w:ins w:id="86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8F6DC0" w14:textId="77777777" w:rsidR="00FE1547" w:rsidRPr="00FE1547" w:rsidRDefault="00FE1547" w:rsidP="00FE1547">
            <w:pPr>
              <w:rPr>
                <w:ins w:id="86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22988" w14:textId="77777777" w:rsidR="00FE1547" w:rsidRPr="00FE1547" w:rsidRDefault="00FE1547" w:rsidP="00FE1547">
            <w:pPr>
              <w:rPr>
                <w:ins w:id="866" w:author="Jetlund Knut" w:date="2015-10-01T12:19:00Z"/>
                <w:u w:color="000000"/>
                <w:lang w:val="en-AU"/>
              </w:rPr>
            </w:pPr>
            <w:ins w:id="86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Veglenkesekvens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0486" w14:textId="77777777" w:rsidR="00FE1547" w:rsidRPr="00FE1547" w:rsidRDefault="00FE1547" w:rsidP="00FE1547">
            <w:pPr>
              <w:rPr>
                <w:ins w:id="868" w:author="Jetlund Knut" w:date="2015-10-01T12:19:00Z"/>
                <w:u w:color="000000"/>
                <w:lang w:val="en-AU"/>
              </w:rPr>
            </w:pPr>
            <w:ins w:id="86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23F6A540" w14:textId="77777777" w:rsidTr="006351B8">
        <w:trPr>
          <w:trHeight w:val="461"/>
          <w:ins w:id="8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2855CB" w14:textId="77777777" w:rsidR="00FE1547" w:rsidRPr="00FE1547" w:rsidRDefault="00FE1547" w:rsidP="00FE1547">
            <w:pPr>
              <w:rPr>
                <w:ins w:id="871" w:author="Jetlund Knut" w:date="2015-10-01T12:19:00Z"/>
                <w:u w:color="000000"/>
                <w:lang w:val="en-AU"/>
              </w:rPr>
            </w:pPr>
            <w:ins w:id="872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029CF" w14:textId="77777777" w:rsidR="00FE1547" w:rsidRPr="00FE1547" w:rsidRDefault="00FE1547" w:rsidP="00FE1547">
            <w:pPr>
              <w:rPr>
                <w:ins w:id="8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00B49A" w14:textId="77777777" w:rsidR="00FE1547" w:rsidRPr="00FE1547" w:rsidRDefault="00FE1547" w:rsidP="00FE1547">
            <w:pPr>
              <w:rPr>
                <w:ins w:id="874" w:author="Jetlund Knut" w:date="2015-10-01T12:19:00Z"/>
                <w:u w:color="000000"/>
                <w:lang w:val="en-AU"/>
              </w:rPr>
            </w:pPr>
            <w:ins w:id="875" w:author="Jetlund Knut" w:date="2015-10-01T12:19:00Z">
              <w:r w:rsidRPr="00FE1547">
                <w:rPr>
                  <w:u w:color="000000"/>
                  <w:lang w:val="en-AU"/>
                </w:rPr>
                <w:t xml:space="preserve"> 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sekvensdel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1D5FF3" w14:textId="77777777" w:rsidR="00FE1547" w:rsidRPr="00FE1547" w:rsidRDefault="00FE1547" w:rsidP="00FE1547">
            <w:pPr>
              <w:rPr>
                <w:ins w:id="876" w:author="Jetlund Knut" w:date="2015-10-01T12:19:00Z"/>
                <w:u w:color="000000"/>
                <w:lang w:val="en-AU"/>
              </w:rPr>
            </w:pPr>
            <w:ins w:id="8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Lenkesekvens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sekvens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bookmarkEnd w:id="823"/>
    </w:tbl>
    <w:p w14:paraId="482E5607" w14:textId="77777777" w:rsidR="00FE1547" w:rsidRPr="00FE1547" w:rsidRDefault="00FE1547" w:rsidP="00FE1547">
      <w:pPr>
        <w:rPr>
          <w:ins w:id="878" w:author="Jetlund Knut" w:date="2015-10-01T12:19:00Z"/>
          <w:u w:color="000000"/>
          <w:lang w:val="en-AU"/>
        </w:rPr>
      </w:pPr>
    </w:p>
    <w:p w14:paraId="34A712DA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879" w:author="Jetlund Knut" w:date="2015-10-01T12:19:00Z"/>
          <w:bCs/>
          <w:u w:color="000000"/>
          <w:lang w:val="en-US"/>
          <w:rPrChange w:id="880" w:author="Jetlund Knut" w:date="2015-10-01T12:22:00Z">
            <w:rPr>
              <w:ins w:id="881" w:author="Jetlund Knut" w:date="2015-10-01T12:19:00Z"/>
              <w:b/>
              <w:u w:color="000000"/>
              <w:lang w:val="en-US"/>
            </w:rPr>
          </w:rPrChange>
        </w:rPr>
        <w:pPrChange w:id="882" w:author="Jetlund Knut" w:date="2015-10-01T12:22:00Z">
          <w:pPr>
            <w:numPr>
              <w:numId w:val="51"/>
            </w:numPr>
          </w:pPr>
        </w:pPrChange>
      </w:pPr>
      <w:bookmarkStart w:id="883" w:name="BKM_141EB0F2_5BCE_4AA2_9D82_EE1763A492C7"/>
      <w:bookmarkStart w:id="884" w:name="_Toc431466416"/>
      <w:ins w:id="885" w:author="Jetlund Knut" w:date="2015-10-01T12:19:00Z">
        <w:r w:rsidRPr="00FE1547">
          <w:rPr>
            <w:bCs/>
            <w:u w:color="000000"/>
            <w:rPrChange w:id="886" w:author="Jetlund Knut" w:date="2015-10-01T12:22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887" w:author="Jetlund Knut" w:date="2015-10-01T12:22:00Z">
              <w:rPr>
                <w:b/>
                <w:u w:color="000000"/>
                <w:lang w:val="en-AU"/>
              </w:rPr>
            </w:rPrChange>
          </w:rPr>
          <w:t>Lenkesett</w:t>
        </w:r>
        <w:bookmarkEnd w:id="884"/>
      </w:ins>
    </w:p>
    <w:p w14:paraId="088AF38A" w14:textId="77777777" w:rsidR="00FE1547" w:rsidRPr="00FE1547" w:rsidRDefault="00FE1547" w:rsidP="00FE1547">
      <w:pPr>
        <w:rPr>
          <w:ins w:id="888" w:author="Jetlund Knut" w:date="2015-10-01T12:19:00Z"/>
          <w:u w:color="000000"/>
        </w:rPr>
      </w:pPr>
      <w:ins w:id="889" w:author="Jetlund Knut" w:date="2015-10-01T12:19:00Z">
        <w:r w:rsidRPr="00FE1547">
          <w:rPr>
            <w:u w:color="000000"/>
          </w:rPr>
          <w:t>Abstrakt klasse for et sett av lenker som hører sammen, både sekvenser og enkeltlenker. For eksempel en rute (E6)</w:t>
        </w:r>
      </w:ins>
    </w:p>
    <w:p w14:paraId="55ADAD67" w14:textId="77777777" w:rsidR="00FE1547" w:rsidRPr="00FE1547" w:rsidRDefault="00FE1547" w:rsidP="00FE1547">
      <w:pPr>
        <w:rPr>
          <w:ins w:id="890" w:author="Jetlund Knut" w:date="2015-10-01T12:19:00Z"/>
          <w:u w:color="000000"/>
        </w:rPr>
      </w:pPr>
      <w:ins w:id="891" w:author="Jetlund Knut" w:date="2015-10-01T12:19:00Z">
        <w:r w:rsidRPr="00FE1547">
          <w:rPr>
            <w:u w:color="000000"/>
          </w:rPr>
          <w:t>Realisering av INSPIRE Network:LinkSet</w:t>
        </w:r>
      </w:ins>
    </w:p>
    <w:p w14:paraId="477F2ECF" w14:textId="77777777" w:rsidR="00FE1547" w:rsidRDefault="00FE1547" w:rsidP="00FE1547">
      <w:pPr>
        <w:rPr>
          <w:ins w:id="892" w:author="Jetlund Knut" w:date="2015-10-01T12:25:00Z"/>
          <w:u w:color="000000"/>
        </w:rPr>
      </w:pPr>
      <w:bookmarkStart w:id="893" w:name="BKM_8FD9B2A6_8981_42B2_9371_D03C9167A016"/>
    </w:p>
    <w:p w14:paraId="49F373A0" w14:textId="77777777" w:rsidR="00FE1547" w:rsidRPr="00FE1547" w:rsidRDefault="00FE1547" w:rsidP="00FE1547">
      <w:pPr>
        <w:rPr>
          <w:ins w:id="894" w:author="Jetlund Knut" w:date="2015-10-01T12:19:00Z"/>
          <w:b/>
          <w:i/>
          <w:u w:val="single" w:color="000000"/>
          <w:rPrChange w:id="895" w:author="Jetlund Knut" w:date="2015-10-01T12:20:00Z">
            <w:rPr>
              <w:ins w:id="896" w:author="Jetlund Knut" w:date="2015-10-01T12:19:00Z"/>
              <w:b/>
              <w:i/>
              <w:u w:val="single" w:color="000000"/>
              <w:lang w:val="en-US"/>
            </w:rPr>
          </w:rPrChange>
        </w:rPr>
      </w:pPr>
      <w:ins w:id="897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5F47F65F" w14:textId="77777777" w:rsidTr="006351B8">
        <w:trPr>
          <w:trHeight w:val="215"/>
          <w:ins w:id="89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A7A8AE" w14:textId="77777777" w:rsidR="00FE1547" w:rsidRPr="00FE1547" w:rsidRDefault="00FE1547" w:rsidP="00FE1547">
            <w:pPr>
              <w:rPr>
                <w:ins w:id="899" w:author="Jetlund Knut" w:date="2015-10-01T12:19:00Z"/>
                <w:b/>
                <w:u w:color="000000"/>
                <w:rPrChange w:id="900" w:author="Jetlund Knut" w:date="2015-10-01T12:20:00Z">
                  <w:rPr>
                    <w:ins w:id="901" w:author="Jetlund Knut" w:date="2015-10-01T12:19:00Z"/>
                    <w:b/>
                    <w:u w:color="000000"/>
                    <w:lang w:val="en-US"/>
                  </w:rPr>
                </w:rPrChange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ECFBD" w14:textId="77777777" w:rsidR="00FE1547" w:rsidRPr="00FE1547" w:rsidRDefault="00FE1547" w:rsidP="00FE1547">
            <w:pPr>
              <w:rPr>
                <w:ins w:id="902" w:author="Jetlund Knut" w:date="2015-10-01T12:19:00Z"/>
                <w:b/>
                <w:u w:color="000000"/>
                <w:lang w:val="en-US"/>
              </w:rPr>
            </w:pPr>
            <w:ins w:id="90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7445CD" w14:textId="77777777" w:rsidR="00FE1547" w:rsidRPr="00FE1547" w:rsidRDefault="00FE1547" w:rsidP="00FE1547">
            <w:pPr>
              <w:rPr>
                <w:ins w:id="904" w:author="Jetlund Knut" w:date="2015-10-01T12:19:00Z"/>
                <w:b/>
                <w:u w:color="000000"/>
                <w:lang w:val="en-US"/>
              </w:rPr>
            </w:pPr>
            <w:ins w:id="905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68F87" w14:textId="77777777" w:rsidR="00FE1547" w:rsidRPr="00FE1547" w:rsidRDefault="00FE1547" w:rsidP="00FE1547">
            <w:pPr>
              <w:rPr>
                <w:ins w:id="906" w:author="Jetlund Knut" w:date="2015-10-01T12:19:00Z"/>
                <w:b/>
                <w:u w:color="000000"/>
                <w:lang w:val="en-US"/>
              </w:rPr>
            </w:pPr>
            <w:ins w:id="907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D27E0" w14:textId="77777777" w:rsidR="00FE1547" w:rsidRPr="00FE1547" w:rsidRDefault="00FE1547" w:rsidP="00FE1547">
            <w:pPr>
              <w:rPr>
                <w:ins w:id="908" w:author="Jetlund Knut" w:date="2015-10-01T12:19:00Z"/>
                <w:b/>
                <w:u w:color="000000"/>
                <w:lang w:val="en-US"/>
              </w:rPr>
            </w:pPr>
            <w:ins w:id="909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FA3B3" w14:textId="77777777" w:rsidR="00FE1547" w:rsidRPr="00FE1547" w:rsidRDefault="00FE1547" w:rsidP="00FE1547">
            <w:pPr>
              <w:rPr>
                <w:ins w:id="910" w:author="Jetlund Knut" w:date="2015-10-01T12:19:00Z"/>
                <w:b/>
                <w:u w:color="000000"/>
              </w:rPr>
            </w:pPr>
            <w:ins w:id="911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469948A4" w14:textId="77777777" w:rsidTr="006351B8">
        <w:trPr>
          <w:ins w:id="91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38D60" w14:textId="77777777" w:rsidR="00FE1547" w:rsidRPr="00FE1547" w:rsidRDefault="00FE1547" w:rsidP="00FE1547">
            <w:pPr>
              <w:rPr>
                <w:ins w:id="913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13872B" w14:textId="77777777" w:rsidR="00FE1547" w:rsidRPr="00FE1547" w:rsidRDefault="00FE1547" w:rsidP="00FE1547">
            <w:pPr>
              <w:rPr>
                <w:ins w:id="914" w:author="Jetlund Knut" w:date="2015-10-01T12:19:00Z"/>
                <w:u w:color="000000"/>
                <w:lang w:val="en-AU"/>
              </w:rPr>
            </w:pPr>
            <w:ins w:id="915" w:author="Jetlund Knut" w:date="2015-10-01T12:19:00Z">
              <w:r w:rsidRPr="00FE1547">
                <w:rPr>
                  <w:u w:color="000000"/>
                  <w:lang w:val="en-AU"/>
                </w:rPr>
                <w:t>navn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58105" w14:textId="77777777" w:rsidR="00FE1547" w:rsidRPr="00FE1547" w:rsidRDefault="00FE1547" w:rsidP="00FE1547">
            <w:pPr>
              <w:rPr>
                <w:ins w:id="916" w:author="Jetlund Knut" w:date="2015-10-01T12:19:00Z"/>
                <w:u w:color="000000"/>
                <w:lang w:val="en-AU"/>
              </w:rPr>
            </w:pPr>
            <w:ins w:id="917" w:author="Jetlund Knut" w:date="2015-10-01T12:19:00Z">
              <w:r w:rsidRPr="00FE1547">
                <w:rPr>
                  <w:u w:color="000000"/>
                </w:rPr>
                <w:t>Navn på lenkesettet, for eksempel "Europaveg 6"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37527" w14:textId="77777777" w:rsidR="00FE1547" w:rsidRPr="00FE1547" w:rsidRDefault="00FE1547" w:rsidP="00FE1547">
            <w:pPr>
              <w:rPr>
                <w:ins w:id="918" w:author="Jetlund Knut" w:date="2015-10-01T12:19:00Z"/>
                <w:u w:color="000000"/>
                <w:lang w:val="en-AU"/>
              </w:rPr>
            </w:pPr>
            <w:ins w:id="919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25F49" w14:textId="77777777" w:rsidR="00FE1547" w:rsidRPr="00FE1547" w:rsidRDefault="00FE1547" w:rsidP="00FE1547">
            <w:pPr>
              <w:rPr>
                <w:ins w:id="92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9E791E" w14:textId="77777777" w:rsidR="00FE1547" w:rsidRPr="00FE1547" w:rsidRDefault="00FE1547" w:rsidP="00FE1547">
            <w:pPr>
              <w:rPr>
                <w:ins w:id="921" w:author="Jetlund Knut" w:date="2015-10-01T12:19:00Z"/>
                <w:u w:color="000000"/>
              </w:rPr>
            </w:pPr>
            <w:ins w:id="922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  <w:bookmarkEnd w:id="893"/>
      </w:tr>
    </w:tbl>
    <w:p w14:paraId="7533975C" w14:textId="77777777" w:rsidR="00FE1547" w:rsidRDefault="00FE1547" w:rsidP="00FE1547">
      <w:pPr>
        <w:rPr>
          <w:ins w:id="923" w:author="Jetlund Knut" w:date="2015-10-01T12:25:00Z"/>
          <w:u w:color="000000"/>
        </w:rPr>
      </w:pPr>
    </w:p>
    <w:p w14:paraId="0A691A82" w14:textId="77777777" w:rsidR="00FE1547" w:rsidRPr="00FE1547" w:rsidRDefault="00FE1547" w:rsidP="00FE1547">
      <w:pPr>
        <w:rPr>
          <w:ins w:id="924" w:author="Jetlund Knut" w:date="2015-10-01T12:19:00Z"/>
          <w:b/>
          <w:i/>
          <w:u w:color="000000"/>
          <w:lang w:val="en-US"/>
        </w:rPr>
      </w:pPr>
      <w:ins w:id="925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37B3763" w14:textId="77777777" w:rsidTr="006351B8">
        <w:trPr>
          <w:cantSplit/>
          <w:trHeight w:val="260"/>
          <w:tblHeader/>
          <w:ins w:id="92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2AA75E" w14:textId="77777777" w:rsidR="00FE1547" w:rsidRPr="00FE1547" w:rsidRDefault="00FE1547" w:rsidP="00FE1547">
            <w:pPr>
              <w:rPr>
                <w:ins w:id="927" w:author="Jetlund Knut" w:date="2015-10-01T12:19:00Z"/>
                <w:b/>
                <w:u w:color="000000"/>
                <w:lang w:val="en-US"/>
              </w:rPr>
            </w:pPr>
            <w:ins w:id="928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3BF8D" w14:textId="77777777" w:rsidR="00FE1547" w:rsidRPr="00FE1547" w:rsidRDefault="00FE1547" w:rsidP="00FE1547">
            <w:pPr>
              <w:rPr>
                <w:ins w:id="929" w:author="Jetlund Knut" w:date="2015-10-01T12:19:00Z"/>
                <w:b/>
                <w:u w:color="000000"/>
              </w:rPr>
            </w:pPr>
            <w:ins w:id="93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B86E8B" w14:textId="77777777" w:rsidR="00FE1547" w:rsidRPr="00FE1547" w:rsidRDefault="00FE1547" w:rsidP="00FE1547">
            <w:pPr>
              <w:rPr>
                <w:ins w:id="931" w:author="Jetlund Knut" w:date="2015-10-01T12:19:00Z"/>
                <w:b/>
                <w:u w:color="000000"/>
                <w:lang w:val="en-US"/>
              </w:rPr>
            </w:pPr>
            <w:ins w:id="932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5C109" w14:textId="77777777" w:rsidR="00FE1547" w:rsidRPr="00FE1547" w:rsidRDefault="00FE1547" w:rsidP="00FE1547">
            <w:pPr>
              <w:rPr>
                <w:ins w:id="933" w:author="Jetlund Knut" w:date="2015-10-01T12:19:00Z"/>
                <w:b/>
                <w:u w:color="000000"/>
              </w:rPr>
            </w:pPr>
            <w:ins w:id="934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608F6FCD" w14:textId="77777777" w:rsidTr="006351B8">
        <w:trPr>
          <w:trHeight w:val="461"/>
          <w:ins w:id="93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87E86" w14:textId="77777777" w:rsidR="00FE1547" w:rsidRPr="00FE1547" w:rsidRDefault="00FE1547" w:rsidP="00FE1547">
            <w:pPr>
              <w:rPr>
                <w:ins w:id="936" w:author="Jetlund Knut" w:date="2015-10-01T12:19:00Z"/>
                <w:u w:color="000000"/>
                <w:lang w:val="en-AU"/>
              </w:rPr>
            </w:pPr>
            <w:ins w:id="937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A9EF0" w14:textId="77777777" w:rsidR="00FE1547" w:rsidRPr="00FE1547" w:rsidRDefault="00FE1547" w:rsidP="00FE1547">
            <w:pPr>
              <w:rPr>
                <w:ins w:id="93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E0493C" w14:textId="77777777" w:rsidR="00FE1547" w:rsidRPr="00FE1547" w:rsidRDefault="00FE1547" w:rsidP="00FE1547">
            <w:pPr>
              <w:rPr>
                <w:ins w:id="939" w:author="Jetlund Knut" w:date="2015-10-01T12:19:00Z"/>
                <w:u w:color="000000"/>
                <w:lang w:val="en-AU"/>
              </w:rPr>
            </w:pPr>
            <w:ins w:id="94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6659CA" w14:textId="77777777" w:rsidR="00FE1547" w:rsidRPr="00FE1547" w:rsidRDefault="00FE1547" w:rsidP="00FE1547">
            <w:pPr>
              <w:rPr>
                <w:ins w:id="941" w:author="Jetlund Knut" w:date="2015-10-01T12:19:00Z"/>
                <w:u w:color="000000"/>
                <w:lang w:val="en-AU"/>
              </w:rPr>
            </w:pPr>
            <w:ins w:id="94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LinkSet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040B1F3" w14:textId="77777777" w:rsidTr="006351B8">
        <w:trPr>
          <w:trHeight w:val="461"/>
          <w:ins w:id="94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C0E802" w14:textId="77777777" w:rsidR="00FE1547" w:rsidRPr="00FE1547" w:rsidRDefault="00FE1547" w:rsidP="00FE1547">
            <w:pPr>
              <w:rPr>
                <w:ins w:id="944" w:author="Jetlund Knut" w:date="2015-10-01T12:19:00Z"/>
                <w:u w:color="000000"/>
                <w:lang w:val="en-AU"/>
              </w:rPr>
            </w:pPr>
            <w:ins w:id="945" w:author="Jetlund Knut" w:date="2015-10-01T12:19:00Z">
              <w:r w:rsidRPr="00FE1547">
                <w:rPr>
                  <w:u w:color="000000"/>
                </w:rPr>
                <w:lastRenderedPageBreak/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917B13" w14:textId="77777777" w:rsidR="00FE1547" w:rsidRPr="00FE1547" w:rsidRDefault="00FE1547" w:rsidP="00FE1547">
            <w:pPr>
              <w:rPr>
                <w:ins w:id="94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2B8CE7" w14:textId="77777777" w:rsidR="00FE1547" w:rsidRPr="00FE1547" w:rsidRDefault="00FE1547" w:rsidP="00FE1547">
            <w:pPr>
              <w:rPr>
                <w:ins w:id="947" w:author="Jetlund Knut" w:date="2015-10-01T12:19:00Z"/>
                <w:u w:color="000000"/>
                <w:lang w:val="en-AU"/>
              </w:rPr>
            </w:pPr>
            <w:ins w:id="948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93D48" w14:textId="77777777" w:rsidR="00FE1547" w:rsidRPr="00FE1547" w:rsidRDefault="00FE1547" w:rsidP="00FE1547">
            <w:pPr>
              <w:rPr>
                <w:ins w:id="949" w:author="Jetlund Knut" w:date="2015-10-01T12:19:00Z"/>
                <w:u w:color="000000"/>
                <w:lang w:val="en-AU"/>
              </w:rPr>
            </w:pPr>
            <w:ins w:id="95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1..*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GeneralisertLenke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64A42EB3" w14:textId="77777777" w:rsidTr="006351B8">
        <w:trPr>
          <w:trHeight w:val="461"/>
          <w:ins w:id="95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F78163" w14:textId="77777777" w:rsidR="00FE1547" w:rsidRPr="00FE1547" w:rsidRDefault="00FE1547" w:rsidP="00FE1547">
            <w:pPr>
              <w:rPr>
                <w:ins w:id="952" w:author="Jetlund Knut" w:date="2015-10-01T12:19:00Z"/>
                <w:u w:color="000000"/>
                <w:lang w:val="en-AU"/>
              </w:rPr>
            </w:pPr>
            <w:ins w:id="953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B58BB" w14:textId="77777777" w:rsidR="00FE1547" w:rsidRPr="00FE1547" w:rsidRDefault="00FE1547" w:rsidP="00FE1547">
            <w:pPr>
              <w:rPr>
                <w:ins w:id="95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F7C664" w14:textId="77777777" w:rsidR="00FE1547" w:rsidRPr="00FE1547" w:rsidRDefault="00FE1547" w:rsidP="00FE1547">
            <w:pPr>
              <w:rPr>
                <w:ins w:id="955" w:author="Jetlund Knut" w:date="2015-10-01T12:19:00Z"/>
                <w:u w:color="000000"/>
                <w:lang w:val="en-AU"/>
              </w:rPr>
            </w:pPr>
            <w:ins w:id="956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82B69B" w14:textId="77777777" w:rsidR="00FE1547" w:rsidRPr="00FE1547" w:rsidRDefault="00FE1547" w:rsidP="00FE1547">
            <w:pPr>
              <w:rPr>
                <w:ins w:id="957" w:author="Jetlund Knut" w:date="2015-10-01T12:19:00Z"/>
                <w:u w:color="000000"/>
                <w:lang w:val="en-AU"/>
              </w:rPr>
            </w:pPr>
            <w:ins w:id="95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57AC043A" w14:textId="77777777" w:rsidTr="006351B8">
        <w:trPr>
          <w:trHeight w:val="461"/>
          <w:ins w:id="95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0736E" w14:textId="77777777" w:rsidR="00FE1547" w:rsidRPr="00FE1547" w:rsidRDefault="00FE1547" w:rsidP="00FE1547">
            <w:pPr>
              <w:rPr>
                <w:ins w:id="960" w:author="Jetlund Knut" w:date="2015-10-01T12:19:00Z"/>
                <w:u w:color="000000"/>
                <w:lang w:val="en-AU"/>
              </w:rPr>
            </w:pPr>
            <w:ins w:id="961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78F3BD" w14:textId="77777777" w:rsidR="00FE1547" w:rsidRPr="00FE1547" w:rsidRDefault="00FE1547" w:rsidP="00FE1547">
            <w:pPr>
              <w:rPr>
                <w:ins w:id="962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2B7D05" w14:textId="77777777" w:rsidR="00FE1547" w:rsidRPr="00FE1547" w:rsidRDefault="00FE1547" w:rsidP="00FE1547">
            <w:pPr>
              <w:rPr>
                <w:ins w:id="963" w:author="Jetlund Knut" w:date="2015-10-01T12:19:00Z"/>
                <w:u w:color="000000"/>
                <w:lang w:val="en-AU"/>
              </w:rPr>
            </w:pPr>
            <w:ins w:id="964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Veglenkesett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67D6E7" w14:textId="77777777" w:rsidR="00FE1547" w:rsidRPr="00FE1547" w:rsidRDefault="00FE1547" w:rsidP="00FE1547">
            <w:pPr>
              <w:rPr>
                <w:ins w:id="965" w:author="Jetlund Knut" w:date="2015-10-01T12:19:00Z"/>
                <w:u w:color="000000"/>
                <w:lang w:val="en-AU"/>
              </w:rPr>
            </w:pPr>
            <w:ins w:id="966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Lenkesett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883"/>
    </w:tbl>
    <w:p w14:paraId="7D2B1AA1" w14:textId="77777777" w:rsidR="00FE1547" w:rsidRPr="00FE1547" w:rsidRDefault="00FE1547" w:rsidP="00FE1547">
      <w:pPr>
        <w:rPr>
          <w:ins w:id="967" w:author="Jetlund Knut" w:date="2015-10-01T12:19:00Z"/>
          <w:u w:color="000000"/>
          <w:lang w:val="en-AU"/>
        </w:rPr>
      </w:pPr>
    </w:p>
    <w:p w14:paraId="79A99276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968" w:author="Jetlund Knut" w:date="2015-10-01T12:19:00Z"/>
          <w:bCs/>
          <w:u w:color="000000"/>
          <w:lang w:val="en-US"/>
          <w:rPrChange w:id="969" w:author="Jetlund Knut" w:date="2015-10-01T12:21:00Z">
            <w:rPr>
              <w:ins w:id="970" w:author="Jetlund Knut" w:date="2015-10-01T12:19:00Z"/>
              <w:b/>
              <w:u w:color="000000"/>
              <w:lang w:val="en-US"/>
            </w:rPr>
          </w:rPrChange>
        </w:rPr>
        <w:pPrChange w:id="971" w:author="Jetlund Knut" w:date="2015-10-01T12:21:00Z">
          <w:pPr>
            <w:numPr>
              <w:numId w:val="51"/>
            </w:numPr>
          </w:pPr>
        </w:pPrChange>
      </w:pPr>
      <w:bookmarkStart w:id="972" w:name="BKM_232E1096_F5AF_4F4D_98E4_6C027F48332B"/>
      <w:bookmarkStart w:id="973" w:name="_Toc431466417"/>
      <w:ins w:id="974" w:author="Jetlund Knut" w:date="2015-10-01T12:19:00Z">
        <w:r w:rsidRPr="00FE1547">
          <w:rPr>
            <w:bCs/>
            <w:u w:color="000000"/>
            <w:rPrChange w:id="975" w:author="Jetlund Knut" w:date="2015-10-01T12:21:00Z">
              <w:rPr>
                <w:b/>
                <w:u w:color="000000"/>
              </w:rPr>
            </w:rPrChange>
          </w:rPr>
          <w:t xml:space="preserve">«featureType» </w:t>
        </w:r>
        <w:r w:rsidRPr="00FE1547">
          <w:rPr>
            <w:bCs/>
            <w:u w:color="000000"/>
            <w:lang w:val="en-AU"/>
            <w:rPrChange w:id="976" w:author="Jetlund Knut" w:date="2015-10-01T12:21:00Z">
              <w:rPr>
                <w:b/>
                <w:u w:color="000000"/>
                <w:lang w:val="en-AU"/>
              </w:rPr>
            </w:rPrChange>
          </w:rPr>
          <w:t>Node</w:t>
        </w:r>
        <w:bookmarkEnd w:id="973"/>
      </w:ins>
    </w:p>
    <w:p w14:paraId="7964C25C" w14:textId="77777777" w:rsidR="00FE1547" w:rsidRPr="00FE1547" w:rsidRDefault="00FE1547" w:rsidP="00FE1547">
      <w:pPr>
        <w:rPr>
          <w:ins w:id="977" w:author="Jetlund Knut" w:date="2015-10-01T12:19:00Z"/>
          <w:u w:color="000000"/>
          <w:lang w:val="en-AU"/>
        </w:rPr>
      </w:pPr>
      <w:ins w:id="978" w:author="Jetlund Knut" w:date="2015-10-01T12:19:00Z">
        <w:r w:rsidRPr="00FE1547">
          <w:rPr>
            <w:u w:color="000000"/>
            <w:lang w:val="en-AU"/>
          </w:rPr>
          <w:t>Abstrakt objekttype for noder i et nettverk</w:t>
        </w:r>
      </w:ins>
    </w:p>
    <w:p w14:paraId="29812940" w14:textId="77777777" w:rsidR="00FE1547" w:rsidRPr="00FE1547" w:rsidRDefault="00FE1547" w:rsidP="00FE1547">
      <w:pPr>
        <w:rPr>
          <w:ins w:id="979" w:author="Jetlund Knut" w:date="2015-10-01T12:19:00Z"/>
          <w:u w:color="000000"/>
        </w:rPr>
      </w:pPr>
    </w:p>
    <w:p w14:paraId="5B185065" w14:textId="77777777" w:rsidR="00FE1547" w:rsidRPr="00FE1547" w:rsidRDefault="00FE1547" w:rsidP="00FE1547">
      <w:pPr>
        <w:rPr>
          <w:ins w:id="980" w:author="Jetlund Knut" w:date="2015-10-01T12:19:00Z"/>
          <w:b/>
          <w:i/>
          <w:u w:val="single" w:color="000000"/>
          <w:lang w:val="en-US"/>
        </w:rPr>
      </w:pPr>
      <w:bookmarkStart w:id="981" w:name="BKM_48CEE360_D6B8_4ADB_A007_08101AEF36E7"/>
      <w:ins w:id="982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47590036" w14:textId="77777777" w:rsidTr="006351B8">
        <w:trPr>
          <w:trHeight w:val="215"/>
          <w:ins w:id="983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D10BDB" w14:textId="77777777" w:rsidR="00FE1547" w:rsidRPr="00FE1547" w:rsidRDefault="00FE1547" w:rsidP="00FE1547">
            <w:pPr>
              <w:rPr>
                <w:ins w:id="984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0B03E" w14:textId="77777777" w:rsidR="00FE1547" w:rsidRPr="00FE1547" w:rsidRDefault="00FE1547" w:rsidP="00FE1547">
            <w:pPr>
              <w:rPr>
                <w:ins w:id="985" w:author="Jetlund Knut" w:date="2015-10-01T12:19:00Z"/>
                <w:b/>
                <w:u w:color="000000"/>
                <w:lang w:val="en-US"/>
              </w:rPr>
            </w:pPr>
            <w:ins w:id="986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3612A4" w14:textId="77777777" w:rsidR="00FE1547" w:rsidRPr="00FE1547" w:rsidRDefault="00FE1547" w:rsidP="00FE1547">
            <w:pPr>
              <w:rPr>
                <w:ins w:id="987" w:author="Jetlund Knut" w:date="2015-10-01T12:19:00Z"/>
                <w:b/>
                <w:u w:color="000000"/>
                <w:lang w:val="en-US"/>
              </w:rPr>
            </w:pPr>
            <w:ins w:id="988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75E86E" w14:textId="77777777" w:rsidR="00FE1547" w:rsidRPr="00FE1547" w:rsidRDefault="00FE1547" w:rsidP="00FE1547">
            <w:pPr>
              <w:rPr>
                <w:ins w:id="989" w:author="Jetlund Knut" w:date="2015-10-01T12:19:00Z"/>
                <w:b/>
                <w:u w:color="000000"/>
                <w:lang w:val="en-US"/>
              </w:rPr>
            </w:pPr>
            <w:ins w:id="990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2AF68" w14:textId="77777777" w:rsidR="00FE1547" w:rsidRPr="00FE1547" w:rsidRDefault="00FE1547" w:rsidP="00FE1547">
            <w:pPr>
              <w:rPr>
                <w:ins w:id="991" w:author="Jetlund Knut" w:date="2015-10-01T12:19:00Z"/>
                <w:b/>
                <w:u w:color="000000"/>
                <w:lang w:val="en-US"/>
              </w:rPr>
            </w:pPr>
            <w:ins w:id="992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F014C0" w14:textId="77777777" w:rsidR="00FE1547" w:rsidRPr="00FE1547" w:rsidRDefault="00FE1547" w:rsidP="00FE1547">
            <w:pPr>
              <w:rPr>
                <w:ins w:id="993" w:author="Jetlund Knut" w:date="2015-10-01T12:19:00Z"/>
                <w:b/>
                <w:u w:color="000000"/>
              </w:rPr>
            </w:pPr>
            <w:ins w:id="994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1E5A7A6C" w14:textId="77777777" w:rsidTr="006351B8">
        <w:trPr>
          <w:ins w:id="99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9F820" w14:textId="77777777" w:rsidR="00FE1547" w:rsidRPr="00FE1547" w:rsidRDefault="00FE1547" w:rsidP="00FE1547">
            <w:pPr>
              <w:rPr>
                <w:ins w:id="996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0BBAA" w14:textId="77777777" w:rsidR="00FE1547" w:rsidRPr="00FE1547" w:rsidRDefault="00FE1547" w:rsidP="00FE1547">
            <w:pPr>
              <w:rPr>
                <w:ins w:id="997" w:author="Jetlund Knut" w:date="2015-10-01T12:19:00Z"/>
                <w:u w:color="000000"/>
                <w:lang w:val="en-AU"/>
              </w:rPr>
            </w:pPr>
            <w:ins w:id="998" w:author="Jetlund Knut" w:date="2015-10-01T12:19:00Z">
              <w:r w:rsidRPr="00FE1547">
                <w:rPr>
                  <w:u w:color="000000"/>
                  <w:lang w:val="en-AU"/>
                </w:rPr>
                <w:t>identifikasjon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0C5302" w14:textId="77777777" w:rsidR="00FE1547" w:rsidRPr="00FE1547" w:rsidRDefault="00FE1547" w:rsidP="00FE1547">
            <w:pPr>
              <w:rPr>
                <w:ins w:id="999" w:author="Jetlund Knut" w:date="2015-10-01T12:19:00Z"/>
                <w:u w:color="000000"/>
                <w:lang w:val="en-AU"/>
              </w:rPr>
            </w:pPr>
            <w:ins w:id="1000" w:author="Jetlund Knut" w:date="2015-10-01T12:19:00Z">
              <w:r w:rsidRPr="00FE1547">
                <w:rPr>
                  <w:u w:color="000000"/>
                </w:rPr>
                <w:t>Unik identifikasjon av noden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D93CEE" w14:textId="77777777" w:rsidR="00FE1547" w:rsidRPr="00FE1547" w:rsidRDefault="00FE1547" w:rsidP="00FE1547">
            <w:pPr>
              <w:rPr>
                <w:ins w:id="1001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03620F" w14:textId="77777777" w:rsidR="00FE1547" w:rsidRPr="00FE1547" w:rsidRDefault="00FE1547" w:rsidP="00FE1547">
            <w:pPr>
              <w:rPr>
                <w:ins w:id="1002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5ACFF" w14:textId="77777777" w:rsidR="00FE1547" w:rsidRPr="00FE1547" w:rsidRDefault="00FE1547" w:rsidP="00FE1547">
            <w:pPr>
              <w:rPr>
                <w:ins w:id="1003" w:author="Jetlund Knut" w:date="2015-10-01T12:19:00Z"/>
                <w:u w:color="000000"/>
              </w:rPr>
            </w:pPr>
            <w:ins w:id="1004" w:author="Jetlund Knut" w:date="2015-10-01T12:19:00Z">
              <w:r w:rsidRPr="00FE1547">
                <w:rPr>
                  <w:u w:color="000000"/>
                </w:rPr>
                <w:t>Identifikasjon</w:t>
              </w:r>
            </w:ins>
          </w:p>
        </w:tc>
        <w:bookmarkEnd w:id="981"/>
      </w:tr>
    </w:tbl>
    <w:p w14:paraId="57428E4B" w14:textId="77777777" w:rsidR="00FE1547" w:rsidRDefault="00FE1547" w:rsidP="00FE1547">
      <w:pPr>
        <w:rPr>
          <w:ins w:id="1005" w:author="Jetlund Knut" w:date="2015-10-01T12:26:00Z"/>
          <w:u w:color="000000"/>
        </w:rPr>
      </w:pPr>
    </w:p>
    <w:p w14:paraId="1167C91F" w14:textId="77777777" w:rsidR="00FE1547" w:rsidRPr="00FE1547" w:rsidRDefault="00FE1547" w:rsidP="00FE1547">
      <w:pPr>
        <w:rPr>
          <w:ins w:id="1006" w:author="Jetlund Knut" w:date="2015-10-01T12:19:00Z"/>
          <w:b/>
          <w:i/>
          <w:u w:color="000000"/>
          <w:lang w:val="en-US"/>
        </w:rPr>
      </w:pPr>
      <w:ins w:id="1007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1879B7E0" w14:textId="77777777" w:rsidTr="006351B8">
        <w:trPr>
          <w:cantSplit/>
          <w:trHeight w:val="260"/>
          <w:tblHeader/>
          <w:ins w:id="100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9B545F" w14:textId="77777777" w:rsidR="00FE1547" w:rsidRPr="00FE1547" w:rsidRDefault="00FE1547" w:rsidP="00FE1547">
            <w:pPr>
              <w:rPr>
                <w:ins w:id="1009" w:author="Jetlund Knut" w:date="2015-10-01T12:19:00Z"/>
                <w:b/>
                <w:u w:color="000000"/>
                <w:lang w:val="en-US"/>
              </w:rPr>
            </w:pPr>
            <w:ins w:id="1010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009D7F" w14:textId="77777777" w:rsidR="00FE1547" w:rsidRPr="00FE1547" w:rsidRDefault="00FE1547" w:rsidP="00FE1547">
            <w:pPr>
              <w:rPr>
                <w:ins w:id="1011" w:author="Jetlund Knut" w:date="2015-10-01T12:19:00Z"/>
                <w:b/>
                <w:u w:color="000000"/>
              </w:rPr>
            </w:pPr>
            <w:ins w:id="1012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6FAF0" w14:textId="77777777" w:rsidR="00FE1547" w:rsidRPr="00FE1547" w:rsidRDefault="00FE1547" w:rsidP="00FE1547">
            <w:pPr>
              <w:rPr>
                <w:ins w:id="1013" w:author="Jetlund Knut" w:date="2015-10-01T12:19:00Z"/>
                <w:b/>
                <w:u w:color="000000"/>
                <w:lang w:val="en-US"/>
              </w:rPr>
            </w:pPr>
            <w:ins w:id="1014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58EF2" w14:textId="77777777" w:rsidR="00FE1547" w:rsidRPr="00FE1547" w:rsidRDefault="00FE1547" w:rsidP="00FE1547">
            <w:pPr>
              <w:rPr>
                <w:ins w:id="1015" w:author="Jetlund Knut" w:date="2015-10-01T12:19:00Z"/>
                <w:b/>
                <w:u w:color="000000"/>
              </w:rPr>
            </w:pPr>
            <w:ins w:id="1016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2325A68" w14:textId="77777777" w:rsidTr="006351B8">
        <w:trPr>
          <w:trHeight w:val="461"/>
          <w:ins w:id="101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8FDDAD" w14:textId="77777777" w:rsidR="00FE1547" w:rsidRPr="00FE1547" w:rsidRDefault="00FE1547" w:rsidP="00FE1547">
            <w:pPr>
              <w:rPr>
                <w:ins w:id="1018" w:author="Jetlund Knut" w:date="2015-10-01T12:19:00Z"/>
                <w:u w:color="000000"/>
                <w:lang w:val="en-AU"/>
              </w:rPr>
            </w:pPr>
            <w:ins w:id="1019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37EC64" w14:textId="77777777" w:rsidR="00FE1547" w:rsidRPr="00FE1547" w:rsidRDefault="00FE1547" w:rsidP="00FE1547">
            <w:pPr>
              <w:rPr>
                <w:ins w:id="1020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4C185" w14:textId="77777777" w:rsidR="00FE1547" w:rsidRPr="00FE1547" w:rsidRDefault="00FE1547" w:rsidP="00FE1547">
            <w:pPr>
              <w:rPr>
                <w:ins w:id="1021" w:author="Jetlund Knut" w:date="2015-10-01T12:19:00Z"/>
                <w:u w:color="000000"/>
                <w:lang w:val="en-AU"/>
              </w:rPr>
            </w:pPr>
            <w:ins w:id="1022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0FBA2" w14:textId="77777777" w:rsidR="00FE1547" w:rsidRPr="00FE1547" w:rsidRDefault="00FE1547" w:rsidP="00FE1547">
            <w:pPr>
              <w:rPr>
                <w:ins w:id="1023" w:author="Jetlund Knut" w:date="2015-10-01T12:19:00Z"/>
                <w:u w:color="000000"/>
                <w:lang w:val="en-AU"/>
              </w:rPr>
            </w:pPr>
            <w:ins w:id="1024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3DC9285" w14:textId="77777777" w:rsidTr="006351B8">
        <w:trPr>
          <w:trHeight w:val="461"/>
          <w:ins w:id="102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C318A2" w14:textId="77777777" w:rsidR="00FE1547" w:rsidRPr="00FE1547" w:rsidRDefault="00FE1547" w:rsidP="00FE1547">
            <w:pPr>
              <w:rPr>
                <w:ins w:id="1026" w:author="Jetlund Knut" w:date="2015-10-01T12:19:00Z"/>
                <w:u w:color="000000"/>
                <w:lang w:val="en-AU"/>
              </w:rPr>
            </w:pPr>
            <w:ins w:id="1027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94B1F4" w14:textId="77777777" w:rsidR="00FE1547" w:rsidRPr="00FE1547" w:rsidRDefault="00FE1547" w:rsidP="00FE1547">
            <w:pPr>
              <w:rPr>
                <w:ins w:id="1028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7BB2D5" w14:textId="77777777" w:rsidR="00FE1547" w:rsidRPr="00FE1547" w:rsidRDefault="00FE1547" w:rsidP="00FE1547">
            <w:pPr>
              <w:rPr>
                <w:ins w:id="1029" w:author="Jetlund Knut" w:date="2015-10-01T12:19:00Z"/>
                <w:u w:color="000000"/>
                <w:lang w:val="en-AU"/>
              </w:rPr>
            </w:pPr>
            <w:ins w:id="1030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Vegnode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88ED6" w14:textId="77777777" w:rsidR="00FE1547" w:rsidRPr="00FE1547" w:rsidRDefault="00FE1547" w:rsidP="00FE1547">
            <w:pPr>
              <w:rPr>
                <w:ins w:id="1031" w:author="Jetlund Knut" w:date="2015-10-01T12:19:00Z"/>
                <w:u w:color="000000"/>
                <w:lang w:val="en-AU"/>
              </w:rPr>
            </w:pPr>
            <w:ins w:id="1032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23668CE" w14:textId="77777777" w:rsidTr="006351B8">
        <w:trPr>
          <w:trHeight w:val="461"/>
          <w:ins w:id="1033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DA594" w14:textId="77777777" w:rsidR="00FE1547" w:rsidRPr="00FE1547" w:rsidRDefault="00FE1547" w:rsidP="00FE1547">
            <w:pPr>
              <w:rPr>
                <w:ins w:id="1034" w:author="Jetlund Knut" w:date="2015-10-01T12:19:00Z"/>
                <w:u w:color="000000"/>
                <w:lang w:val="en-AU"/>
              </w:rPr>
            </w:pPr>
            <w:ins w:id="1035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5C727" w14:textId="77777777" w:rsidR="00FE1547" w:rsidRPr="00FE1547" w:rsidRDefault="00FE1547" w:rsidP="00FE1547">
            <w:pPr>
              <w:rPr>
                <w:ins w:id="1036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E5F956" w14:textId="77777777" w:rsidR="00FE1547" w:rsidRPr="00FE1547" w:rsidRDefault="00FE1547" w:rsidP="00FE1547">
            <w:pPr>
              <w:rPr>
                <w:ins w:id="1037" w:author="Jetlund Knut" w:date="2015-10-01T12:19:00Z"/>
                <w:u w:color="000000"/>
                <w:lang w:val="en-AU"/>
              </w:rPr>
            </w:pPr>
            <w:ins w:id="1038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sluttnodeFor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9B2DBC" w14:textId="77777777" w:rsidR="00FE1547" w:rsidRPr="00FE1547" w:rsidRDefault="00FE1547" w:rsidP="00FE1547">
            <w:pPr>
              <w:rPr>
                <w:ins w:id="1039" w:author="Jetlund Knut" w:date="2015-10-01T12:19:00Z"/>
                <w:u w:color="000000"/>
                <w:lang w:val="en-AU"/>
              </w:rPr>
            </w:pPr>
            <w:ins w:id="1040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sluttnode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0C9BB989" w14:textId="77777777" w:rsidTr="006351B8">
        <w:trPr>
          <w:trHeight w:val="461"/>
          <w:ins w:id="104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5F62B3" w14:textId="77777777" w:rsidR="00FE1547" w:rsidRPr="00FE1547" w:rsidRDefault="00FE1547" w:rsidP="00FE1547">
            <w:pPr>
              <w:rPr>
                <w:ins w:id="1042" w:author="Jetlund Knut" w:date="2015-10-01T12:19:00Z"/>
                <w:u w:color="000000"/>
                <w:lang w:val="en-AU"/>
              </w:rPr>
            </w:pPr>
            <w:ins w:id="1043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5A7240" w14:textId="77777777" w:rsidR="00FE1547" w:rsidRPr="00FE1547" w:rsidRDefault="00FE1547" w:rsidP="00FE1547">
            <w:pPr>
              <w:rPr>
                <w:ins w:id="1044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DDF086" w14:textId="77777777" w:rsidR="00FE1547" w:rsidRPr="00FE1547" w:rsidRDefault="00FE1547" w:rsidP="00FE1547">
            <w:pPr>
              <w:rPr>
                <w:ins w:id="1045" w:author="Jetlund Knut" w:date="2015-10-01T12:19:00Z"/>
                <w:u w:color="000000"/>
                <w:lang w:val="en-AU"/>
              </w:rPr>
            </w:pPr>
            <w:ins w:id="1046" w:author="Jetlund Knut" w:date="2015-10-01T12:19:00Z">
              <w:r w:rsidRPr="00FE1547">
                <w:rPr>
                  <w:u w:color="000000"/>
                  <w:lang w:val="en-AU"/>
                </w:rPr>
                <w:t xml:space="preserve"> 0..*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Lenke</w:t>
              </w:r>
              <w:r w:rsidRPr="00FE1547">
                <w:rPr>
                  <w:u w:color="000000"/>
                </w:rPr>
                <w:t xml:space="preserve">. Rolle: </w:t>
              </w:r>
              <w:r w:rsidRPr="00FE1547">
                <w:rPr>
                  <w:u w:color="000000"/>
                  <w:lang w:val="en-AU"/>
                </w:rPr>
                <w:t>startnodeFor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60EE1D" w14:textId="77777777" w:rsidR="00FE1547" w:rsidRPr="00FE1547" w:rsidRDefault="00FE1547" w:rsidP="00FE1547">
            <w:pPr>
              <w:rPr>
                <w:ins w:id="1047" w:author="Jetlund Knut" w:date="2015-10-01T12:19:00Z"/>
                <w:u w:color="000000"/>
                <w:lang w:val="en-AU"/>
              </w:rPr>
            </w:pPr>
            <w:ins w:id="1048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AU"/>
                </w:rPr>
                <w:t>0..1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Node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startnode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bookmarkEnd w:id="972"/>
    </w:tbl>
    <w:p w14:paraId="4D297EEE" w14:textId="77777777" w:rsidR="00FE1547" w:rsidRPr="00FE1547" w:rsidRDefault="00FE1547" w:rsidP="00FE1547">
      <w:pPr>
        <w:rPr>
          <w:ins w:id="1049" w:author="Jetlund Knut" w:date="2015-10-01T12:19:00Z"/>
          <w:u w:color="000000"/>
          <w:lang w:val="en-AU"/>
        </w:rPr>
      </w:pPr>
    </w:p>
    <w:p w14:paraId="4BF75936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050" w:author="Jetlund Knut" w:date="2015-10-01T12:19:00Z"/>
          <w:bCs/>
          <w:u w:color="000000"/>
          <w:lang w:val="en-US"/>
          <w:rPrChange w:id="1051" w:author="Jetlund Knut" w:date="2015-10-01T12:22:00Z">
            <w:rPr>
              <w:ins w:id="1052" w:author="Jetlund Knut" w:date="2015-10-01T12:19:00Z"/>
              <w:b/>
              <w:u w:color="000000"/>
              <w:lang w:val="en-US"/>
            </w:rPr>
          </w:rPrChange>
        </w:rPr>
        <w:pPrChange w:id="1053" w:author="Jetlund Knut" w:date="2015-10-01T12:22:00Z">
          <w:pPr>
            <w:numPr>
              <w:numId w:val="51"/>
            </w:numPr>
          </w:pPr>
        </w:pPrChange>
      </w:pPr>
      <w:bookmarkStart w:id="1054" w:name="BKM_E24792F8_6968_4A12_A406_C22BB2E788A1"/>
      <w:bookmarkStart w:id="1055" w:name="_Toc431466418"/>
      <w:ins w:id="1056" w:author="Jetlund Knut" w:date="2015-10-01T12:19:00Z">
        <w:r w:rsidRPr="00FE1547">
          <w:rPr>
            <w:bCs/>
            <w:u w:color="000000"/>
            <w:rPrChange w:id="1057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058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</w:t>
        </w:r>
        <w:bookmarkEnd w:id="1055"/>
      </w:ins>
    </w:p>
    <w:p w14:paraId="6B2643E8" w14:textId="77777777" w:rsidR="00FE1547" w:rsidRPr="00FE1547" w:rsidRDefault="00FE1547" w:rsidP="00FE1547">
      <w:pPr>
        <w:rPr>
          <w:ins w:id="1059" w:author="Jetlund Knut" w:date="2015-10-01T12:19:00Z"/>
          <w:u w:color="000000"/>
        </w:rPr>
      </w:pPr>
      <w:ins w:id="1060" w:author="Jetlund Knut" w:date="2015-10-01T12:19:00Z">
        <w:r w:rsidRPr="00FE1547">
          <w:rPr>
            <w:u w:color="000000"/>
          </w:rPr>
          <w:t>Angivelse av en posisjon langs et nettverkselement</w:t>
        </w:r>
      </w:ins>
    </w:p>
    <w:p w14:paraId="36080C93" w14:textId="77777777" w:rsidR="00FE1547" w:rsidRPr="00FE1547" w:rsidRDefault="00FE1547" w:rsidP="00FE1547">
      <w:pPr>
        <w:rPr>
          <w:ins w:id="1061" w:author="Jetlund Knut" w:date="2015-10-01T12:19:00Z"/>
          <w:i/>
          <w:u w:color="000000"/>
        </w:rPr>
      </w:pPr>
    </w:p>
    <w:p w14:paraId="6DD72F74" w14:textId="77777777" w:rsidR="00FE1547" w:rsidRPr="00FE1547" w:rsidRDefault="00FE1547" w:rsidP="00FE1547">
      <w:pPr>
        <w:rPr>
          <w:ins w:id="1062" w:author="Jetlund Knut" w:date="2015-10-01T12:19:00Z"/>
          <w:u w:color="000000"/>
        </w:rPr>
      </w:pPr>
      <w:ins w:id="1063" w:author="Jetlund Knut" w:date="2015-10-01T12:19:00Z">
        <w:r w:rsidRPr="00FE1547">
          <w:rPr>
            <w:i/>
            <w:u w:color="000000"/>
          </w:rPr>
          <w:t>Realisering av ISO19148: LE_EventLocation</w:t>
        </w:r>
      </w:ins>
    </w:p>
    <w:p w14:paraId="73445CFD" w14:textId="77777777" w:rsidR="00FE1547" w:rsidRPr="00FE1547" w:rsidRDefault="00FE1547" w:rsidP="00FE1547">
      <w:pPr>
        <w:rPr>
          <w:ins w:id="1064" w:author="Jetlund Knut" w:date="2015-10-01T12:19:00Z"/>
          <w:u w:color="000000"/>
          <w:lang w:val="en-AU"/>
        </w:rPr>
      </w:pPr>
    </w:p>
    <w:p w14:paraId="20B04CD3" w14:textId="77777777" w:rsidR="00FE1547" w:rsidRPr="00FE1547" w:rsidRDefault="00FE1547" w:rsidP="00FE1547">
      <w:pPr>
        <w:rPr>
          <w:ins w:id="1065" w:author="Jetlund Knut" w:date="2015-10-01T12:19:00Z"/>
          <w:u w:color="000000"/>
        </w:rPr>
      </w:pPr>
    </w:p>
    <w:p w14:paraId="267FF852" w14:textId="77777777" w:rsidR="00FE1547" w:rsidRPr="00FE1547" w:rsidRDefault="00FE1547" w:rsidP="00FE1547">
      <w:pPr>
        <w:rPr>
          <w:ins w:id="1066" w:author="Jetlund Knut" w:date="2015-10-01T12:19:00Z"/>
          <w:b/>
          <w:i/>
          <w:u w:val="single" w:color="000000"/>
          <w:lang w:val="en-US"/>
        </w:rPr>
      </w:pPr>
      <w:bookmarkStart w:id="1067" w:name="BKM_500A2820_728D_4BB6_9871_97D6F67F7B7B"/>
      <w:ins w:id="1068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36C48266" w14:textId="77777777" w:rsidTr="006351B8">
        <w:trPr>
          <w:trHeight w:val="215"/>
          <w:ins w:id="106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662813" w14:textId="77777777" w:rsidR="00FE1547" w:rsidRPr="00FE1547" w:rsidRDefault="00FE1547" w:rsidP="00FE1547">
            <w:pPr>
              <w:rPr>
                <w:ins w:id="1070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22E9" w14:textId="77777777" w:rsidR="00FE1547" w:rsidRPr="00FE1547" w:rsidRDefault="00FE1547" w:rsidP="00FE1547">
            <w:pPr>
              <w:rPr>
                <w:ins w:id="1071" w:author="Jetlund Knut" w:date="2015-10-01T12:19:00Z"/>
                <w:b/>
                <w:u w:color="000000"/>
                <w:lang w:val="en-US"/>
              </w:rPr>
            </w:pPr>
            <w:ins w:id="1072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7445D3" w14:textId="77777777" w:rsidR="00FE1547" w:rsidRPr="00FE1547" w:rsidRDefault="00FE1547" w:rsidP="00FE1547">
            <w:pPr>
              <w:rPr>
                <w:ins w:id="1073" w:author="Jetlund Knut" w:date="2015-10-01T12:19:00Z"/>
                <w:b/>
                <w:u w:color="000000"/>
                <w:lang w:val="en-US"/>
              </w:rPr>
            </w:pPr>
            <w:ins w:id="1074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768D2" w14:textId="77777777" w:rsidR="00FE1547" w:rsidRPr="00FE1547" w:rsidRDefault="00FE1547" w:rsidP="00FE1547">
            <w:pPr>
              <w:rPr>
                <w:ins w:id="1075" w:author="Jetlund Knut" w:date="2015-10-01T12:19:00Z"/>
                <w:b/>
                <w:u w:color="000000"/>
                <w:lang w:val="en-US"/>
              </w:rPr>
            </w:pPr>
            <w:ins w:id="1076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6D30D5" w14:textId="77777777" w:rsidR="00FE1547" w:rsidRPr="00FE1547" w:rsidRDefault="00FE1547" w:rsidP="00FE1547">
            <w:pPr>
              <w:rPr>
                <w:ins w:id="1077" w:author="Jetlund Knut" w:date="2015-10-01T12:19:00Z"/>
                <w:b/>
                <w:u w:color="000000"/>
                <w:lang w:val="en-US"/>
              </w:rPr>
            </w:pPr>
            <w:ins w:id="1078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F72EA0" w14:textId="77777777" w:rsidR="00FE1547" w:rsidRPr="00FE1547" w:rsidRDefault="00FE1547" w:rsidP="00FE1547">
            <w:pPr>
              <w:rPr>
                <w:ins w:id="1079" w:author="Jetlund Knut" w:date="2015-10-01T12:19:00Z"/>
                <w:b/>
                <w:u w:color="000000"/>
              </w:rPr>
            </w:pPr>
            <w:ins w:id="1080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50103A64" w14:textId="77777777" w:rsidTr="006351B8">
        <w:trPr>
          <w:ins w:id="1081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CB4777" w14:textId="77777777" w:rsidR="00FE1547" w:rsidRPr="00FE1547" w:rsidRDefault="00FE1547" w:rsidP="00FE1547">
            <w:pPr>
              <w:rPr>
                <w:ins w:id="1082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8173DA" w14:textId="77777777" w:rsidR="00FE1547" w:rsidRPr="00FE1547" w:rsidRDefault="00FE1547" w:rsidP="00FE1547">
            <w:pPr>
              <w:rPr>
                <w:ins w:id="1083" w:author="Jetlund Knut" w:date="2015-10-01T12:19:00Z"/>
                <w:u w:color="000000"/>
                <w:lang w:val="en-AU"/>
              </w:rPr>
            </w:pPr>
            <w:ins w:id="1084" w:author="Jetlund Knut" w:date="2015-10-01T12:19:00Z">
              <w:r w:rsidRPr="00FE1547">
                <w:rPr>
                  <w:u w:color="000000"/>
                  <w:lang w:val="en-AU"/>
                </w:rPr>
                <w:t>lineærReferanseMetode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4640F1" w14:textId="77777777" w:rsidR="00FE1547" w:rsidRPr="00FE1547" w:rsidRDefault="00FE1547" w:rsidP="00FE1547">
            <w:pPr>
              <w:rPr>
                <w:ins w:id="1085" w:author="Jetlund Knut" w:date="2015-10-01T12:19:00Z"/>
                <w:u w:color="000000"/>
                <w:lang w:val="en-AU"/>
                <w:rPrChange w:id="1086" w:author="Jetlund Knut" w:date="2015-10-01T12:20:00Z">
                  <w:rPr>
                    <w:ins w:id="1087" w:author="Jetlund Knut" w:date="2015-10-01T12:19:00Z"/>
                    <w:u w:color="000000"/>
                  </w:rPr>
                </w:rPrChange>
              </w:rPr>
            </w:pPr>
            <w:ins w:id="1088" w:author="Jetlund Knut" w:date="2015-10-01T12:19:00Z">
              <w:r w:rsidRPr="00FE1547">
                <w:rPr>
                  <w:u w:color="000000"/>
                  <w:lang w:val="en-AU"/>
                  <w:rPrChange w:id="1089" w:author="Jetlund Knut" w:date="2015-10-01T12:20:00Z">
                    <w:rPr>
                      <w:u w:color="000000"/>
                    </w:rPr>
                  </w:rPrChange>
                </w:rPr>
                <w:t>metode som er brukt for å angi lineære referanser</w:t>
              </w:r>
            </w:ins>
          </w:p>
          <w:p w14:paraId="2F365A15" w14:textId="77777777" w:rsidR="00FE1547" w:rsidRPr="00FE1547" w:rsidRDefault="00FE1547" w:rsidP="00FE1547">
            <w:pPr>
              <w:rPr>
                <w:ins w:id="1090" w:author="Jetlund Knut" w:date="2015-10-01T12:19:00Z"/>
                <w:u w:color="000000"/>
                <w:lang w:val="en-AU"/>
                <w:rPrChange w:id="1091" w:author="Jetlund Knut" w:date="2015-10-01T12:20:00Z">
                  <w:rPr>
                    <w:ins w:id="1092" w:author="Jetlund Knut" w:date="2015-10-01T12:19:00Z"/>
                    <w:u w:color="000000"/>
                  </w:rPr>
                </w:rPrChange>
              </w:rPr>
            </w:pPr>
          </w:p>
          <w:p w14:paraId="532AAD45" w14:textId="77777777" w:rsidR="00FE1547" w:rsidRPr="00FE1547" w:rsidRDefault="00FE1547" w:rsidP="00FE1547">
            <w:pPr>
              <w:rPr>
                <w:ins w:id="1093" w:author="Jetlund Knut" w:date="2015-10-01T12:19:00Z"/>
                <w:u w:color="000000"/>
                <w:lang w:val="en-AU"/>
                <w:rPrChange w:id="1094" w:author="Jetlund Knut" w:date="2015-10-01T12:20:00Z">
                  <w:rPr>
                    <w:ins w:id="1095" w:author="Jetlund Knut" w:date="2015-10-01T12:19:00Z"/>
                    <w:u w:color="000000"/>
                  </w:rPr>
                </w:rPrChange>
              </w:rPr>
            </w:pPr>
            <w:ins w:id="1096" w:author="Jetlund Knut" w:date="2015-10-01T12:19:00Z">
              <w:r w:rsidRPr="00FE1547">
                <w:rPr>
                  <w:u w:color="000000"/>
                  <w:lang w:val="en-AU"/>
                  <w:rPrChange w:id="1097" w:author="Jetlund Knut" w:date="2015-10-01T12:20:00Z">
                    <w:rPr>
                      <w:u w:color="000000"/>
                    </w:rPr>
                  </w:rPrChange>
                </w:rPr>
                <w:t xml:space="preserve">Merknad: Dersom verdi er angitt overstyrer denne standard metode for det refererte nettverkselementet. </w:t>
              </w:r>
            </w:ins>
          </w:p>
          <w:p w14:paraId="27462182" w14:textId="77777777" w:rsidR="00FE1547" w:rsidRPr="00FE1547" w:rsidRDefault="00FE1547" w:rsidP="00FE1547">
            <w:pPr>
              <w:rPr>
                <w:ins w:id="1098" w:author="Jetlund Knut" w:date="2015-10-01T12:19:00Z"/>
                <w:u w:color="000000"/>
                <w:lang w:val="en-AU"/>
                <w:rPrChange w:id="1099" w:author="Jetlund Knut" w:date="2015-10-01T12:20:00Z">
                  <w:rPr>
                    <w:ins w:id="1100" w:author="Jetlund Knut" w:date="2015-10-01T12:19:00Z"/>
                    <w:u w:color="000000"/>
                  </w:rPr>
                </w:rPrChange>
              </w:rPr>
            </w:pPr>
          </w:p>
          <w:p w14:paraId="48805237" w14:textId="77777777" w:rsidR="00FE1547" w:rsidRPr="00FE1547" w:rsidRDefault="00FE1547" w:rsidP="00FE1547">
            <w:pPr>
              <w:rPr>
                <w:ins w:id="1101" w:author="Jetlund Knut" w:date="2015-10-01T12:19:00Z"/>
                <w:u w:color="000000"/>
              </w:rPr>
            </w:pPr>
            <w:ins w:id="1102" w:author="Jetlund Knut" w:date="2015-10-01T12:19:00Z">
              <w:r w:rsidRPr="00FE1547">
                <w:rPr>
                  <w:i/>
                  <w:u w:color="000000"/>
                </w:rPr>
                <w:t>ISO19148: overridingLRM</w:t>
              </w:r>
            </w:ins>
          </w:p>
          <w:p w14:paraId="7DDEE796" w14:textId="77777777" w:rsidR="00FE1547" w:rsidRPr="00FE1547" w:rsidRDefault="00FE1547" w:rsidP="00FE1547">
            <w:pPr>
              <w:rPr>
                <w:ins w:id="110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75D00" w14:textId="77777777" w:rsidR="00FE1547" w:rsidRPr="00FE1547" w:rsidRDefault="00FE1547" w:rsidP="00FE1547">
            <w:pPr>
              <w:rPr>
                <w:ins w:id="1104" w:author="Jetlund Knut" w:date="2015-10-01T12:19:00Z"/>
                <w:u w:color="000000"/>
                <w:lang w:val="en-AU"/>
              </w:rPr>
            </w:pPr>
            <w:ins w:id="1105" w:author="Jetlund Knut" w:date="2015-10-01T12:19:00Z">
              <w:r w:rsidRPr="00FE1547">
                <w:rPr>
                  <w:u w:color="000000"/>
                </w:rPr>
                <w:lastRenderedPageBreak/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7BE69" w14:textId="77777777" w:rsidR="00FE1547" w:rsidRPr="00FE1547" w:rsidRDefault="00FE1547" w:rsidP="00FE1547">
            <w:pPr>
              <w:rPr>
                <w:ins w:id="1106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00B442" w14:textId="77777777" w:rsidR="00FE1547" w:rsidRPr="00FE1547" w:rsidRDefault="00FE1547" w:rsidP="00FE1547">
            <w:pPr>
              <w:rPr>
                <w:ins w:id="1107" w:author="Jetlund Knut" w:date="2015-10-01T12:19:00Z"/>
                <w:u w:color="000000"/>
              </w:rPr>
            </w:pPr>
            <w:ins w:id="1108" w:author="Jetlund Knut" w:date="2015-10-01T12:19:00Z">
              <w:r w:rsidRPr="00FE1547">
                <w:rPr>
                  <w:u w:color="000000"/>
                </w:rPr>
                <w:t>LineærReferanseMetode</w:t>
              </w:r>
            </w:ins>
          </w:p>
        </w:tc>
        <w:bookmarkEnd w:id="1067"/>
      </w:tr>
      <w:tr w:rsidR="00FE1547" w:rsidRPr="00FE1547" w14:paraId="256BEBBD" w14:textId="77777777" w:rsidTr="006351B8">
        <w:trPr>
          <w:ins w:id="110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CF62E" w14:textId="77777777" w:rsidR="00FE1547" w:rsidRPr="00FE1547" w:rsidRDefault="00FE1547" w:rsidP="00FE1547">
            <w:pPr>
              <w:rPr>
                <w:ins w:id="1110" w:author="Jetlund Knut" w:date="2015-10-01T12:19:00Z"/>
                <w:u w:color="000000"/>
                <w:lang w:val="en-AU"/>
              </w:rPr>
            </w:pPr>
            <w:bookmarkStart w:id="1111" w:name="BKM_A1160042_90A6_4D3D_967B_285272C5020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9D131C" w14:textId="77777777" w:rsidR="00FE1547" w:rsidRPr="00FE1547" w:rsidRDefault="00FE1547" w:rsidP="00FE1547">
            <w:pPr>
              <w:rPr>
                <w:ins w:id="1112" w:author="Jetlund Knut" w:date="2015-10-01T12:19:00Z"/>
                <w:u w:color="000000"/>
                <w:lang w:val="en-AU"/>
              </w:rPr>
            </w:pPr>
            <w:ins w:id="1113" w:author="Jetlund Knut" w:date="2015-10-01T12:19:00Z">
              <w:r w:rsidRPr="00FE1547">
                <w:rPr>
                  <w:u w:color="000000"/>
                  <w:lang w:val="en-AU"/>
                </w:rPr>
                <w:t>felt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2EF30" w14:textId="77777777" w:rsidR="00FE1547" w:rsidRPr="00FE1547" w:rsidRDefault="00FE1547" w:rsidP="00FE1547">
            <w:pPr>
              <w:rPr>
                <w:ins w:id="1114" w:author="Jetlund Knut" w:date="2015-10-01T12:19:00Z"/>
                <w:u w:color="000000"/>
              </w:rPr>
            </w:pPr>
            <w:ins w:id="1115" w:author="Jetlund Knut" w:date="2015-10-01T12:19:00Z">
              <w:r w:rsidRPr="00FE1547">
                <w:rPr>
                  <w:u w:color="000000"/>
                </w:rPr>
                <w:t>Tekststreng som brukes dersom referansen gjelder bestemte kjørefelt</w:t>
              </w:r>
            </w:ins>
          </w:p>
          <w:p w14:paraId="33CEF25C" w14:textId="77777777" w:rsidR="00FE1547" w:rsidRPr="00FE1547" w:rsidRDefault="00FE1547" w:rsidP="00FE1547">
            <w:pPr>
              <w:rPr>
                <w:ins w:id="1116" w:author="Jetlund Knut" w:date="2015-10-01T12:19:00Z"/>
                <w:u w:color="000000"/>
              </w:rPr>
            </w:pPr>
            <w:ins w:id="1117" w:author="Jetlund Knut" w:date="2015-10-01T12:19:00Z">
              <w:r w:rsidRPr="00FE1547">
                <w:rPr>
                  <w:i/>
                  <w:u w:color="000000"/>
                </w:rPr>
                <w:t>ISO19148: Finnes ikke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253478CF" w14:textId="77777777" w:rsidR="00FE1547" w:rsidRPr="00FE1547" w:rsidRDefault="00FE1547" w:rsidP="00FE1547">
            <w:pPr>
              <w:rPr>
                <w:ins w:id="111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0B5851" w14:textId="77777777" w:rsidR="00FE1547" w:rsidRPr="00FE1547" w:rsidRDefault="00FE1547" w:rsidP="00FE1547">
            <w:pPr>
              <w:rPr>
                <w:ins w:id="1119" w:author="Jetlund Knut" w:date="2015-10-01T12:19:00Z"/>
                <w:u w:color="000000"/>
                <w:lang w:val="en-AU"/>
              </w:rPr>
            </w:pPr>
            <w:ins w:id="1120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480153" w14:textId="77777777" w:rsidR="00FE1547" w:rsidRPr="00FE1547" w:rsidRDefault="00FE1547" w:rsidP="00FE1547">
            <w:pPr>
              <w:rPr>
                <w:ins w:id="1121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7CE8E" w14:textId="77777777" w:rsidR="00FE1547" w:rsidRPr="00FE1547" w:rsidRDefault="00FE1547" w:rsidP="00FE1547">
            <w:pPr>
              <w:rPr>
                <w:ins w:id="1122" w:author="Jetlund Knut" w:date="2015-10-01T12:19:00Z"/>
                <w:u w:color="000000"/>
              </w:rPr>
            </w:pPr>
            <w:ins w:id="1123" w:author="Jetlund Knut" w:date="2015-10-01T12:19:00Z">
              <w:r w:rsidRPr="00FE1547">
                <w:rPr>
                  <w:u w:color="000000"/>
                </w:rPr>
                <w:t>CharacterString</w:t>
              </w:r>
            </w:ins>
          </w:p>
        </w:tc>
        <w:bookmarkEnd w:id="1111"/>
      </w:tr>
      <w:tr w:rsidR="00FE1547" w:rsidRPr="00FE1547" w14:paraId="37302A0C" w14:textId="77777777" w:rsidTr="006351B8">
        <w:trPr>
          <w:ins w:id="1124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F7672" w14:textId="77777777" w:rsidR="00FE1547" w:rsidRPr="00FE1547" w:rsidRDefault="00FE1547" w:rsidP="00FE1547">
            <w:pPr>
              <w:rPr>
                <w:ins w:id="1125" w:author="Jetlund Knut" w:date="2015-10-01T12:19:00Z"/>
                <w:u w:color="000000"/>
                <w:lang w:val="en-AU"/>
              </w:rPr>
            </w:pPr>
            <w:bookmarkStart w:id="1126" w:name="BKM_5161009E_800B_4142_A06A_318E377BD50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FC382" w14:textId="77777777" w:rsidR="00FE1547" w:rsidRPr="00FE1547" w:rsidRDefault="00FE1547" w:rsidP="00FE1547">
            <w:pPr>
              <w:rPr>
                <w:ins w:id="1127" w:author="Jetlund Knut" w:date="2015-10-01T12:19:00Z"/>
                <w:u w:color="000000"/>
                <w:lang w:val="en-AU"/>
              </w:rPr>
            </w:pPr>
            <w:ins w:id="1128" w:author="Jetlund Knut" w:date="2015-10-01T12:19:00Z">
              <w:r w:rsidRPr="00FE1547">
                <w:rPr>
                  <w:u w:color="000000"/>
                  <w:lang w:val="en-AU"/>
                </w:rPr>
                <w:t>avstandSide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C5918" w14:textId="77777777" w:rsidR="00FE1547" w:rsidRPr="00FE1547" w:rsidRDefault="00FE1547" w:rsidP="00FE1547">
            <w:pPr>
              <w:rPr>
                <w:ins w:id="1129" w:author="Jetlund Knut" w:date="2015-10-01T12:19:00Z"/>
                <w:u w:color="000000"/>
              </w:rPr>
            </w:pPr>
            <w:ins w:id="1130" w:author="Jetlund Knut" w:date="2015-10-01T12:19:00Z">
              <w:r w:rsidRPr="00FE1547">
                <w:rPr>
                  <w:u w:color="000000"/>
                </w:rPr>
                <w:t>Forskyvning til side for nettverkselementet. Positivt tall betyr høyre side, negativt tall betyr venstre side.</w:t>
              </w:r>
            </w:ins>
          </w:p>
          <w:p w14:paraId="7022EC1F" w14:textId="77777777" w:rsidR="00FE1547" w:rsidRPr="00FE1547" w:rsidRDefault="00FE1547" w:rsidP="00FE1547">
            <w:pPr>
              <w:rPr>
                <w:ins w:id="1131" w:author="Jetlund Knut" w:date="2015-10-01T12:19:00Z"/>
                <w:u w:color="000000"/>
              </w:rPr>
            </w:pPr>
            <w:ins w:id="1132" w:author="Jetlund Knut" w:date="2015-10-01T12:19:00Z">
              <w:r w:rsidRPr="00FE1547">
                <w:rPr>
                  <w:i/>
                  <w:u w:color="000000"/>
                </w:rPr>
                <w:t>ISO19148: offsetLateralDistance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06C94B97" w14:textId="77777777" w:rsidR="00FE1547" w:rsidRPr="00FE1547" w:rsidRDefault="00FE1547" w:rsidP="00FE1547">
            <w:pPr>
              <w:rPr>
                <w:ins w:id="113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589BD" w14:textId="77777777" w:rsidR="00FE1547" w:rsidRPr="00FE1547" w:rsidRDefault="00FE1547" w:rsidP="00FE1547">
            <w:pPr>
              <w:rPr>
                <w:ins w:id="1134" w:author="Jetlund Knut" w:date="2015-10-01T12:19:00Z"/>
                <w:u w:color="000000"/>
                <w:lang w:val="en-AU"/>
              </w:rPr>
            </w:pPr>
            <w:ins w:id="1135" w:author="Jetlund Knut" w:date="2015-10-01T12:19:00Z">
              <w:r w:rsidRPr="00FE1547">
                <w:rPr>
                  <w:u w:color="000000"/>
                </w:rPr>
                <w:t xml:space="preserve"> [0..1]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62061B" w14:textId="77777777" w:rsidR="00FE1547" w:rsidRPr="00FE1547" w:rsidRDefault="00FE1547" w:rsidP="00FE1547">
            <w:pPr>
              <w:rPr>
                <w:ins w:id="1136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9109C1" w14:textId="77777777" w:rsidR="00FE1547" w:rsidRPr="00FE1547" w:rsidRDefault="00FE1547" w:rsidP="00FE1547">
            <w:pPr>
              <w:rPr>
                <w:ins w:id="1137" w:author="Jetlund Knut" w:date="2015-10-01T12:19:00Z"/>
                <w:u w:color="000000"/>
              </w:rPr>
            </w:pPr>
            <w:ins w:id="1138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126"/>
      </w:tr>
    </w:tbl>
    <w:p w14:paraId="4DC9EEA4" w14:textId="77777777" w:rsidR="00FE1547" w:rsidRPr="00FE1547" w:rsidRDefault="00FE1547" w:rsidP="00FE1547">
      <w:pPr>
        <w:rPr>
          <w:ins w:id="1139" w:author="Jetlund Knut" w:date="2015-10-01T12:19:00Z"/>
          <w:u w:color="000000"/>
        </w:rPr>
      </w:pPr>
    </w:p>
    <w:p w14:paraId="56D4F313" w14:textId="77777777" w:rsidR="00FE1547" w:rsidRPr="00FE1547" w:rsidRDefault="00FE1547" w:rsidP="00FE1547">
      <w:pPr>
        <w:rPr>
          <w:ins w:id="1140" w:author="Jetlund Knut" w:date="2015-10-01T12:19:00Z"/>
          <w:b/>
          <w:i/>
          <w:u w:color="000000"/>
        </w:rPr>
      </w:pPr>
      <w:ins w:id="1141" w:author="Jetlund Knut" w:date="2015-10-01T12:19:00Z">
        <w:r w:rsidRPr="00FE1547">
          <w:rPr>
            <w:b/>
            <w:i/>
            <w:u w:color="000000"/>
          </w:rPr>
          <w:t>Restriksjoner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FE1547" w:rsidRPr="00FE1547" w14:paraId="70AE9261" w14:textId="77777777" w:rsidTr="006351B8">
        <w:trPr>
          <w:ins w:id="114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7E1684" w14:textId="77777777" w:rsidR="00FE1547" w:rsidRPr="00FE1547" w:rsidRDefault="00FE1547" w:rsidP="00FE1547">
            <w:pPr>
              <w:rPr>
                <w:ins w:id="1143" w:author="Jetlund Knut" w:date="2015-10-01T12:19:00Z"/>
                <w:b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328E08" w14:textId="77777777" w:rsidR="00FE1547" w:rsidRPr="00FE1547" w:rsidRDefault="00FE1547" w:rsidP="00FE1547">
            <w:pPr>
              <w:rPr>
                <w:ins w:id="1144" w:author="Jetlund Knut" w:date="2015-10-01T12:19:00Z"/>
                <w:b/>
                <w:u w:color="000000"/>
              </w:rPr>
            </w:pPr>
            <w:ins w:id="114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FBF13" w14:textId="77777777" w:rsidR="00FE1547" w:rsidRPr="00FE1547" w:rsidRDefault="00FE1547" w:rsidP="00FE1547">
            <w:pPr>
              <w:rPr>
                <w:ins w:id="1146" w:author="Jetlund Knut" w:date="2015-10-01T12:19:00Z"/>
                <w:b/>
                <w:u w:color="000000"/>
              </w:rPr>
            </w:pPr>
            <w:ins w:id="1147" w:author="Jetlund Knut" w:date="2015-10-01T12:19:00Z">
              <w:r w:rsidRPr="00FE1547">
                <w:rPr>
                  <w:b/>
                  <w:u w:color="000000"/>
                </w:rPr>
                <w:t>Forklaring</w:t>
              </w:r>
            </w:ins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D1DA40" w14:textId="77777777" w:rsidR="00FE1547" w:rsidRPr="00FE1547" w:rsidRDefault="00FE1547" w:rsidP="00FE1547">
            <w:pPr>
              <w:rPr>
                <w:ins w:id="1148" w:author="Jetlund Knut" w:date="2015-10-01T12:19:00Z"/>
                <w:b/>
                <w:u w:color="000000"/>
              </w:rPr>
            </w:pPr>
            <w:ins w:id="1149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72C2AE82" w14:textId="77777777" w:rsidTr="006351B8">
        <w:trPr>
          <w:trHeight w:val="230"/>
          <w:ins w:id="1150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28354" w14:textId="77777777" w:rsidR="00FE1547" w:rsidRPr="00FE1547" w:rsidRDefault="00FE1547" w:rsidP="00FE1547">
            <w:pPr>
              <w:rPr>
                <w:ins w:id="1151" w:author="Jetlund Knut" w:date="2015-10-01T12:19:00Z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E52387" w14:textId="77777777" w:rsidR="00FE1547" w:rsidRPr="00FE1547" w:rsidRDefault="00FE1547" w:rsidP="00FE1547">
            <w:pPr>
              <w:rPr>
                <w:ins w:id="1152" w:author="Jetlund Knut" w:date="2015-10-01T12:19:00Z"/>
                <w:u w:color="000000"/>
              </w:rPr>
            </w:pPr>
            <w:ins w:id="1153" w:author="Jetlund Knut" w:date="2015-10-01T12:19:00Z">
              <w:r w:rsidRPr="00FE1547">
                <w:rPr>
                  <w:u w:color="000000"/>
                </w:rPr>
                <w:t>lineærReferanseMetode er påkrevd dersom ikke angitt på nettverkselement</w:t>
              </w:r>
            </w:ins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90CF2F" w14:textId="77777777" w:rsidR="00FE1547" w:rsidRPr="00FE1547" w:rsidRDefault="00FE1547" w:rsidP="00FE1547">
            <w:pPr>
              <w:rPr>
                <w:ins w:id="1154" w:author="Jetlund Knut" w:date="2015-10-01T12:19:00Z"/>
                <w:u w:color="00000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68E916" w14:textId="77777777" w:rsidR="00FE1547" w:rsidRPr="00FE1547" w:rsidRDefault="00FE1547" w:rsidP="00FE1547">
            <w:pPr>
              <w:rPr>
                <w:ins w:id="1155" w:author="Jetlund Knut" w:date="2015-10-01T12:19:00Z"/>
                <w:u w:color="000000"/>
              </w:rPr>
            </w:pPr>
          </w:p>
        </w:tc>
      </w:tr>
    </w:tbl>
    <w:p w14:paraId="31AD9B70" w14:textId="77777777" w:rsidR="00FE1547" w:rsidRPr="00FE1547" w:rsidRDefault="00FE1547" w:rsidP="00FE1547">
      <w:pPr>
        <w:rPr>
          <w:ins w:id="1156" w:author="Jetlund Knut" w:date="2015-10-01T12:19:00Z"/>
          <w:u w:color="000000"/>
          <w:lang w:val="en-AU"/>
        </w:rPr>
      </w:pPr>
    </w:p>
    <w:p w14:paraId="6C30F0A0" w14:textId="77777777" w:rsidR="00FE1547" w:rsidRPr="00FE1547" w:rsidRDefault="00FE1547" w:rsidP="00FE1547">
      <w:pPr>
        <w:rPr>
          <w:ins w:id="1157" w:author="Jetlund Knut" w:date="2015-10-01T12:19:00Z"/>
          <w:b/>
          <w:i/>
          <w:u w:color="000000"/>
          <w:lang w:val="en-US"/>
        </w:rPr>
      </w:pPr>
      <w:ins w:id="1158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A9A3098" w14:textId="77777777" w:rsidTr="006351B8">
        <w:trPr>
          <w:cantSplit/>
          <w:trHeight w:val="260"/>
          <w:tblHeader/>
          <w:ins w:id="1159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8C1B45" w14:textId="77777777" w:rsidR="00FE1547" w:rsidRPr="00FE1547" w:rsidRDefault="00FE1547" w:rsidP="00FE1547">
            <w:pPr>
              <w:rPr>
                <w:ins w:id="1160" w:author="Jetlund Knut" w:date="2015-10-01T12:19:00Z"/>
                <w:b/>
                <w:u w:color="000000"/>
                <w:lang w:val="en-US"/>
              </w:rPr>
            </w:pPr>
            <w:ins w:id="1161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FEE456" w14:textId="77777777" w:rsidR="00FE1547" w:rsidRPr="00FE1547" w:rsidRDefault="00FE1547" w:rsidP="00FE1547">
            <w:pPr>
              <w:rPr>
                <w:ins w:id="1162" w:author="Jetlund Knut" w:date="2015-10-01T12:19:00Z"/>
                <w:b/>
                <w:u w:color="000000"/>
              </w:rPr>
            </w:pPr>
            <w:ins w:id="1163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688B" w14:textId="77777777" w:rsidR="00FE1547" w:rsidRPr="00FE1547" w:rsidRDefault="00FE1547" w:rsidP="00FE1547">
            <w:pPr>
              <w:rPr>
                <w:ins w:id="1164" w:author="Jetlund Knut" w:date="2015-10-01T12:19:00Z"/>
                <w:b/>
                <w:u w:color="000000"/>
                <w:lang w:val="en-US"/>
              </w:rPr>
            </w:pPr>
            <w:ins w:id="1165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D98A44" w14:textId="77777777" w:rsidR="00FE1547" w:rsidRPr="00FE1547" w:rsidRDefault="00FE1547" w:rsidP="00FE1547">
            <w:pPr>
              <w:rPr>
                <w:ins w:id="1166" w:author="Jetlund Knut" w:date="2015-10-01T12:19:00Z"/>
                <w:b/>
                <w:u w:color="000000"/>
              </w:rPr>
            </w:pPr>
            <w:ins w:id="1167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3DD962A3" w14:textId="77777777" w:rsidTr="006351B8">
        <w:trPr>
          <w:trHeight w:val="461"/>
          <w:ins w:id="116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6DB2F" w14:textId="77777777" w:rsidR="00FE1547" w:rsidRPr="00FE1547" w:rsidRDefault="00FE1547" w:rsidP="00FE1547">
            <w:pPr>
              <w:rPr>
                <w:ins w:id="1169" w:author="Jetlund Knut" w:date="2015-10-01T12:19:00Z"/>
                <w:u w:color="000000"/>
                <w:lang w:val="en-AU"/>
              </w:rPr>
            </w:pPr>
            <w:ins w:id="1170" w:author="Jetlund Knut" w:date="2015-10-01T12:19:00Z">
              <w:r w:rsidRPr="00FE1547">
                <w:rPr>
                  <w:u w:color="000000"/>
                </w:rPr>
                <w:t xml:space="preserve">Association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537B1C" w14:textId="77777777" w:rsidR="00FE1547" w:rsidRPr="00FE1547" w:rsidRDefault="00FE1547" w:rsidP="00FE1547">
            <w:pPr>
              <w:rPr>
                <w:ins w:id="117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A69D43" w14:textId="77777777" w:rsidR="00FE1547" w:rsidRPr="00FE1547" w:rsidRDefault="00FE1547" w:rsidP="00FE1547">
            <w:pPr>
              <w:rPr>
                <w:ins w:id="1172" w:author="Jetlund Knut" w:date="2015-10-01T12:19:00Z"/>
                <w:u w:color="000000"/>
                <w:lang w:val="en-AU"/>
              </w:rPr>
            </w:pPr>
            <w:ins w:id="117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EC071B" w14:textId="77777777" w:rsidR="00FE1547" w:rsidRPr="00FE1547" w:rsidRDefault="00FE1547" w:rsidP="00FE1547">
            <w:pPr>
              <w:rPr>
                <w:ins w:id="1174" w:author="Jetlund Knut" w:date="2015-10-01T12:19:00Z"/>
                <w:u w:color="000000"/>
                <w:lang w:val="en-AU"/>
              </w:rPr>
            </w:pPr>
            <w:ins w:id="117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</w:t>
              </w:r>
              <w:r w:rsidRPr="00FE1547">
                <w:rPr>
                  <w:u w:color="000000"/>
                  <w:lang w:val="en-AU"/>
                </w:rPr>
                <w:t>nettverkselement</w:t>
              </w:r>
              <w:r w:rsidRPr="00FE1547">
                <w:rPr>
                  <w:u w:color="000000"/>
                </w:rPr>
                <w:t xml:space="preserve"> ...</w:t>
              </w:r>
            </w:ins>
          </w:p>
        </w:tc>
      </w:tr>
      <w:tr w:rsidR="00FE1547" w:rsidRPr="00FE1547" w14:paraId="2284472F" w14:textId="77777777" w:rsidTr="006351B8">
        <w:trPr>
          <w:trHeight w:val="461"/>
          <w:ins w:id="117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DA29" w14:textId="77777777" w:rsidR="00FE1547" w:rsidRPr="00FE1547" w:rsidRDefault="00FE1547" w:rsidP="00FE1547">
            <w:pPr>
              <w:rPr>
                <w:ins w:id="1177" w:author="Jetlund Knut" w:date="2015-10-01T12:19:00Z"/>
                <w:u w:color="000000"/>
                <w:lang w:val="en-AU"/>
              </w:rPr>
            </w:pPr>
            <w:ins w:id="117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2333A8" w14:textId="77777777" w:rsidR="00FE1547" w:rsidRPr="00FE1547" w:rsidRDefault="00FE1547" w:rsidP="00FE1547">
            <w:pPr>
              <w:rPr>
                <w:ins w:id="117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88ED" w14:textId="77777777" w:rsidR="00FE1547" w:rsidRPr="00FE1547" w:rsidRDefault="00FE1547" w:rsidP="00FE1547">
            <w:pPr>
              <w:rPr>
                <w:ins w:id="1180" w:author="Jetlund Knut" w:date="2015-10-01T12:19:00Z"/>
                <w:u w:color="000000"/>
                <w:lang w:val="en-AU"/>
              </w:rPr>
            </w:pPr>
            <w:ins w:id="118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6EBE38" w14:textId="77777777" w:rsidR="00FE1547" w:rsidRPr="00FE1547" w:rsidRDefault="00FE1547" w:rsidP="00FE1547">
            <w:pPr>
              <w:rPr>
                <w:ins w:id="1182" w:author="Jetlund Knut" w:date="2015-10-01T12:19:00Z"/>
                <w:u w:color="000000"/>
                <w:lang w:val="en-AU"/>
              </w:rPr>
            </w:pPr>
            <w:ins w:id="118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NetworkReference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0ACE0CC7" w14:textId="77777777" w:rsidTr="006351B8">
        <w:trPr>
          <w:trHeight w:val="461"/>
          <w:ins w:id="118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AB8B93" w14:textId="77777777" w:rsidR="00FE1547" w:rsidRPr="00FE1547" w:rsidRDefault="00FE1547" w:rsidP="00FE1547">
            <w:pPr>
              <w:rPr>
                <w:ins w:id="1185" w:author="Jetlund Knut" w:date="2015-10-01T12:19:00Z"/>
                <w:u w:color="000000"/>
                <w:lang w:val="en-AU"/>
              </w:rPr>
            </w:pPr>
            <w:ins w:id="1186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65468" w14:textId="77777777" w:rsidR="00FE1547" w:rsidRPr="00FE1547" w:rsidRDefault="00FE1547" w:rsidP="00FE1547">
            <w:pPr>
              <w:rPr>
                <w:ins w:id="118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0D0A1" w14:textId="77777777" w:rsidR="00FE1547" w:rsidRPr="00FE1547" w:rsidRDefault="00FE1547" w:rsidP="00FE1547">
            <w:pPr>
              <w:rPr>
                <w:ins w:id="1188" w:author="Jetlund Knut" w:date="2015-10-01T12:19:00Z"/>
                <w:u w:color="000000"/>
                <w:lang w:val="en-AU"/>
              </w:rPr>
            </w:pPr>
            <w:ins w:id="118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088D5" w14:textId="77777777" w:rsidR="00FE1547" w:rsidRPr="00FE1547" w:rsidRDefault="00FE1547" w:rsidP="00FE1547">
            <w:pPr>
              <w:rPr>
                <w:ins w:id="1190" w:author="Jetlund Knut" w:date="2015-10-01T12:19:00Z"/>
                <w:u w:color="000000"/>
                <w:lang w:val="en-AU"/>
              </w:rPr>
            </w:pPr>
            <w:ins w:id="119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689C782" w14:textId="77777777" w:rsidTr="006351B8">
        <w:trPr>
          <w:trHeight w:val="461"/>
          <w:ins w:id="119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CCE704" w14:textId="77777777" w:rsidR="00FE1547" w:rsidRPr="00FE1547" w:rsidRDefault="00FE1547" w:rsidP="00FE1547">
            <w:pPr>
              <w:rPr>
                <w:ins w:id="1193" w:author="Jetlund Knut" w:date="2015-10-01T12:19:00Z"/>
                <w:u w:color="000000"/>
                <w:lang w:val="en-AU"/>
              </w:rPr>
            </w:pPr>
            <w:ins w:id="119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C74B2F" w14:textId="77777777" w:rsidR="00FE1547" w:rsidRPr="00FE1547" w:rsidRDefault="00FE1547" w:rsidP="00FE1547">
            <w:pPr>
              <w:rPr>
                <w:ins w:id="119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9C35E5" w14:textId="77777777" w:rsidR="00FE1547" w:rsidRPr="00FE1547" w:rsidRDefault="00FE1547" w:rsidP="00FE1547">
            <w:pPr>
              <w:rPr>
                <w:ins w:id="1196" w:author="Jetlund Knut" w:date="2015-10-01T12:19:00Z"/>
                <w:u w:color="000000"/>
                <w:lang w:val="en-AU"/>
              </w:rPr>
            </w:pPr>
            <w:ins w:id="119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CC7AA4" w14:textId="77777777" w:rsidR="00FE1547" w:rsidRPr="00FE1547" w:rsidRDefault="00FE1547" w:rsidP="00FE1547">
            <w:pPr>
              <w:rPr>
                <w:ins w:id="1198" w:author="Jetlund Knut" w:date="2015-10-01T12:19:00Z"/>
                <w:u w:color="000000"/>
                <w:lang w:val="en-AU"/>
              </w:rPr>
            </w:pPr>
            <w:ins w:id="119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054"/>
    </w:tbl>
    <w:p w14:paraId="2EB7AF94" w14:textId="77777777" w:rsidR="00FE1547" w:rsidRPr="00FE1547" w:rsidRDefault="00FE1547" w:rsidP="00FE1547">
      <w:pPr>
        <w:rPr>
          <w:ins w:id="1200" w:author="Jetlund Knut" w:date="2015-10-01T12:19:00Z"/>
          <w:u w:color="000000"/>
          <w:lang w:val="en-AU"/>
        </w:rPr>
      </w:pPr>
    </w:p>
    <w:p w14:paraId="57D78313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201" w:author="Jetlund Knut" w:date="2015-10-01T12:19:00Z"/>
          <w:bCs/>
          <w:u w:color="000000"/>
          <w:lang w:val="en-US"/>
          <w:rPrChange w:id="1202" w:author="Jetlund Knut" w:date="2015-10-01T12:22:00Z">
            <w:rPr>
              <w:ins w:id="1203" w:author="Jetlund Knut" w:date="2015-10-01T12:19:00Z"/>
              <w:b/>
              <w:u w:color="000000"/>
              <w:lang w:val="en-US"/>
            </w:rPr>
          </w:rPrChange>
        </w:rPr>
        <w:pPrChange w:id="1204" w:author="Jetlund Knut" w:date="2015-10-01T12:22:00Z">
          <w:pPr>
            <w:numPr>
              <w:numId w:val="51"/>
            </w:numPr>
          </w:pPr>
        </w:pPrChange>
      </w:pPr>
      <w:bookmarkStart w:id="1205" w:name="BKM_4322CE4D_5CD6_4F58_949B_BF82F712762F"/>
      <w:bookmarkStart w:id="1206" w:name="_Toc431466419"/>
      <w:ins w:id="1207" w:author="Jetlund Knut" w:date="2015-10-01T12:19:00Z">
        <w:r w:rsidRPr="00FE1547">
          <w:rPr>
            <w:bCs/>
            <w:u w:color="000000"/>
            <w:rPrChange w:id="1208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209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LineærPosisjonPunkt</w:t>
        </w:r>
        <w:bookmarkEnd w:id="1206"/>
      </w:ins>
    </w:p>
    <w:p w14:paraId="01CC6698" w14:textId="77777777" w:rsidR="00FE1547" w:rsidRPr="00FE1547" w:rsidRDefault="00FE1547" w:rsidP="00FE1547">
      <w:pPr>
        <w:rPr>
          <w:ins w:id="1210" w:author="Jetlund Knut" w:date="2015-10-01T12:19:00Z"/>
          <w:u w:color="000000"/>
        </w:rPr>
      </w:pPr>
      <w:ins w:id="1211" w:author="Jetlund Knut" w:date="2015-10-01T12:19:00Z">
        <w:r w:rsidRPr="00FE1547">
          <w:rPr>
            <w:u w:color="000000"/>
          </w:rPr>
          <w:t>lineær posisjon som et punkt</w:t>
        </w:r>
      </w:ins>
    </w:p>
    <w:p w14:paraId="19887DE8" w14:textId="77777777" w:rsidR="00FE1547" w:rsidRPr="00FE1547" w:rsidRDefault="00FE1547" w:rsidP="00FE1547">
      <w:pPr>
        <w:rPr>
          <w:ins w:id="1212" w:author="Jetlund Knut" w:date="2015-10-01T12:19:00Z"/>
          <w:u w:color="000000"/>
        </w:rPr>
      </w:pPr>
    </w:p>
    <w:p w14:paraId="2452F8F7" w14:textId="77777777" w:rsidR="00FE1547" w:rsidRPr="00FE1547" w:rsidRDefault="00FE1547" w:rsidP="00FE1547">
      <w:pPr>
        <w:rPr>
          <w:ins w:id="1213" w:author="Jetlund Knut" w:date="2015-10-01T12:19:00Z"/>
          <w:u w:color="000000"/>
        </w:rPr>
      </w:pPr>
      <w:ins w:id="1214" w:author="Jetlund Knut" w:date="2015-10-01T12:19:00Z">
        <w:r w:rsidRPr="00FE1547">
          <w:rPr>
            <w:u w:color="000000"/>
          </w:rPr>
          <w:t>Merknad:</w:t>
        </w:r>
      </w:ins>
    </w:p>
    <w:p w14:paraId="1E25D162" w14:textId="77777777" w:rsidR="00FE1547" w:rsidRPr="00FE1547" w:rsidRDefault="00FE1547" w:rsidP="00FE1547">
      <w:pPr>
        <w:rPr>
          <w:ins w:id="1215" w:author="Jetlund Knut" w:date="2015-10-01T12:19:00Z"/>
          <w:u w:color="000000"/>
        </w:rPr>
      </w:pPr>
      <w:ins w:id="1216" w:author="Jetlund Knut" w:date="2015-10-01T12:19:00Z">
        <w:r w:rsidRPr="00FE1547">
          <w:rPr>
            <w:u w:color="000000"/>
          </w:rPr>
          <w:t>Dette er en forenkling i forhold til ISO19148, der posisjonsangivelsene er en egen datatype LR_DistanceExpression som har igjen egenskapen DistanceAlong.</w:t>
        </w:r>
      </w:ins>
    </w:p>
    <w:p w14:paraId="2BDE522D" w14:textId="77777777" w:rsidR="00FE1547" w:rsidRPr="00FE1547" w:rsidRDefault="00FE1547" w:rsidP="00FE1547">
      <w:pPr>
        <w:rPr>
          <w:ins w:id="1217" w:author="Jetlund Knut" w:date="2015-10-01T12:19:00Z"/>
          <w:u w:color="000000"/>
        </w:rPr>
      </w:pPr>
      <w:ins w:id="1218" w:author="Jetlund Knut" w:date="2015-10-01T12:19:00Z">
        <w:r w:rsidRPr="00FE1547">
          <w:rPr>
            <w:u w:color="000000"/>
          </w:rPr>
          <w:t>LR_DistanceExpression har også en subtype LRO_LateralOffsetDistanceExpression, som inneholder egenskapen offsetLateralDistance (avstandSide).</w:t>
        </w:r>
      </w:ins>
    </w:p>
    <w:p w14:paraId="0B035D52" w14:textId="77777777" w:rsidR="00FE1547" w:rsidRPr="00FE1547" w:rsidRDefault="00FE1547" w:rsidP="00FE1547">
      <w:pPr>
        <w:rPr>
          <w:ins w:id="1219" w:author="Jetlund Knut" w:date="2015-10-01T12:19:00Z"/>
          <w:u w:color="000000"/>
        </w:rPr>
      </w:pPr>
    </w:p>
    <w:p w14:paraId="1B1FC585" w14:textId="77777777" w:rsidR="00FE1547" w:rsidRPr="00FE1547" w:rsidRDefault="00FE1547" w:rsidP="00FE1547">
      <w:pPr>
        <w:rPr>
          <w:ins w:id="1220" w:author="Jetlund Knut" w:date="2015-10-01T12:19:00Z"/>
          <w:u w:color="000000"/>
        </w:rPr>
      </w:pPr>
      <w:ins w:id="1221" w:author="Jetlund Knut" w:date="2015-10-01T12:19:00Z">
        <w:r w:rsidRPr="00FE1547">
          <w:rPr>
            <w:i/>
            <w:u w:color="000000"/>
          </w:rPr>
          <w:t>Realisering av ISO19148: LE_AtLocation</w:t>
        </w:r>
      </w:ins>
    </w:p>
    <w:p w14:paraId="2CE931AB" w14:textId="77777777" w:rsidR="00FE1547" w:rsidRPr="00FE1547" w:rsidRDefault="00FE1547" w:rsidP="00FE1547">
      <w:pPr>
        <w:rPr>
          <w:ins w:id="1222" w:author="Jetlund Knut" w:date="2015-10-01T12:19:00Z"/>
          <w:u w:color="000000"/>
          <w:lang w:val="en-AU"/>
        </w:rPr>
      </w:pPr>
    </w:p>
    <w:p w14:paraId="0923495D" w14:textId="77777777" w:rsidR="00FE1547" w:rsidRPr="00FE1547" w:rsidRDefault="00FE1547" w:rsidP="00FE1547">
      <w:pPr>
        <w:rPr>
          <w:ins w:id="1223" w:author="Jetlund Knut" w:date="2015-10-01T12:19:00Z"/>
          <w:u w:color="000000"/>
        </w:rPr>
      </w:pPr>
    </w:p>
    <w:p w14:paraId="29C218E7" w14:textId="77777777" w:rsidR="00FE1547" w:rsidRPr="00FE1547" w:rsidRDefault="00FE1547" w:rsidP="00FE1547">
      <w:pPr>
        <w:rPr>
          <w:ins w:id="1224" w:author="Jetlund Knut" w:date="2015-10-01T12:19:00Z"/>
          <w:b/>
          <w:i/>
          <w:u w:val="single" w:color="000000"/>
          <w:lang w:val="en-US"/>
        </w:rPr>
      </w:pPr>
      <w:bookmarkStart w:id="1225" w:name="BKM_70E5E838_2A98_4770_9653_F5328F4396E1"/>
      <w:ins w:id="1226" w:author="Jetlund Knut" w:date="2015-10-01T12:19:00Z">
        <w:r w:rsidRPr="00FE1547">
          <w:rPr>
            <w:b/>
            <w:i/>
            <w:u w:color="000000"/>
          </w:rPr>
          <w:lastRenderedPageBreak/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0A948C1A" w14:textId="77777777" w:rsidTr="006351B8">
        <w:trPr>
          <w:trHeight w:val="215"/>
          <w:ins w:id="122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21E87" w14:textId="77777777" w:rsidR="00FE1547" w:rsidRPr="00FE1547" w:rsidRDefault="00FE1547" w:rsidP="00FE1547">
            <w:pPr>
              <w:rPr>
                <w:ins w:id="1228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99D4E6" w14:textId="77777777" w:rsidR="00FE1547" w:rsidRPr="00FE1547" w:rsidRDefault="00FE1547" w:rsidP="00FE1547">
            <w:pPr>
              <w:rPr>
                <w:ins w:id="1229" w:author="Jetlund Knut" w:date="2015-10-01T12:19:00Z"/>
                <w:b/>
                <w:u w:color="000000"/>
                <w:lang w:val="en-US"/>
              </w:rPr>
            </w:pPr>
            <w:ins w:id="1230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92358" w14:textId="77777777" w:rsidR="00FE1547" w:rsidRPr="00FE1547" w:rsidRDefault="00FE1547" w:rsidP="00FE1547">
            <w:pPr>
              <w:rPr>
                <w:ins w:id="1231" w:author="Jetlund Knut" w:date="2015-10-01T12:19:00Z"/>
                <w:b/>
                <w:u w:color="000000"/>
                <w:lang w:val="en-US"/>
              </w:rPr>
            </w:pPr>
            <w:ins w:id="1232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1DABC0" w14:textId="77777777" w:rsidR="00FE1547" w:rsidRPr="00FE1547" w:rsidRDefault="00FE1547" w:rsidP="00FE1547">
            <w:pPr>
              <w:rPr>
                <w:ins w:id="1233" w:author="Jetlund Knut" w:date="2015-10-01T12:19:00Z"/>
                <w:b/>
                <w:u w:color="000000"/>
                <w:lang w:val="en-US"/>
              </w:rPr>
            </w:pPr>
            <w:ins w:id="1234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52E6B6" w14:textId="77777777" w:rsidR="00FE1547" w:rsidRPr="00FE1547" w:rsidRDefault="00FE1547" w:rsidP="00FE1547">
            <w:pPr>
              <w:rPr>
                <w:ins w:id="1235" w:author="Jetlund Knut" w:date="2015-10-01T12:19:00Z"/>
                <w:b/>
                <w:u w:color="000000"/>
                <w:lang w:val="en-US"/>
              </w:rPr>
            </w:pPr>
            <w:ins w:id="1236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699561" w14:textId="77777777" w:rsidR="00FE1547" w:rsidRPr="00FE1547" w:rsidRDefault="00FE1547" w:rsidP="00FE1547">
            <w:pPr>
              <w:rPr>
                <w:ins w:id="1237" w:author="Jetlund Knut" w:date="2015-10-01T12:19:00Z"/>
                <w:b/>
                <w:u w:color="000000"/>
              </w:rPr>
            </w:pPr>
            <w:ins w:id="1238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23B50F63" w14:textId="77777777" w:rsidTr="006351B8">
        <w:trPr>
          <w:ins w:id="123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F6E19" w14:textId="77777777" w:rsidR="00FE1547" w:rsidRPr="00FE1547" w:rsidRDefault="00FE1547" w:rsidP="00FE1547">
            <w:pPr>
              <w:rPr>
                <w:ins w:id="1240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BFBF2D" w14:textId="77777777" w:rsidR="00FE1547" w:rsidRPr="00FE1547" w:rsidRDefault="00FE1547" w:rsidP="00FE1547">
            <w:pPr>
              <w:rPr>
                <w:ins w:id="1241" w:author="Jetlund Knut" w:date="2015-10-01T12:19:00Z"/>
                <w:u w:color="000000"/>
                <w:lang w:val="en-AU"/>
              </w:rPr>
            </w:pPr>
            <w:ins w:id="1242" w:author="Jetlund Knut" w:date="2015-10-01T12:19:00Z">
              <w:r w:rsidRPr="00FE1547">
                <w:rPr>
                  <w:u w:color="000000"/>
                  <w:lang w:val="en-AU"/>
                </w:rPr>
                <w:t>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15F231" w14:textId="77777777" w:rsidR="00FE1547" w:rsidRPr="00FE1547" w:rsidRDefault="00FE1547" w:rsidP="00FE1547">
            <w:pPr>
              <w:rPr>
                <w:ins w:id="1243" w:author="Jetlund Knut" w:date="2015-10-01T12:19:00Z"/>
                <w:u w:color="000000"/>
              </w:rPr>
            </w:pPr>
            <w:ins w:id="1244" w:author="Jetlund Knut" w:date="2015-10-01T12:19:00Z">
              <w:r w:rsidRPr="00FE1547">
                <w:rPr>
                  <w:u w:color="000000"/>
                </w:rPr>
                <w:t xml:space="preserve">posisjon langs nettverkselementet, i henhold til referansemetoden </w:t>
              </w:r>
            </w:ins>
          </w:p>
          <w:p w14:paraId="2AF941A1" w14:textId="77777777" w:rsidR="00FE1547" w:rsidRPr="00FE1547" w:rsidRDefault="00FE1547" w:rsidP="00FE1547">
            <w:pPr>
              <w:rPr>
                <w:ins w:id="1245" w:author="Jetlund Knut" w:date="2015-10-01T12:19:00Z"/>
                <w:u w:color="000000"/>
              </w:rPr>
            </w:pPr>
          </w:p>
          <w:p w14:paraId="375792D5" w14:textId="77777777" w:rsidR="00FE1547" w:rsidRPr="00FE1547" w:rsidRDefault="00FE1547" w:rsidP="00FE1547">
            <w:pPr>
              <w:rPr>
                <w:ins w:id="1246" w:author="Jetlund Knut" w:date="2015-10-01T12:19:00Z"/>
                <w:u w:color="000000"/>
              </w:rPr>
            </w:pPr>
            <w:ins w:id="1247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atPosition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35A8CAF3" w14:textId="77777777" w:rsidR="00FE1547" w:rsidRPr="00FE1547" w:rsidRDefault="00FE1547" w:rsidP="00FE1547">
            <w:pPr>
              <w:rPr>
                <w:ins w:id="1248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7E9064" w14:textId="77777777" w:rsidR="00FE1547" w:rsidRPr="00FE1547" w:rsidRDefault="00FE1547" w:rsidP="00FE1547">
            <w:pPr>
              <w:rPr>
                <w:ins w:id="1249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760413" w14:textId="77777777" w:rsidR="00FE1547" w:rsidRPr="00FE1547" w:rsidRDefault="00FE1547" w:rsidP="00FE1547">
            <w:pPr>
              <w:rPr>
                <w:ins w:id="1250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72C22" w14:textId="77777777" w:rsidR="00FE1547" w:rsidRPr="00FE1547" w:rsidRDefault="00FE1547" w:rsidP="00FE1547">
            <w:pPr>
              <w:rPr>
                <w:ins w:id="1251" w:author="Jetlund Knut" w:date="2015-10-01T12:19:00Z"/>
                <w:u w:color="000000"/>
              </w:rPr>
            </w:pPr>
            <w:ins w:id="1252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225"/>
      </w:tr>
    </w:tbl>
    <w:p w14:paraId="741C0654" w14:textId="77777777" w:rsidR="00FE1547" w:rsidRPr="00FE1547" w:rsidRDefault="00FE1547" w:rsidP="00FE1547">
      <w:pPr>
        <w:rPr>
          <w:ins w:id="1253" w:author="Jetlund Knut" w:date="2015-10-01T12:19:00Z"/>
          <w:u w:color="000000"/>
        </w:rPr>
      </w:pPr>
    </w:p>
    <w:p w14:paraId="722BBBA6" w14:textId="77777777" w:rsidR="00FE1547" w:rsidRPr="00FE1547" w:rsidRDefault="00FE1547" w:rsidP="00FE1547">
      <w:pPr>
        <w:rPr>
          <w:ins w:id="1254" w:author="Jetlund Knut" w:date="2015-10-01T12:19:00Z"/>
          <w:u w:color="000000"/>
          <w:lang w:val="en-AU"/>
        </w:rPr>
      </w:pPr>
    </w:p>
    <w:p w14:paraId="12CAC851" w14:textId="77777777" w:rsidR="00FE1547" w:rsidRPr="00FE1547" w:rsidRDefault="00FE1547" w:rsidP="00FE1547">
      <w:pPr>
        <w:rPr>
          <w:ins w:id="1255" w:author="Jetlund Knut" w:date="2015-10-01T12:19:00Z"/>
          <w:b/>
          <w:i/>
          <w:u w:color="000000"/>
          <w:lang w:val="en-US"/>
        </w:rPr>
      </w:pPr>
      <w:ins w:id="1256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202548B6" w14:textId="77777777" w:rsidTr="006351B8">
        <w:trPr>
          <w:cantSplit/>
          <w:trHeight w:val="260"/>
          <w:tblHeader/>
          <w:ins w:id="1257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738C64" w14:textId="77777777" w:rsidR="00FE1547" w:rsidRPr="00FE1547" w:rsidRDefault="00FE1547" w:rsidP="00FE1547">
            <w:pPr>
              <w:rPr>
                <w:ins w:id="1258" w:author="Jetlund Knut" w:date="2015-10-01T12:19:00Z"/>
                <w:b/>
                <w:u w:color="000000"/>
                <w:lang w:val="en-US"/>
              </w:rPr>
            </w:pPr>
            <w:ins w:id="1259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DD9E4F" w14:textId="77777777" w:rsidR="00FE1547" w:rsidRPr="00FE1547" w:rsidRDefault="00FE1547" w:rsidP="00FE1547">
            <w:pPr>
              <w:rPr>
                <w:ins w:id="1260" w:author="Jetlund Knut" w:date="2015-10-01T12:19:00Z"/>
                <w:b/>
                <w:u w:color="000000"/>
              </w:rPr>
            </w:pPr>
            <w:ins w:id="1261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0F2F90" w14:textId="77777777" w:rsidR="00FE1547" w:rsidRPr="00FE1547" w:rsidRDefault="00FE1547" w:rsidP="00FE1547">
            <w:pPr>
              <w:rPr>
                <w:ins w:id="1262" w:author="Jetlund Knut" w:date="2015-10-01T12:19:00Z"/>
                <w:b/>
                <w:u w:color="000000"/>
                <w:lang w:val="en-US"/>
              </w:rPr>
            </w:pPr>
            <w:ins w:id="1263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A0929B" w14:textId="77777777" w:rsidR="00FE1547" w:rsidRPr="00FE1547" w:rsidRDefault="00FE1547" w:rsidP="00FE1547">
            <w:pPr>
              <w:rPr>
                <w:ins w:id="1264" w:author="Jetlund Knut" w:date="2015-10-01T12:19:00Z"/>
                <w:b/>
                <w:u w:color="000000"/>
              </w:rPr>
            </w:pPr>
            <w:ins w:id="1265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F36106A" w14:textId="77777777" w:rsidTr="006351B8">
        <w:trPr>
          <w:trHeight w:val="461"/>
          <w:ins w:id="126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632018" w14:textId="77777777" w:rsidR="00FE1547" w:rsidRPr="00FE1547" w:rsidRDefault="00FE1547" w:rsidP="00FE1547">
            <w:pPr>
              <w:rPr>
                <w:ins w:id="1267" w:author="Jetlund Knut" w:date="2015-10-01T12:19:00Z"/>
                <w:u w:color="000000"/>
                <w:lang w:val="en-AU"/>
              </w:rPr>
            </w:pPr>
            <w:ins w:id="1268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D3187A" w14:textId="77777777" w:rsidR="00FE1547" w:rsidRPr="00FE1547" w:rsidRDefault="00FE1547" w:rsidP="00FE1547">
            <w:pPr>
              <w:rPr>
                <w:ins w:id="126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5EDF67" w14:textId="77777777" w:rsidR="00FE1547" w:rsidRPr="00FE1547" w:rsidRDefault="00FE1547" w:rsidP="00FE1547">
            <w:pPr>
              <w:rPr>
                <w:ins w:id="1270" w:author="Jetlund Knut" w:date="2015-10-01T12:19:00Z"/>
                <w:u w:color="000000"/>
                <w:lang w:val="en-AU"/>
              </w:rPr>
            </w:pPr>
            <w:ins w:id="127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D5F83" w14:textId="77777777" w:rsidR="00FE1547" w:rsidRPr="00FE1547" w:rsidRDefault="00FE1547" w:rsidP="00FE1547">
            <w:pPr>
              <w:rPr>
                <w:ins w:id="1272" w:author="Jetlund Knut" w:date="2015-10-01T12:19:00Z"/>
                <w:u w:color="000000"/>
                <w:lang w:val="en-AU"/>
              </w:rPr>
            </w:pPr>
            <w:ins w:id="127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SimplePointReference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7C74D9C1" w14:textId="77777777" w:rsidTr="006351B8">
        <w:trPr>
          <w:trHeight w:val="461"/>
          <w:ins w:id="127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2074AB" w14:textId="77777777" w:rsidR="00FE1547" w:rsidRPr="00FE1547" w:rsidRDefault="00FE1547" w:rsidP="00FE1547">
            <w:pPr>
              <w:rPr>
                <w:ins w:id="1275" w:author="Jetlund Knut" w:date="2015-10-01T12:19:00Z"/>
                <w:u w:color="000000"/>
                <w:lang w:val="en-AU"/>
              </w:rPr>
            </w:pPr>
            <w:ins w:id="1276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28ACE0" w14:textId="77777777" w:rsidR="00FE1547" w:rsidRPr="00FE1547" w:rsidRDefault="00FE1547" w:rsidP="00FE1547">
            <w:pPr>
              <w:rPr>
                <w:ins w:id="127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CBE4D" w14:textId="77777777" w:rsidR="00FE1547" w:rsidRPr="00FE1547" w:rsidRDefault="00FE1547" w:rsidP="00FE1547">
            <w:pPr>
              <w:rPr>
                <w:ins w:id="1278" w:author="Jetlund Knut" w:date="2015-10-01T12:19:00Z"/>
                <w:u w:color="000000"/>
                <w:lang w:val="en-AU"/>
              </w:rPr>
            </w:pPr>
            <w:ins w:id="127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D8143" w14:textId="77777777" w:rsidR="00FE1547" w:rsidRPr="00FE1547" w:rsidRDefault="00FE1547" w:rsidP="00FE1547">
            <w:pPr>
              <w:rPr>
                <w:ins w:id="1280" w:author="Jetlund Knut" w:date="2015-10-01T12:19:00Z"/>
                <w:u w:color="000000"/>
                <w:lang w:val="en-AU"/>
              </w:rPr>
            </w:pPr>
            <w:ins w:id="128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LE_AtLocation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1B87757A" w14:textId="77777777" w:rsidTr="006351B8">
        <w:trPr>
          <w:trHeight w:val="461"/>
          <w:ins w:id="1282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D2A90A" w14:textId="77777777" w:rsidR="00FE1547" w:rsidRPr="00FE1547" w:rsidRDefault="00FE1547" w:rsidP="00FE1547">
            <w:pPr>
              <w:rPr>
                <w:ins w:id="1283" w:author="Jetlund Knut" w:date="2015-10-01T12:19:00Z"/>
                <w:u w:color="000000"/>
                <w:lang w:val="en-AU"/>
              </w:rPr>
            </w:pPr>
            <w:ins w:id="1284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BC14" w14:textId="77777777" w:rsidR="00FE1547" w:rsidRPr="00FE1547" w:rsidRDefault="00FE1547" w:rsidP="00FE1547">
            <w:pPr>
              <w:rPr>
                <w:ins w:id="1285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AFDC5" w14:textId="77777777" w:rsidR="00FE1547" w:rsidRPr="00FE1547" w:rsidRDefault="00FE1547" w:rsidP="00FE1547">
            <w:pPr>
              <w:rPr>
                <w:ins w:id="1286" w:author="Jetlund Knut" w:date="2015-10-01T12:19:00Z"/>
                <w:u w:color="000000"/>
                <w:lang w:val="en-AU"/>
              </w:rPr>
            </w:pPr>
            <w:ins w:id="1287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LineærPosisjonPunkt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63261" w14:textId="77777777" w:rsidR="00FE1547" w:rsidRPr="00FE1547" w:rsidRDefault="00FE1547" w:rsidP="00FE1547">
            <w:pPr>
              <w:rPr>
                <w:ins w:id="1288" w:author="Jetlund Knut" w:date="2015-10-01T12:19:00Z"/>
                <w:u w:color="000000"/>
                <w:lang w:val="en-AU"/>
              </w:rPr>
            </w:pPr>
            <w:ins w:id="1289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205"/>
    </w:tbl>
    <w:p w14:paraId="36B292AD" w14:textId="77777777" w:rsidR="00FE1547" w:rsidRPr="00FE1547" w:rsidRDefault="00FE1547" w:rsidP="00FE1547">
      <w:pPr>
        <w:rPr>
          <w:ins w:id="1290" w:author="Jetlund Knut" w:date="2015-10-01T12:19:00Z"/>
          <w:u w:color="000000"/>
          <w:lang w:val="en-AU"/>
        </w:rPr>
      </w:pPr>
    </w:p>
    <w:p w14:paraId="7BB1CA04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291" w:author="Jetlund Knut" w:date="2015-10-01T12:19:00Z"/>
          <w:bCs/>
          <w:u w:color="000000"/>
          <w:lang w:val="en-US"/>
          <w:rPrChange w:id="1292" w:author="Jetlund Knut" w:date="2015-10-01T12:22:00Z">
            <w:rPr>
              <w:ins w:id="1293" w:author="Jetlund Knut" w:date="2015-10-01T12:19:00Z"/>
              <w:b/>
              <w:u w:color="000000"/>
              <w:lang w:val="en-US"/>
            </w:rPr>
          </w:rPrChange>
        </w:rPr>
        <w:pPrChange w:id="1294" w:author="Jetlund Knut" w:date="2015-10-01T12:22:00Z">
          <w:pPr>
            <w:numPr>
              <w:numId w:val="51"/>
            </w:numPr>
          </w:pPr>
        </w:pPrChange>
      </w:pPr>
      <w:bookmarkStart w:id="1295" w:name="BKM_3F3753C2_8665_4DE7_AF70_4E8E833CE75D"/>
      <w:bookmarkStart w:id="1296" w:name="_Toc431466420"/>
      <w:ins w:id="1297" w:author="Jetlund Knut" w:date="2015-10-01T12:19:00Z">
        <w:r w:rsidRPr="00FE1547">
          <w:rPr>
            <w:bCs/>
            <w:u w:color="000000"/>
            <w:rPrChange w:id="1298" w:author="Jetlund Knut" w:date="2015-10-01T12:22:00Z">
              <w:rPr>
                <w:b/>
                <w:u w:color="000000"/>
              </w:rPr>
            </w:rPrChange>
          </w:rPr>
          <w:t xml:space="preserve">«dataType» </w:t>
        </w:r>
        <w:r w:rsidRPr="00FE1547">
          <w:rPr>
            <w:bCs/>
            <w:u w:color="000000"/>
            <w:lang w:val="en-AU"/>
            <w:rPrChange w:id="1299" w:author="Jetlund Knut" w:date="2015-10-01T12:22:00Z">
              <w:rPr>
                <w:b/>
                <w:u w:color="000000"/>
                <w:lang w:val="en-AU"/>
              </w:rPr>
            </w:rPrChange>
          </w:rPr>
          <w:t>LineærPosisjonStrekning</w:t>
        </w:r>
        <w:bookmarkEnd w:id="1296"/>
      </w:ins>
    </w:p>
    <w:p w14:paraId="6E9FED1E" w14:textId="77777777" w:rsidR="00FE1547" w:rsidRPr="00FE1547" w:rsidRDefault="00FE1547" w:rsidP="00FE1547">
      <w:pPr>
        <w:rPr>
          <w:ins w:id="1300" w:author="Jetlund Knut" w:date="2015-10-01T12:19:00Z"/>
          <w:u w:color="000000"/>
        </w:rPr>
      </w:pPr>
      <w:ins w:id="1301" w:author="Jetlund Knut" w:date="2015-10-01T12:19:00Z">
        <w:r w:rsidRPr="00FE1547">
          <w:rPr>
            <w:u w:color="000000"/>
          </w:rPr>
          <w:t>lineær posisjon som en strekning</w:t>
        </w:r>
      </w:ins>
    </w:p>
    <w:p w14:paraId="085886DF" w14:textId="77777777" w:rsidR="00FE1547" w:rsidRPr="00FE1547" w:rsidRDefault="00FE1547" w:rsidP="00FE1547">
      <w:pPr>
        <w:rPr>
          <w:ins w:id="1302" w:author="Jetlund Knut" w:date="2015-10-01T12:19:00Z"/>
          <w:u w:color="000000"/>
        </w:rPr>
      </w:pPr>
    </w:p>
    <w:p w14:paraId="473ACCF0" w14:textId="77777777" w:rsidR="00FE1547" w:rsidRPr="00FE1547" w:rsidRDefault="00FE1547" w:rsidP="00FE1547">
      <w:pPr>
        <w:rPr>
          <w:ins w:id="1303" w:author="Jetlund Knut" w:date="2015-10-01T12:19:00Z"/>
          <w:u w:color="000000"/>
        </w:rPr>
      </w:pPr>
      <w:ins w:id="1304" w:author="Jetlund Knut" w:date="2015-10-01T12:19:00Z">
        <w:r w:rsidRPr="00FE1547">
          <w:rPr>
            <w:u w:color="000000"/>
          </w:rPr>
          <w:t xml:space="preserve">Merknad: </w:t>
        </w:r>
      </w:ins>
    </w:p>
    <w:p w14:paraId="35D4E84F" w14:textId="77777777" w:rsidR="00FE1547" w:rsidRPr="00FE1547" w:rsidRDefault="00FE1547" w:rsidP="00FE1547">
      <w:pPr>
        <w:rPr>
          <w:ins w:id="1305" w:author="Jetlund Knut" w:date="2015-10-01T12:19:00Z"/>
          <w:u w:color="000000"/>
        </w:rPr>
      </w:pPr>
      <w:ins w:id="1306" w:author="Jetlund Knut" w:date="2015-10-01T12:19:00Z">
        <w:r w:rsidRPr="00FE1547">
          <w:rPr>
            <w:u w:color="000000"/>
          </w:rPr>
          <w:t>Dette er en forenkling i forhold til ISO19148, der posisjonsangivelsene er en egen datatype LR_DistanceExpression som har igjen egenskapen DistanceAlong.</w:t>
        </w:r>
      </w:ins>
    </w:p>
    <w:p w14:paraId="43E0DF5D" w14:textId="77777777" w:rsidR="00FE1547" w:rsidRPr="00FE1547" w:rsidRDefault="00FE1547" w:rsidP="00FE1547">
      <w:pPr>
        <w:rPr>
          <w:ins w:id="1307" w:author="Jetlund Knut" w:date="2015-10-01T12:19:00Z"/>
          <w:u w:color="000000"/>
        </w:rPr>
      </w:pPr>
      <w:ins w:id="1308" w:author="Jetlund Knut" w:date="2015-10-01T12:19:00Z">
        <w:r w:rsidRPr="00FE1547">
          <w:rPr>
            <w:u w:color="000000"/>
          </w:rPr>
          <w:t>LR_DistanceExpression har også en subtype LRO_LateralOffsetDistanceExpression, som inneholder egenskapen offsetLateralDistance (avstandSide).</w:t>
        </w:r>
      </w:ins>
    </w:p>
    <w:p w14:paraId="24E5C343" w14:textId="77777777" w:rsidR="00FE1547" w:rsidRPr="00FE1547" w:rsidRDefault="00FE1547" w:rsidP="00FE1547">
      <w:pPr>
        <w:rPr>
          <w:ins w:id="1309" w:author="Jetlund Knut" w:date="2015-10-01T12:19:00Z"/>
          <w:u w:color="000000"/>
        </w:rPr>
      </w:pPr>
    </w:p>
    <w:p w14:paraId="1D8097F7" w14:textId="77777777" w:rsidR="00FE1547" w:rsidRPr="00FE1547" w:rsidRDefault="00FE1547" w:rsidP="00FE1547">
      <w:pPr>
        <w:rPr>
          <w:ins w:id="1310" w:author="Jetlund Knut" w:date="2015-10-01T12:19:00Z"/>
          <w:u w:color="000000"/>
        </w:rPr>
      </w:pPr>
      <w:ins w:id="1311" w:author="Jetlund Knut" w:date="2015-10-01T12:19:00Z">
        <w:r w:rsidRPr="00FE1547">
          <w:rPr>
            <w:i/>
            <w:u w:color="000000"/>
          </w:rPr>
          <w:t>Realisering av ISO19148: LE_FromToLocation</w:t>
        </w:r>
      </w:ins>
    </w:p>
    <w:p w14:paraId="2F59C66A" w14:textId="77777777" w:rsidR="00FE1547" w:rsidRDefault="00FE1547" w:rsidP="00FE1547">
      <w:pPr>
        <w:rPr>
          <w:ins w:id="1312" w:author="Jetlund Knut" w:date="2015-10-01T12:26:00Z"/>
          <w:u w:color="000000"/>
          <w:lang w:val="en-AU"/>
        </w:rPr>
      </w:pPr>
      <w:bookmarkStart w:id="1313" w:name="BKM_18D6940E_4BDC_40EB_9F64_C3B5624622F5"/>
    </w:p>
    <w:p w14:paraId="5CBB9432" w14:textId="77777777" w:rsidR="00FE1547" w:rsidRPr="00FE1547" w:rsidRDefault="00FE1547" w:rsidP="00FE1547">
      <w:pPr>
        <w:rPr>
          <w:ins w:id="1314" w:author="Jetlund Knut" w:date="2015-10-01T12:19:00Z"/>
          <w:b/>
          <w:i/>
          <w:u w:val="single" w:color="000000"/>
          <w:lang w:val="en-US"/>
        </w:rPr>
      </w:pPr>
      <w:ins w:id="1315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352751D1" w14:textId="77777777" w:rsidTr="006351B8">
        <w:trPr>
          <w:trHeight w:val="215"/>
          <w:ins w:id="131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3139D4" w14:textId="77777777" w:rsidR="00FE1547" w:rsidRPr="00FE1547" w:rsidRDefault="00FE1547" w:rsidP="00FE1547">
            <w:pPr>
              <w:rPr>
                <w:ins w:id="1317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843091" w14:textId="77777777" w:rsidR="00FE1547" w:rsidRPr="00FE1547" w:rsidRDefault="00FE1547" w:rsidP="00FE1547">
            <w:pPr>
              <w:rPr>
                <w:ins w:id="1318" w:author="Jetlund Knut" w:date="2015-10-01T12:19:00Z"/>
                <w:b/>
                <w:u w:color="000000"/>
                <w:lang w:val="en-US"/>
              </w:rPr>
            </w:pPr>
            <w:ins w:id="1319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47E725" w14:textId="77777777" w:rsidR="00FE1547" w:rsidRPr="00FE1547" w:rsidRDefault="00FE1547" w:rsidP="00FE1547">
            <w:pPr>
              <w:rPr>
                <w:ins w:id="1320" w:author="Jetlund Knut" w:date="2015-10-01T12:19:00Z"/>
                <w:b/>
                <w:u w:color="000000"/>
                <w:lang w:val="en-US"/>
              </w:rPr>
            </w:pPr>
            <w:ins w:id="1321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7B4053" w14:textId="77777777" w:rsidR="00FE1547" w:rsidRPr="00FE1547" w:rsidRDefault="00FE1547" w:rsidP="00FE1547">
            <w:pPr>
              <w:rPr>
                <w:ins w:id="1322" w:author="Jetlund Knut" w:date="2015-10-01T12:19:00Z"/>
                <w:b/>
                <w:u w:color="000000"/>
                <w:lang w:val="en-US"/>
              </w:rPr>
            </w:pPr>
            <w:ins w:id="1323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5F6761" w14:textId="77777777" w:rsidR="00FE1547" w:rsidRPr="00FE1547" w:rsidRDefault="00FE1547" w:rsidP="00FE1547">
            <w:pPr>
              <w:rPr>
                <w:ins w:id="1324" w:author="Jetlund Knut" w:date="2015-10-01T12:19:00Z"/>
                <w:b/>
                <w:u w:color="000000"/>
                <w:lang w:val="en-US"/>
              </w:rPr>
            </w:pPr>
            <w:ins w:id="1325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DA2B1" w14:textId="77777777" w:rsidR="00FE1547" w:rsidRPr="00FE1547" w:rsidRDefault="00FE1547" w:rsidP="00FE1547">
            <w:pPr>
              <w:rPr>
                <w:ins w:id="1326" w:author="Jetlund Knut" w:date="2015-10-01T12:19:00Z"/>
                <w:b/>
                <w:u w:color="000000"/>
              </w:rPr>
            </w:pPr>
            <w:ins w:id="1327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0AAC2D8C" w14:textId="77777777" w:rsidTr="006351B8">
        <w:trPr>
          <w:ins w:id="132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A9FE2" w14:textId="77777777" w:rsidR="00FE1547" w:rsidRPr="00FE1547" w:rsidRDefault="00FE1547" w:rsidP="00FE1547">
            <w:pPr>
              <w:rPr>
                <w:ins w:id="1329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47C97" w14:textId="77777777" w:rsidR="00FE1547" w:rsidRPr="00FE1547" w:rsidRDefault="00FE1547" w:rsidP="00FE1547">
            <w:pPr>
              <w:rPr>
                <w:ins w:id="1330" w:author="Jetlund Knut" w:date="2015-10-01T12:19:00Z"/>
                <w:u w:color="000000"/>
                <w:lang w:val="en-AU"/>
              </w:rPr>
            </w:pPr>
            <w:ins w:id="1331" w:author="Jetlund Knut" w:date="2015-10-01T12:19:00Z">
              <w:r w:rsidRPr="00FE1547">
                <w:rPr>
                  <w:u w:color="000000"/>
                  <w:lang w:val="en-AU"/>
                </w:rPr>
                <w:t>fraPosisjon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3C7E61" w14:textId="77777777" w:rsidR="00FE1547" w:rsidRPr="00FE1547" w:rsidRDefault="00FE1547" w:rsidP="00FE1547">
            <w:pPr>
              <w:rPr>
                <w:ins w:id="1332" w:author="Jetlund Knut" w:date="2015-10-01T12:19:00Z"/>
                <w:u w:color="000000"/>
              </w:rPr>
            </w:pPr>
            <w:ins w:id="1333" w:author="Jetlund Knut" w:date="2015-10-01T12:19:00Z">
              <w:r w:rsidRPr="00FE1547">
                <w:rPr>
                  <w:u w:color="000000"/>
                </w:rPr>
                <w:t xml:space="preserve">startposisjon langs nettverkselementet, i henhold til referansemetoden </w:t>
              </w:r>
            </w:ins>
          </w:p>
          <w:p w14:paraId="32C91AB1" w14:textId="77777777" w:rsidR="00FE1547" w:rsidRPr="00FE1547" w:rsidRDefault="00FE1547" w:rsidP="00FE1547">
            <w:pPr>
              <w:rPr>
                <w:ins w:id="1334" w:author="Jetlund Knut" w:date="2015-10-01T12:19:00Z"/>
                <w:u w:color="000000"/>
              </w:rPr>
            </w:pPr>
          </w:p>
          <w:p w14:paraId="6811CEC4" w14:textId="77777777" w:rsidR="00FE1547" w:rsidRPr="00FE1547" w:rsidRDefault="00FE1547" w:rsidP="00FE1547">
            <w:pPr>
              <w:rPr>
                <w:ins w:id="1335" w:author="Jetlund Knut" w:date="2015-10-01T12:19:00Z"/>
                <w:u w:color="000000"/>
              </w:rPr>
            </w:pPr>
            <w:ins w:id="1336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fromPosition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0E362693" w14:textId="77777777" w:rsidR="00FE1547" w:rsidRPr="00FE1547" w:rsidRDefault="00FE1547" w:rsidP="00FE1547">
            <w:pPr>
              <w:rPr>
                <w:ins w:id="1337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2820F" w14:textId="77777777" w:rsidR="00FE1547" w:rsidRPr="00FE1547" w:rsidRDefault="00FE1547" w:rsidP="00FE1547">
            <w:pPr>
              <w:rPr>
                <w:ins w:id="1338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45D2E" w14:textId="77777777" w:rsidR="00FE1547" w:rsidRPr="00FE1547" w:rsidRDefault="00FE1547" w:rsidP="00FE1547">
            <w:pPr>
              <w:rPr>
                <w:ins w:id="1339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77E7C" w14:textId="77777777" w:rsidR="00FE1547" w:rsidRPr="00FE1547" w:rsidRDefault="00FE1547" w:rsidP="00FE1547">
            <w:pPr>
              <w:rPr>
                <w:ins w:id="1340" w:author="Jetlund Knut" w:date="2015-10-01T12:19:00Z"/>
                <w:u w:color="000000"/>
              </w:rPr>
            </w:pPr>
            <w:ins w:id="1341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313"/>
      </w:tr>
      <w:tr w:rsidR="00FE1547" w:rsidRPr="00FE1547" w14:paraId="5D9B4249" w14:textId="77777777" w:rsidTr="006351B8">
        <w:trPr>
          <w:ins w:id="1342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06D0" w14:textId="77777777" w:rsidR="00FE1547" w:rsidRPr="00FE1547" w:rsidRDefault="00FE1547" w:rsidP="00FE1547">
            <w:pPr>
              <w:rPr>
                <w:ins w:id="1343" w:author="Jetlund Knut" w:date="2015-10-01T12:19:00Z"/>
                <w:u w:color="000000"/>
                <w:lang w:val="en-AU"/>
              </w:rPr>
            </w:pPr>
            <w:bookmarkStart w:id="1344" w:name="BKM_9319EB4F_6623_4655_B2C2_04949E08253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7E20D3" w14:textId="77777777" w:rsidR="00FE1547" w:rsidRPr="00FE1547" w:rsidRDefault="00FE1547" w:rsidP="00FE1547">
            <w:pPr>
              <w:rPr>
                <w:ins w:id="1345" w:author="Jetlund Knut" w:date="2015-10-01T12:19:00Z"/>
                <w:u w:color="000000"/>
                <w:lang w:val="en-AU"/>
              </w:rPr>
            </w:pPr>
            <w:ins w:id="1346" w:author="Jetlund Knut" w:date="2015-10-01T12:19:00Z">
              <w:r w:rsidRPr="00FE1547">
                <w:rPr>
                  <w:u w:color="000000"/>
                  <w:lang w:val="en-AU"/>
                </w:rPr>
                <w:t>tilPosisjon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DE82B" w14:textId="77777777" w:rsidR="00FE1547" w:rsidRPr="00FE1547" w:rsidRDefault="00FE1547" w:rsidP="00FE1547">
            <w:pPr>
              <w:rPr>
                <w:ins w:id="1347" w:author="Jetlund Knut" w:date="2015-10-01T12:19:00Z"/>
                <w:u w:color="000000"/>
              </w:rPr>
            </w:pPr>
            <w:ins w:id="1348" w:author="Jetlund Knut" w:date="2015-10-01T12:19:00Z">
              <w:r w:rsidRPr="00FE1547">
                <w:rPr>
                  <w:u w:color="000000"/>
                </w:rPr>
                <w:t>sluttposisjon langs nettverkselementet, i henhold til referansemetoden</w:t>
              </w:r>
            </w:ins>
          </w:p>
          <w:p w14:paraId="6C805EDC" w14:textId="77777777" w:rsidR="00FE1547" w:rsidRPr="00FE1547" w:rsidRDefault="00FE1547" w:rsidP="00FE1547">
            <w:pPr>
              <w:rPr>
                <w:ins w:id="1349" w:author="Jetlund Knut" w:date="2015-10-01T12:19:00Z"/>
                <w:u w:color="000000"/>
              </w:rPr>
            </w:pPr>
          </w:p>
          <w:p w14:paraId="13C40254" w14:textId="77777777" w:rsidR="00FE1547" w:rsidRPr="00FE1547" w:rsidRDefault="00FE1547" w:rsidP="00FE1547">
            <w:pPr>
              <w:rPr>
                <w:ins w:id="1350" w:author="Jetlund Knut" w:date="2015-10-01T12:19:00Z"/>
                <w:u w:color="000000"/>
              </w:rPr>
            </w:pPr>
            <w:ins w:id="1351" w:author="Jetlund Knut" w:date="2015-10-01T12:19:00Z">
              <w:r w:rsidRPr="00FE1547">
                <w:rPr>
                  <w:u w:color="000000"/>
                </w:rPr>
                <w:t xml:space="preserve">Merknad: Ref </w:t>
              </w:r>
              <w:r w:rsidRPr="00FE1547">
                <w:rPr>
                  <w:i/>
                  <w:u w:color="000000"/>
                </w:rPr>
                <w:t>ISO19148: toPosition -  distanceAlong</w:t>
              </w:r>
              <w:r w:rsidRPr="00FE1547">
                <w:rPr>
                  <w:u w:color="000000"/>
                </w:rPr>
                <w:t xml:space="preserve"> </w:t>
              </w:r>
            </w:ins>
          </w:p>
          <w:p w14:paraId="619A1346" w14:textId="77777777" w:rsidR="00FE1547" w:rsidRPr="00FE1547" w:rsidRDefault="00FE1547" w:rsidP="00FE1547">
            <w:pPr>
              <w:rPr>
                <w:ins w:id="1352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25E8F" w14:textId="77777777" w:rsidR="00FE1547" w:rsidRPr="00FE1547" w:rsidRDefault="00FE1547" w:rsidP="00FE1547">
            <w:pPr>
              <w:rPr>
                <w:ins w:id="1353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296FF" w14:textId="77777777" w:rsidR="00FE1547" w:rsidRPr="00FE1547" w:rsidRDefault="00FE1547" w:rsidP="00FE1547">
            <w:pPr>
              <w:rPr>
                <w:ins w:id="1354" w:author="Jetlund Knut" w:date="2015-10-01T12:19:00Z"/>
                <w:u w:color="00000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7A900" w14:textId="77777777" w:rsidR="00FE1547" w:rsidRPr="00FE1547" w:rsidRDefault="00FE1547" w:rsidP="00FE1547">
            <w:pPr>
              <w:rPr>
                <w:ins w:id="1355" w:author="Jetlund Knut" w:date="2015-10-01T12:19:00Z"/>
                <w:u w:color="000000"/>
              </w:rPr>
            </w:pPr>
            <w:ins w:id="1356" w:author="Jetlund Knut" w:date="2015-10-01T12:19:00Z">
              <w:r w:rsidRPr="00FE1547">
                <w:rPr>
                  <w:u w:color="000000"/>
                </w:rPr>
                <w:t>Real</w:t>
              </w:r>
            </w:ins>
          </w:p>
        </w:tc>
        <w:bookmarkEnd w:id="1344"/>
      </w:tr>
    </w:tbl>
    <w:p w14:paraId="284AC9D5" w14:textId="77777777" w:rsidR="00FE1547" w:rsidRPr="00FE1547" w:rsidRDefault="00FE1547" w:rsidP="00FE1547">
      <w:pPr>
        <w:rPr>
          <w:ins w:id="1357" w:author="Jetlund Knut" w:date="2015-10-01T12:19:00Z"/>
          <w:u w:color="000000"/>
        </w:rPr>
      </w:pPr>
    </w:p>
    <w:p w14:paraId="582DA5A7" w14:textId="77777777" w:rsidR="00FE1547" w:rsidRPr="00FE1547" w:rsidRDefault="00FE1547" w:rsidP="00FE1547">
      <w:pPr>
        <w:rPr>
          <w:ins w:id="1358" w:author="Jetlund Knut" w:date="2015-10-01T12:19:00Z"/>
          <w:u w:color="000000"/>
          <w:lang w:val="en-AU"/>
        </w:rPr>
      </w:pPr>
    </w:p>
    <w:p w14:paraId="6A38D720" w14:textId="77777777" w:rsidR="00FE1547" w:rsidRPr="00FE1547" w:rsidRDefault="00FE1547" w:rsidP="00FE1547">
      <w:pPr>
        <w:rPr>
          <w:ins w:id="1359" w:author="Jetlund Knut" w:date="2015-10-01T12:19:00Z"/>
          <w:b/>
          <w:i/>
          <w:u w:color="000000"/>
          <w:lang w:val="en-US"/>
        </w:rPr>
      </w:pPr>
      <w:ins w:id="1360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0C22FC58" w14:textId="77777777" w:rsidTr="006351B8">
        <w:trPr>
          <w:cantSplit/>
          <w:trHeight w:val="260"/>
          <w:tblHeader/>
          <w:ins w:id="1361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A1D033" w14:textId="77777777" w:rsidR="00FE1547" w:rsidRPr="00FE1547" w:rsidRDefault="00FE1547" w:rsidP="00FE1547">
            <w:pPr>
              <w:rPr>
                <w:ins w:id="1362" w:author="Jetlund Knut" w:date="2015-10-01T12:19:00Z"/>
                <w:b/>
                <w:u w:color="000000"/>
                <w:lang w:val="en-US"/>
              </w:rPr>
            </w:pPr>
            <w:ins w:id="1363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D0BBE" w14:textId="77777777" w:rsidR="00FE1547" w:rsidRPr="00FE1547" w:rsidRDefault="00FE1547" w:rsidP="00FE1547">
            <w:pPr>
              <w:rPr>
                <w:ins w:id="1364" w:author="Jetlund Knut" w:date="2015-10-01T12:19:00Z"/>
                <w:b/>
                <w:u w:color="000000"/>
              </w:rPr>
            </w:pPr>
            <w:ins w:id="1365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78625A" w14:textId="77777777" w:rsidR="00FE1547" w:rsidRPr="00FE1547" w:rsidRDefault="00FE1547" w:rsidP="00FE1547">
            <w:pPr>
              <w:rPr>
                <w:ins w:id="1366" w:author="Jetlund Knut" w:date="2015-10-01T12:19:00Z"/>
                <w:b/>
                <w:u w:color="000000"/>
                <w:lang w:val="en-US"/>
              </w:rPr>
            </w:pPr>
            <w:ins w:id="1367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1C081" w14:textId="77777777" w:rsidR="00FE1547" w:rsidRPr="00FE1547" w:rsidRDefault="00FE1547" w:rsidP="00FE1547">
            <w:pPr>
              <w:rPr>
                <w:ins w:id="1368" w:author="Jetlund Knut" w:date="2015-10-01T12:19:00Z"/>
                <w:b/>
                <w:u w:color="000000"/>
              </w:rPr>
            </w:pPr>
            <w:ins w:id="1369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2C0AB29E" w14:textId="77777777" w:rsidTr="006351B8">
        <w:trPr>
          <w:trHeight w:val="461"/>
          <w:ins w:id="1370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76987" w14:textId="77777777" w:rsidR="00FE1547" w:rsidRPr="00FE1547" w:rsidRDefault="00FE1547" w:rsidP="00FE1547">
            <w:pPr>
              <w:rPr>
                <w:ins w:id="1371" w:author="Jetlund Knut" w:date="2015-10-01T12:19:00Z"/>
                <w:u w:color="000000"/>
                <w:lang w:val="en-AU"/>
              </w:rPr>
            </w:pPr>
            <w:ins w:id="1372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D8244E" w14:textId="77777777" w:rsidR="00FE1547" w:rsidRPr="00FE1547" w:rsidRDefault="00FE1547" w:rsidP="00FE1547">
            <w:pPr>
              <w:rPr>
                <w:ins w:id="1373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58A04" w14:textId="77777777" w:rsidR="00FE1547" w:rsidRPr="00FE1547" w:rsidRDefault="00FE1547" w:rsidP="00FE1547">
            <w:pPr>
              <w:rPr>
                <w:ins w:id="1374" w:author="Jetlund Knut" w:date="2015-10-01T12:19:00Z"/>
                <w:u w:color="000000"/>
                <w:lang w:val="en-AU"/>
              </w:rPr>
            </w:pPr>
            <w:ins w:id="1375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BCB8CF" w14:textId="77777777" w:rsidR="00FE1547" w:rsidRPr="00FE1547" w:rsidRDefault="00FE1547" w:rsidP="00FE1547">
            <w:pPr>
              <w:rPr>
                <w:ins w:id="1376" w:author="Jetlund Knut" w:date="2015-10-01T12:19:00Z"/>
                <w:u w:color="000000"/>
                <w:lang w:val="en-AU"/>
              </w:rPr>
            </w:pPr>
            <w:ins w:id="1377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LE_FromToLocation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44ED55C8" w14:textId="77777777" w:rsidTr="006351B8">
        <w:trPr>
          <w:trHeight w:val="461"/>
          <w:ins w:id="1378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333F0" w14:textId="77777777" w:rsidR="00FE1547" w:rsidRPr="00FE1547" w:rsidRDefault="00FE1547" w:rsidP="00FE1547">
            <w:pPr>
              <w:rPr>
                <w:ins w:id="1379" w:author="Jetlund Knut" w:date="2015-10-01T12:19:00Z"/>
                <w:u w:color="000000"/>
                <w:lang w:val="en-AU"/>
              </w:rPr>
            </w:pPr>
            <w:ins w:id="1380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9C3E2E" w14:textId="77777777" w:rsidR="00FE1547" w:rsidRPr="00FE1547" w:rsidRDefault="00FE1547" w:rsidP="00FE1547">
            <w:pPr>
              <w:rPr>
                <w:ins w:id="1381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0A22D6" w14:textId="77777777" w:rsidR="00FE1547" w:rsidRPr="00FE1547" w:rsidRDefault="00FE1547" w:rsidP="00FE1547">
            <w:pPr>
              <w:rPr>
                <w:ins w:id="1382" w:author="Jetlund Knut" w:date="2015-10-01T12:19:00Z"/>
                <w:u w:color="000000"/>
                <w:lang w:val="en-AU"/>
              </w:rPr>
            </w:pPr>
            <w:ins w:id="1383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E72118" w14:textId="77777777" w:rsidR="00FE1547" w:rsidRPr="00FE1547" w:rsidRDefault="00FE1547" w:rsidP="00FE1547">
            <w:pPr>
              <w:rPr>
                <w:ins w:id="1384" w:author="Jetlund Knut" w:date="2015-10-01T12:19:00Z"/>
                <w:u w:color="000000"/>
                <w:lang w:val="en-AU"/>
              </w:rPr>
            </w:pPr>
            <w:ins w:id="1385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SimpleLinearReference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tr w:rsidR="00FE1547" w:rsidRPr="00FE1547" w14:paraId="63E15893" w14:textId="77777777" w:rsidTr="006351B8">
        <w:trPr>
          <w:trHeight w:val="461"/>
          <w:ins w:id="1386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0BF1C" w14:textId="77777777" w:rsidR="00FE1547" w:rsidRPr="00FE1547" w:rsidRDefault="00FE1547" w:rsidP="00FE1547">
            <w:pPr>
              <w:rPr>
                <w:ins w:id="1387" w:author="Jetlund Knut" w:date="2015-10-01T12:19:00Z"/>
                <w:u w:color="000000"/>
                <w:lang w:val="en-AU"/>
              </w:rPr>
            </w:pPr>
            <w:ins w:id="1388" w:author="Jetlund Knut" w:date="2015-10-01T12:19:00Z">
              <w:r w:rsidRPr="00FE1547">
                <w:rPr>
                  <w:u w:color="000000"/>
                </w:rPr>
                <w:t xml:space="preserve">Generalization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B06CC4" w14:textId="77777777" w:rsidR="00FE1547" w:rsidRPr="00FE1547" w:rsidRDefault="00FE1547" w:rsidP="00FE1547">
            <w:pPr>
              <w:rPr>
                <w:ins w:id="1389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495BA4" w14:textId="77777777" w:rsidR="00FE1547" w:rsidRPr="00FE1547" w:rsidRDefault="00FE1547" w:rsidP="00FE1547">
            <w:pPr>
              <w:rPr>
                <w:ins w:id="1390" w:author="Jetlund Knut" w:date="2015-10-01T12:19:00Z"/>
                <w:u w:color="000000"/>
                <w:lang w:val="en-AU"/>
              </w:rPr>
            </w:pPr>
            <w:ins w:id="1391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LineærPosisjonStrekning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4D8483" w14:textId="77777777" w:rsidR="00FE1547" w:rsidRPr="00FE1547" w:rsidRDefault="00FE1547" w:rsidP="00FE1547">
            <w:pPr>
              <w:rPr>
                <w:ins w:id="1392" w:author="Jetlund Knut" w:date="2015-10-01T12:19:00Z"/>
                <w:u w:color="000000"/>
                <w:lang w:val="en-AU"/>
              </w:rPr>
            </w:pPr>
            <w:ins w:id="1393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LineærPosisjon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295"/>
    </w:tbl>
    <w:p w14:paraId="570FE813" w14:textId="77777777" w:rsidR="00FE1547" w:rsidRPr="00FE1547" w:rsidRDefault="00FE1547" w:rsidP="00FE1547">
      <w:pPr>
        <w:rPr>
          <w:ins w:id="1394" w:author="Jetlund Knut" w:date="2015-10-01T12:19:00Z"/>
          <w:u w:color="000000"/>
          <w:lang w:val="en-AU"/>
        </w:rPr>
      </w:pPr>
    </w:p>
    <w:p w14:paraId="18471797" w14:textId="77777777" w:rsidR="00FE1547" w:rsidRPr="00FE1547" w:rsidRDefault="00FE1547" w:rsidP="00FE1547">
      <w:pPr>
        <w:pStyle w:val="Overskrift4"/>
        <w:pBdr>
          <w:bottom w:val="single" w:sz="12" w:space="4" w:color="auto"/>
        </w:pBdr>
        <w:rPr>
          <w:ins w:id="1395" w:author="Jetlund Knut" w:date="2015-10-01T12:19:00Z"/>
          <w:bCs/>
          <w:u w:color="000000"/>
          <w:lang w:val="en-US"/>
          <w:rPrChange w:id="1396" w:author="Jetlund Knut" w:date="2015-10-01T12:22:00Z">
            <w:rPr>
              <w:ins w:id="1397" w:author="Jetlund Knut" w:date="2015-10-01T12:19:00Z"/>
              <w:b/>
              <w:u w:color="000000"/>
              <w:lang w:val="en-US"/>
            </w:rPr>
          </w:rPrChange>
        </w:rPr>
        <w:pPrChange w:id="1398" w:author="Jetlund Knut" w:date="2015-10-01T12:22:00Z">
          <w:pPr>
            <w:numPr>
              <w:numId w:val="51"/>
            </w:numPr>
          </w:pPr>
        </w:pPrChange>
      </w:pPr>
      <w:bookmarkStart w:id="1399" w:name="BKM_EDAF900A_7A84_4E39_B053_6F944CB9EFBB"/>
      <w:bookmarkStart w:id="1400" w:name="_Toc431466421"/>
      <w:ins w:id="1401" w:author="Jetlund Knut" w:date="2015-10-01T12:19:00Z">
        <w:r w:rsidRPr="00FE1547">
          <w:rPr>
            <w:bCs/>
            <w:u w:color="000000"/>
            <w:rPrChange w:id="1402" w:author="Jetlund Knut" w:date="2015-10-01T12:22:00Z">
              <w:rPr>
                <w:b/>
                <w:u w:color="000000"/>
              </w:rPr>
            </w:rPrChange>
          </w:rPr>
          <w:t xml:space="preserve">«codeList» </w:t>
        </w:r>
        <w:r w:rsidRPr="00FE1547">
          <w:rPr>
            <w:bCs/>
            <w:u w:color="000000"/>
            <w:lang w:val="en-AU"/>
            <w:rPrChange w:id="1403" w:author="Jetlund Knut" w:date="2015-10-01T12:22:00Z">
              <w:rPr>
                <w:b/>
                <w:u w:color="000000"/>
                <w:lang w:val="en-AU"/>
              </w:rPr>
            </w:rPrChange>
          </w:rPr>
          <w:t>LineærReferanseMetode</w:t>
        </w:r>
        <w:bookmarkEnd w:id="1400"/>
      </w:ins>
    </w:p>
    <w:p w14:paraId="7A60CAE7" w14:textId="77777777" w:rsidR="00FE1547" w:rsidRPr="00FE1547" w:rsidRDefault="00FE1547" w:rsidP="00FE1547">
      <w:pPr>
        <w:rPr>
          <w:ins w:id="1404" w:author="Jetlund Knut" w:date="2015-10-01T12:19:00Z"/>
          <w:u w:color="000000"/>
        </w:rPr>
      </w:pPr>
      <w:ins w:id="1405" w:author="Jetlund Knut" w:date="2015-10-01T12:19:00Z">
        <w:r w:rsidRPr="00FE1547">
          <w:rPr>
            <w:u w:color="000000"/>
          </w:rPr>
          <w:t>Metode brukt for lineære referanser</w:t>
        </w:r>
      </w:ins>
    </w:p>
    <w:p w14:paraId="6E54F1F5" w14:textId="77777777" w:rsidR="00FE1547" w:rsidRPr="00FE1547" w:rsidRDefault="00FE1547" w:rsidP="00FE1547">
      <w:pPr>
        <w:rPr>
          <w:ins w:id="1406" w:author="Jetlund Knut" w:date="2015-10-01T12:19:00Z"/>
          <w:u w:color="000000"/>
        </w:rPr>
      </w:pPr>
    </w:p>
    <w:p w14:paraId="4BD32F87" w14:textId="77777777" w:rsidR="00FE1547" w:rsidRPr="00FE1547" w:rsidRDefault="00FE1547" w:rsidP="00FE1547">
      <w:pPr>
        <w:rPr>
          <w:ins w:id="1407" w:author="Jetlund Knut" w:date="2015-10-01T12:19:00Z"/>
          <w:u w:color="000000"/>
        </w:rPr>
      </w:pPr>
      <w:ins w:id="1408" w:author="Jetlund Knut" w:date="2015-10-01T12:19:00Z">
        <w:r w:rsidRPr="00FE1547">
          <w:rPr>
            <w:u w:color="000000"/>
          </w:rPr>
          <w:t>Merknad:</w:t>
        </w:r>
      </w:ins>
    </w:p>
    <w:p w14:paraId="7FD31AB1" w14:textId="77777777" w:rsidR="00FE1547" w:rsidRPr="00FE1547" w:rsidRDefault="00FE1547" w:rsidP="00FE1547">
      <w:pPr>
        <w:rPr>
          <w:ins w:id="1409" w:author="Jetlund Knut" w:date="2015-10-01T12:19:00Z"/>
          <w:u w:color="000000"/>
        </w:rPr>
      </w:pPr>
    </w:p>
    <w:p w14:paraId="60B3F188" w14:textId="77777777" w:rsidR="00FE1547" w:rsidRPr="00FE1547" w:rsidRDefault="00FE1547" w:rsidP="00FE1547">
      <w:pPr>
        <w:rPr>
          <w:ins w:id="1410" w:author="Jetlund Knut" w:date="2015-10-01T12:19:00Z"/>
          <w:u w:color="000000"/>
        </w:rPr>
      </w:pPr>
      <w:ins w:id="1411" w:author="Jetlund Knut" w:date="2015-10-01T12:19:00Z">
        <w:r w:rsidRPr="00FE1547">
          <w:rPr>
            <w:u w:color="000000"/>
          </w:rPr>
          <w:t xml:space="preserve">Dersom offset er i bruk så angis også positiv offsetretning til side (høyre eller venstre) og vertikalt (opp/ned). </w:t>
        </w:r>
      </w:ins>
    </w:p>
    <w:p w14:paraId="7245EAB6" w14:textId="77777777" w:rsidR="00FE1547" w:rsidRPr="00FE1547" w:rsidRDefault="00FE1547" w:rsidP="00FE1547">
      <w:pPr>
        <w:rPr>
          <w:ins w:id="1412" w:author="Jetlund Knut" w:date="2015-10-01T12:19:00Z"/>
          <w:u w:color="000000"/>
        </w:rPr>
      </w:pPr>
      <w:ins w:id="1413" w:author="Jetlund Knut" w:date="2015-10-01T12:19:00Z">
        <w:r w:rsidRPr="00FE1547">
          <w:rPr>
            <w:u w:color="000000"/>
          </w:rPr>
          <w:t>Felles for alle metoder i Norge:</w:t>
        </w:r>
      </w:ins>
    </w:p>
    <w:p w14:paraId="7F4A2F11" w14:textId="77777777" w:rsidR="00FE1547" w:rsidRPr="00FE1547" w:rsidRDefault="00FE1547" w:rsidP="00FE1547">
      <w:pPr>
        <w:numPr>
          <w:ilvl w:val="0"/>
          <w:numId w:val="53"/>
        </w:numPr>
        <w:rPr>
          <w:ins w:id="1414" w:author="Jetlund Knut" w:date="2015-10-01T12:19:00Z"/>
          <w:u w:color="000000"/>
        </w:rPr>
      </w:pPr>
      <w:ins w:id="1415" w:author="Jetlund Knut" w:date="2015-10-01T12:19:00Z">
        <w:r w:rsidRPr="00FE1547">
          <w:rPr>
            <w:u w:color="000000"/>
          </w:rPr>
          <w:t>offsetUnits: "meter"  </w:t>
        </w:r>
      </w:ins>
    </w:p>
    <w:p w14:paraId="5BFC8F31" w14:textId="77777777" w:rsidR="00FE1547" w:rsidRPr="00FE1547" w:rsidRDefault="00FE1547" w:rsidP="00FE1547">
      <w:pPr>
        <w:numPr>
          <w:ilvl w:val="0"/>
          <w:numId w:val="53"/>
        </w:numPr>
        <w:rPr>
          <w:ins w:id="1416" w:author="Jetlund Knut" w:date="2015-10-01T12:19:00Z"/>
          <w:u w:color="000000"/>
        </w:rPr>
      </w:pPr>
      <w:ins w:id="1417" w:author="Jetlund Knut" w:date="2015-10-01T12:19:00Z">
        <w:r w:rsidRPr="00FE1547">
          <w:rPr>
            <w:u w:color="000000"/>
          </w:rPr>
          <w:t>positiveLateralOffsetDirection: "right"  </w:t>
        </w:r>
      </w:ins>
    </w:p>
    <w:p w14:paraId="030E39EC" w14:textId="77777777" w:rsidR="00FE1547" w:rsidRPr="00FE1547" w:rsidRDefault="00FE1547" w:rsidP="00FE1547">
      <w:pPr>
        <w:rPr>
          <w:ins w:id="1418" w:author="Jetlund Knut" w:date="2015-10-01T12:19:00Z"/>
          <w:u w:color="000000"/>
        </w:rPr>
      </w:pPr>
      <w:ins w:id="1419" w:author="Jetlund Knut" w:date="2015-10-01T12:19:00Z">
        <w:r w:rsidRPr="00FE1547">
          <w:rPr>
            <w:u w:color="000000"/>
          </w:rPr>
          <w:t>positiveVerticalOffsetDirection: "up"</w:t>
        </w:r>
      </w:ins>
    </w:p>
    <w:p w14:paraId="53D0D485" w14:textId="77777777" w:rsidR="00FE1547" w:rsidRPr="00FE1547" w:rsidRDefault="00FE1547" w:rsidP="00FE1547">
      <w:pPr>
        <w:rPr>
          <w:ins w:id="1420" w:author="Jetlund Knut" w:date="2015-10-01T12:19:00Z"/>
          <w:u w:color="000000"/>
        </w:rPr>
      </w:pPr>
    </w:p>
    <w:p w14:paraId="0D75DE98" w14:textId="77777777" w:rsidR="00FE1547" w:rsidRPr="00FE1547" w:rsidRDefault="00FE1547" w:rsidP="00FE1547">
      <w:pPr>
        <w:rPr>
          <w:ins w:id="1421" w:author="Jetlund Knut" w:date="2015-10-01T12:19:00Z"/>
          <w:u w:color="000000"/>
        </w:rPr>
      </w:pPr>
      <w:ins w:id="1422" w:author="Jetlund Knut" w:date="2015-10-01T12:19:00Z">
        <w:r w:rsidRPr="00FE1547">
          <w:rPr>
            <w:u w:color="000000"/>
          </w:rPr>
          <w:t>Dette er en kodeliste basert på en forenkling av ISO19148: LR_LinearReferencingMethod, som benytter 4 attributter</w:t>
        </w:r>
      </w:ins>
    </w:p>
    <w:p w14:paraId="7DE92363" w14:textId="77777777" w:rsidR="00FE1547" w:rsidRPr="00FE1547" w:rsidRDefault="00FE1547" w:rsidP="00FE1547">
      <w:pPr>
        <w:numPr>
          <w:ilvl w:val="0"/>
          <w:numId w:val="54"/>
        </w:numPr>
        <w:rPr>
          <w:ins w:id="1423" w:author="Jetlund Knut" w:date="2015-10-01T12:19:00Z"/>
          <w:u w:color="000000"/>
        </w:rPr>
      </w:pPr>
      <w:ins w:id="1424" w:author="Jetlund Knut" w:date="2015-10-01T12:19:00Z">
        <w:r w:rsidRPr="00FE1547">
          <w:rPr>
            <w:u w:color="000000"/>
          </w:rPr>
          <w:t>navn  </w:t>
        </w:r>
      </w:ins>
    </w:p>
    <w:p w14:paraId="73FF99AD" w14:textId="77777777" w:rsidR="00FE1547" w:rsidRPr="00FE1547" w:rsidRDefault="00FE1547" w:rsidP="00FE1547">
      <w:pPr>
        <w:numPr>
          <w:ilvl w:val="0"/>
          <w:numId w:val="54"/>
        </w:numPr>
        <w:rPr>
          <w:ins w:id="1425" w:author="Jetlund Knut" w:date="2015-10-01T12:19:00Z"/>
          <w:u w:color="000000"/>
        </w:rPr>
      </w:pPr>
      <w:ins w:id="1426" w:author="Jetlund Knut" w:date="2015-10-01T12:19:00Z">
        <w:r w:rsidRPr="00FE1547">
          <w:rPr>
            <w:u w:color="000000"/>
          </w:rPr>
          <w:t>type (absolutt, relativ eller interpolert)  </w:t>
        </w:r>
      </w:ins>
    </w:p>
    <w:p w14:paraId="2FB786D9" w14:textId="77777777" w:rsidR="00FE1547" w:rsidRPr="00FE1547" w:rsidRDefault="00FE1547" w:rsidP="00FE1547">
      <w:pPr>
        <w:numPr>
          <w:ilvl w:val="0"/>
          <w:numId w:val="54"/>
        </w:numPr>
        <w:rPr>
          <w:ins w:id="1427" w:author="Jetlund Knut" w:date="2015-10-01T12:19:00Z"/>
          <w:u w:color="000000"/>
        </w:rPr>
      </w:pPr>
      <w:ins w:id="1428" w:author="Jetlund Knut" w:date="2015-10-01T12:19:00Z">
        <w:r w:rsidRPr="00FE1547">
          <w:rPr>
            <w:u w:color="000000"/>
          </w:rPr>
          <w:t>måleenhet  </w:t>
        </w:r>
      </w:ins>
    </w:p>
    <w:p w14:paraId="2EBCF632" w14:textId="77777777" w:rsidR="00FE1547" w:rsidRPr="00FE1547" w:rsidRDefault="00FE1547" w:rsidP="00FE1547">
      <w:pPr>
        <w:numPr>
          <w:ilvl w:val="0"/>
          <w:numId w:val="54"/>
        </w:numPr>
        <w:rPr>
          <w:ins w:id="1429" w:author="Jetlund Knut" w:date="2015-10-01T12:19:00Z"/>
          <w:u w:color="000000"/>
        </w:rPr>
      </w:pPr>
      <w:ins w:id="1430" w:author="Jetlund Knut" w:date="2015-10-01T12:19:00Z">
        <w:r w:rsidRPr="00FE1547">
          <w:rPr>
            <w:u w:color="000000"/>
          </w:rPr>
          <w:t>restriksjoner/regler (constraints)  </w:t>
        </w:r>
      </w:ins>
    </w:p>
    <w:p w14:paraId="221D8AF4" w14:textId="77777777" w:rsidR="00FE1547" w:rsidRPr="00FE1547" w:rsidRDefault="00FE1547" w:rsidP="00FE1547">
      <w:pPr>
        <w:rPr>
          <w:ins w:id="1431" w:author="Jetlund Knut" w:date="2015-10-01T12:19:00Z"/>
          <w:u w:color="000000"/>
        </w:rPr>
      </w:pPr>
    </w:p>
    <w:p w14:paraId="1FC8786C" w14:textId="77777777" w:rsidR="00FE1547" w:rsidRPr="00FE1547" w:rsidRDefault="00FE1547" w:rsidP="00FE1547">
      <w:pPr>
        <w:rPr>
          <w:ins w:id="1432" w:author="Jetlund Knut" w:date="2015-10-01T12:19:00Z"/>
          <w:b/>
          <w:i/>
          <w:u w:val="single" w:color="000000"/>
          <w:lang w:val="en-US"/>
        </w:rPr>
      </w:pPr>
      <w:bookmarkStart w:id="1433" w:name="BKM_F9AC8A76_43A5_45D0_BB1C_62C25F1C78C8"/>
      <w:ins w:id="1434" w:author="Jetlund Knut" w:date="2015-10-01T12:19:00Z">
        <w:r w:rsidRPr="00FE1547">
          <w:rPr>
            <w:b/>
            <w:i/>
            <w:u w:color="000000"/>
          </w:rPr>
          <w:t>Attributter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FE1547" w:rsidRPr="00FE1547" w14:paraId="6A2BCAEB" w14:textId="77777777" w:rsidTr="006351B8">
        <w:trPr>
          <w:trHeight w:val="215"/>
          <w:ins w:id="1435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0984E" w14:textId="77777777" w:rsidR="00FE1547" w:rsidRPr="00FE1547" w:rsidRDefault="00FE1547" w:rsidP="00FE1547">
            <w:pPr>
              <w:rPr>
                <w:ins w:id="1436" w:author="Jetlund Knut" w:date="2015-10-01T12:19:00Z"/>
                <w:b/>
                <w:u w:color="00000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FD6B5" w14:textId="77777777" w:rsidR="00FE1547" w:rsidRPr="00FE1547" w:rsidRDefault="00FE1547" w:rsidP="00FE1547">
            <w:pPr>
              <w:rPr>
                <w:ins w:id="1437" w:author="Jetlund Knut" w:date="2015-10-01T12:19:00Z"/>
                <w:b/>
                <w:u w:color="000000"/>
                <w:lang w:val="en-US"/>
              </w:rPr>
            </w:pPr>
            <w:ins w:id="1438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CA695" w14:textId="77777777" w:rsidR="00FE1547" w:rsidRPr="00FE1547" w:rsidRDefault="00FE1547" w:rsidP="00FE1547">
            <w:pPr>
              <w:rPr>
                <w:ins w:id="1439" w:author="Jetlund Knut" w:date="2015-10-01T12:19:00Z"/>
                <w:b/>
                <w:u w:color="000000"/>
                <w:lang w:val="en-US"/>
              </w:rPr>
            </w:pPr>
            <w:ins w:id="1440" w:author="Jetlund Knut" w:date="2015-10-01T12:19:00Z">
              <w:r w:rsidRPr="00FE1547">
                <w:rPr>
                  <w:b/>
                  <w:u w:color="000000"/>
                </w:rPr>
                <w:t>Definisjon/Forklaring</w:t>
              </w:r>
            </w:ins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8F9140" w14:textId="77777777" w:rsidR="00FE1547" w:rsidRPr="00FE1547" w:rsidRDefault="00FE1547" w:rsidP="00FE1547">
            <w:pPr>
              <w:rPr>
                <w:ins w:id="1441" w:author="Jetlund Knut" w:date="2015-10-01T12:19:00Z"/>
                <w:b/>
                <w:u w:color="000000"/>
                <w:lang w:val="en-US"/>
              </w:rPr>
            </w:pPr>
            <w:ins w:id="1442" w:author="Jetlund Knut" w:date="2015-10-01T12:19:00Z">
              <w:r w:rsidRPr="00FE1547">
                <w:rPr>
                  <w:b/>
                  <w:u w:color="000000"/>
                </w:rPr>
                <w:t>Multipl</w:t>
              </w:r>
            </w:ins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C4061D" w14:textId="77777777" w:rsidR="00FE1547" w:rsidRPr="00FE1547" w:rsidRDefault="00FE1547" w:rsidP="00FE1547">
            <w:pPr>
              <w:rPr>
                <w:ins w:id="1443" w:author="Jetlund Knut" w:date="2015-10-01T12:19:00Z"/>
                <w:b/>
                <w:u w:color="000000"/>
                <w:lang w:val="en-US"/>
              </w:rPr>
            </w:pPr>
            <w:ins w:id="1444" w:author="Jetlund Knut" w:date="2015-10-01T12:19:00Z">
              <w:r w:rsidRPr="00FE1547">
                <w:rPr>
                  <w:b/>
                  <w:u w:color="000000"/>
                </w:rPr>
                <w:t>Kode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2B536A" w14:textId="77777777" w:rsidR="00FE1547" w:rsidRPr="00FE1547" w:rsidRDefault="00FE1547" w:rsidP="00FE1547">
            <w:pPr>
              <w:rPr>
                <w:ins w:id="1445" w:author="Jetlund Knut" w:date="2015-10-01T12:19:00Z"/>
                <w:b/>
                <w:u w:color="000000"/>
              </w:rPr>
            </w:pPr>
            <w:ins w:id="1446" w:author="Jetlund Knut" w:date="2015-10-01T12:19:00Z">
              <w:r w:rsidRPr="00FE1547">
                <w:rPr>
                  <w:b/>
                  <w:u w:color="000000"/>
                </w:rPr>
                <w:t>Type</w:t>
              </w:r>
            </w:ins>
          </w:p>
        </w:tc>
      </w:tr>
      <w:tr w:rsidR="00FE1547" w:rsidRPr="00FE1547" w14:paraId="614F79E5" w14:textId="77777777" w:rsidTr="006351B8">
        <w:trPr>
          <w:ins w:id="1447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14892A" w14:textId="77777777" w:rsidR="00FE1547" w:rsidRPr="00FE1547" w:rsidRDefault="00FE1547" w:rsidP="00FE1547">
            <w:pPr>
              <w:rPr>
                <w:ins w:id="1448" w:author="Jetlund Knut" w:date="2015-10-01T12:19:00Z"/>
                <w:u w:color="00000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DEEA66" w14:textId="77777777" w:rsidR="00FE1547" w:rsidRPr="00FE1547" w:rsidRDefault="00FE1547" w:rsidP="00FE1547">
            <w:pPr>
              <w:rPr>
                <w:ins w:id="1449" w:author="Jetlund Knut" w:date="2015-10-01T12:19:00Z"/>
                <w:u w:color="000000"/>
                <w:lang w:val="en-AU"/>
              </w:rPr>
            </w:pPr>
            <w:ins w:id="1450" w:author="Jetlund Knut" w:date="2015-10-01T12:19:00Z">
              <w:r w:rsidRPr="00FE1547">
                <w:rPr>
                  <w:u w:color="000000"/>
                  <w:lang w:val="en-AU"/>
                </w:rPr>
                <w:t>Metrering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D3123D" w14:textId="77777777" w:rsidR="00FE1547" w:rsidRPr="00FE1547" w:rsidRDefault="00FE1547" w:rsidP="00FE1547">
            <w:pPr>
              <w:rPr>
                <w:ins w:id="1451" w:author="Jetlund Knut" w:date="2015-10-01T12:19:00Z"/>
                <w:u w:color="000000"/>
              </w:rPr>
            </w:pPr>
            <w:ins w:id="1452" w:author="Jetlund Knut" w:date="2015-10-01T12:19:00Z">
              <w:r w:rsidRPr="00FE1547">
                <w:rPr>
                  <w:u w:color="000000"/>
                </w:rPr>
                <w:t>posisjon fra start av nettverkselementet (lenken), angitt i meter</w:t>
              </w:r>
            </w:ins>
          </w:p>
          <w:p w14:paraId="756F7710" w14:textId="77777777" w:rsidR="00FE1547" w:rsidRPr="00FE1547" w:rsidRDefault="00FE1547" w:rsidP="00FE1547">
            <w:pPr>
              <w:rPr>
                <w:ins w:id="1453" w:author="Jetlund Knut" w:date="2015-10-01T12:19:00Z"/>
                <w:u w:color="000000"/>
              </w:rPr>
            </w:pPr>
          </w:p>
          <w:p w14:paraId="503796E6" w14:textId="77777777" w:rsidR="00FE1547" w:rsidRPr="00FE1547" w:rsidRDefault="00FE1547" w:rsidP="00FE1547">
            <w:pPr>
              <w:rPr>
                <w:ins w:id="1454" w:author="Jetlund Knut" w:date="2015-10-01T12:19:00Z"/>
                <w:u w:color="000000"/>
              </w:rPr>
            </w:pPr>
            <w:ins w:id="1455" w:author="Jetlund Knut" w:date="2015-10-01T12:19:00Z">
              <w:r w:rsidRPr="00FE1547">
                <w:rPr>
                  <w:u w:color="000000"/>
                </w:rPr>
                <w:t>Merknad: Kan ta utgangspunkt i en angitt startverdi for nettverkselementet.</w:t>
              </w:r>
            </w:ins>
          </w:p>
          <w:p w14:paraId="7FA4D995" w14:textId="77777777" w:rsidR="00FE1547" w:rsidRPr="00FE1547" w:rsidRDefault="00FE1547" w:rsidP="00FE1547">
            <w:pPr>
              <w:rPr>
                <w:ins w:id="1456" w:author="Jetlund Knut" w:date="2015-10-01T12:19:00Z"/>
                <w:u w:color="000000"/>
              </w:rPr>
            </w:pPr>
          </w:p>
          <w:p w14:paraId="723C15C6" w14:textId="77777777" w:rsidR="00FE1547" w:rsidRPr="00FE1547" w:rsidRDefault="00FE1547" w:rsidP="00FE1547">
            <w:pPr>
              <w:rPr>
                <w:ins w:id="1457" w:author="Jetlund Knut" w:date="2015-10-01T12:19:00Z"/>
                <w:u w:color="000000"/>
              </w:rPr>
            </w:pPr>
            <w:ins w:id="1458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061C3575" w14:textId="77777777" w:rsidR="00FE1547" w:rsidRPr="00FE1547" w:rsidRDefault="00FE1547" w:rsidP="00FE1547">
            <w:pPr>
              <w:numPr>
                <w:ilvl w:val="0"/>
                <w:numId w:val="55"/>
              </w:numPr>
              <w:rPr>
                <w:ins w:id="1459" w:author="Jetlund Knut" w:date="2015-10-01T12:19:00Z"/>
                <w:u w:color="000000"/>
              </w:rPr>
            </w:pPr>
            <w:ins w:id="1460" w:author="Jetlund Knut" w:date="2015-10-01T12:19:00Z">
              <w:r w:rsidRPr="00FE1547">
                <w:rPr>
                  <w:u w:color="000000"/>
                </w:rPr>
                <w:t>type: "absolute"   </w:t>
              </w:r>
            </w:ins>
          </w:p>
          <w:p w14:paraId="033B8BF8" w14:textId="77777777" w:rsidR="00FE1547" w:rsidRPr="00FE1547" w:rsidRDefault="00FE1547" w:rsidP="00FE1547">
            <w:pPr>
              <w:numPr>
                <w:ilvl w:val="0"/>
                <w:numId w:val="56"/>
              </w:numPr>
              <w:rPr>
                <w:ins w:id="1461" w:author="Jetlund Knut" w:date="2015-10-01T12:19:00Z"/>
                <w:u w:color="000000"/>
              </w:rPr>
            </w:pPr>
            <w:ins w:id="1462" w:author="Jetlund Knut" w:date="2015-10-01T12:19:00Z">
              <w:r w:rsidRPr="00FE1547">
                <w:rPr>
                  <w:u w:color="000000"/>
                </w:rPr>
                <w:t>units: "meter"   </w:t>
              </w:r>
            </w:ins>
          </w:p>
          <w:p w14:paraId="1E7560FE" w14:textId="77777777" w:rsidR="00FE1547" w:rsidRPr="00FE1547" w:rsidRDefault="00FE1547" w:rsidP="00FE1547">
            <w:pPr>
              <w:rPr>
                <w:ins w:id="1463" w:author="Jetlund Knut" w:date="2015-10-01T12:19:00Z"/>
                <w:u w:color="000000"/>
              </w:rPr>
            </w:pPr>
          </w:p>
          <w:p w14:paraId="1816B716" w14:textId="77777777" w:rsidR="00FE1547" w:rsidRPr="00FE1547" w:rsidRDefault="00FE1547" w:rsidP="00FE1547">
            <w:pPr>
              <w:rPr>
                <w:ins w:id="1464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7A840F" w14:textId="77777777" w:rsidR="00FE1547" w:rsidRPr="00FE1547" w:rsidRDefault="00FE1547" w:rsidP="00FE1547">
            <w:pPr>
              <w:rPr>
                <w:ins w:id="1465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290EB7" w14:textId="77777777" w:rsidR="00FE1547" w:rsidRPr="00FE1547" w:rsidRDefault="00FE1547" w:rsidP="00FE1547">
            <w:pPr>
              <w:rPr>
                <w:ins w:id="1466" w:author="Jetlund Knut" w:date="2015-10-01T12:19:00Z"/>
                <w:u w:color="000000"/>
                <w:lang w:val="en-US"/>
              </w:rPr>
            </w:pPr>
            <w:ins w:id="1467" w:author="Jetlund Knut" w:date="2015-10-01T12:19:00Z">
              <w:r w:rsidRPr="00FE1547">
                <w:rPr>
                  <w:u w:color="000000"/>
                  <w:lang w:val="en-AU"/>
                </w:rPr>
                <w:t>1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263F1A" w14:textId="77777777" w:rsidR="00FE1547" w:rsidRPr="00FE1547" w:rsidRDefault="00FE1547" w:rsidP="00FE1547">
            <w:pPr>
              <w:rPr>
                <w:ins w:id="1468" w:author="Jetlund Knut" w:date="2015-10-01T12:19:00Z"/>
                <w:u w:color="000000"/>
              </w:rPr>
            </w:pPr>
          </w:p>
        </w:tc>
        <w:bookmarkEnd w:id="1433"/>
      </w:tr>
      <w:tr w:rsidR="00FE1547" w:rsidRPr="00FE1547" w14:paraId="3B3C048B" w14:textId="77777777" w:rsidTr="006351B8">
        <w:trPr>
          <w:ins w:id="1469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0441E6" w14:textId="77777777" w:rsidR="00FE1547" w:rsidRPr="00FE1547" w:rsidRDefault="00FE1547" w:rsidP="00FE1547">
            <w:pPr>
              <w:rPr>
                <w:ins w:id="1470" w:author="Jetlund Knut" w:date="2015-10-01T12:19:00Z"/>
                <w:u w:color="000000"/>
                <w:lang w:val="en-AU"/>
              </w:rPr>
            </w:pPr>
            <w:bookmarkStart w:id="1471" w:name="BKM_71939331_B080_434E_B77E_6395A4ACE86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0EA1F" w14:textId="77777777" w:rsidR="00FE1547" w:rsidRPr="00FE1547" w:rsidRDefault="00FE1547" w:rsidP="00FE1547">
            <w:pPr>
              <w:rPr>
                <w:ins w:id="1472" w:author="Jetlund Knut" w:date="2015-10-01T12:19:00Z"/>
                <w:u w:color="000000"/>
                <w:lang w:val="en-AU"/>
              </w:rPr>
            </w:pPr>
            <w:ins w:id="1473" w:author="Jetlund Knut" w:date="2015-10-01T12:19:00Z">
              <w:r w:rsidRPr="00FE1547">
                <w:rPr>
                  <w:u w:color="000000"/>
                  <w:lang w:val="en-AU"/>
                </w:rPr>
                <w:t>Normalisert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291BC" w14:textId="77777777" w:rsidR="00FE1547" w:rsidRPr="00FE1547" w:rsidRDefault="00FE1547" w:rsidP="00FE1547">
            <w:pPr>
              <w:rPr>
                <w:ins w:id="1474" w:author="Jetlund Knut" w:date="2015-10-01T12:19:00Z"/>
                <w:u w:color="000000"/>
                <w:lang w:val="en-AU"/>
                <w:rPrChange w:id="1475" w:author="Jetlund Knut" w:date="2015-10-01T12:20:00Z">
                  <w:rPr>
                    <w:ins w:id="1476" w:author="Jetlund Knut" w:date="2015-10-01T12:19:00Z"/>
                    <w:u w:color="000000"/>
                  </w:rPr>
                </w:rPrChange>
              </w:rPr>
            </w:pPr>
            <w:ins w:id="1477" w:author="Jetlund Knut" w:date="2015-10-01T12:19:00Z">
              <w:r w:rsidRPr="00FE1547">
                <w:rPr>
                  <w:u w:color="000000"/>
                  <w:lang w:val="en-AU"/>
                  <w:rPrChange w:id="1478" w:author="Jetlund Knut" w:date="2015-10-01T12:20:00Z">
                    <w:rPr>
                      <w:u w:color="000000"/>
                    </w:rPr>
                  </w:rPrChange>
                </w:rPr>
                <w:t>posisjon fra start av nettverkselementet, angitt som et desimaltall mellom 0 og 1, i forhold til start (0) og slutt (1) på nettverkselementet (lenken)</w:t>
              </w:r>
            </w:ins>
          </w:p>
          <w:p w14:paraId="6D9DB768" w14:textId="77777777" w:rsidR="00FE1547" w:rsidRPr="00FE1547" w:rsidRDefault="00FE1547" w:rsidP="00FE1547">
            <w:pPr>
              <w:rPr>
                <w:ins w:id="1479" w:author="Jetlund Knut" w:date="2015-10-01T12:19:00Z"/>
                <w:u w:color="000000"/>
                <w:lang w:val="en-AU"/>
                <w:rPrChange w:id="1480" w:author="Jetlund Knut" w:date="2015-10-01T12:20:00Z">
                  <w:rPr>
                    <w:ins w:id="1481" w:author="Jetlund Knut" w:date="2015-10-01T12:19:00Z"/>
                    <w:u w:color="000000"/>
                  </w:rPr>
                </w:rPrChange>
              </w:rPr>
            </w:pPr>
          </w:p>
          <w:p w14:paraId="5691F004" w14:textId="77777777" w:rsidR="00FE1547" w:rsidRPr="00FE1547" w:rsidRDefault="00FE1547" w:rsidP="00FE1547">
            <w:pPr>
              <w:rPr>
                <w:ins w:id="1482" w:author="Jetlund Knut" w:date="2015-10-01T12:19:00Z"/>
                <w:u w:color="000000"/>
              </w:rPr>
            </w:pPr>
            <w:ins w:id="1483" w:author="Jetlund Knut" w:date="2015-10-01T12:19:00Z">
              <w:r w:rsidRPr="00FE1547">
                <w:rPr>
                  <w:u w:color="000000"/>
                </w:rPr>
                <w:t xml:space="preserve">Merknad: </w:t>
              </w:r>
            </w:ins>
          </w:p>
          <w:p w14:paraId="37B19E33" w14:textId="77777777" w:rsidR="00FE1547" w:rsidRPr="00FE1547" w:rsidRDefault="00FE1547" w:rsidP="00FE1547">
            <w:pPr>
              <w:rPr>
                <w:ins w:id="1484" w:author="Jetlund Knut" w:date="2015-10-01T12:19:00Z"/>
                <w:u w:color="000000"/>
              </w:rPr>
            </w:pPr>
            <w:ins w:id="1485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340ECEB7" w14:textId="77777777" w:rsidR="00FE1547" w:rsidRPr="00FE1547" w:rsidRDefault="00FE1547" w:rsidP="00FE1547">
            <w:pPr>
              <w:numPr>
                <w:ilvl w:val="0"/>
                <w:numId w:val="57"/>
              </w:numPr>
              <w:rPr>
                <w:ins w:id="1486" w:author="Jetlund Knut" w:date="2015-10-01T12:19:00Z"/>
                <w:u w:color="000000"/>
              </w:rPr>
            </w:pPr>
            <w:ins w:id="1487" w:author="Jetlund Knut" w:date="2015-10-01T12:19:00Z">
              <w:r w:rsidRPr="00FE1547">
                <w:rPr>
                  <w:u w:color="000000"/>
                </w:rPr>
                <w:t>type: "Interpolative"   </w:t>
              </w:r>
            </w:ins>
          </w:p>
          <w:p w14:paraId="371D0132" w14:textId="77777777" w:rsidR="00FE1547" w:rsidRPr="00FE1547" w:rsidRDefault="00FE1547" w:rsidP="00FE1547">
            <w:pPr>
              <w:numPr>
                <w:ilvl w:val="0"/>
                <w:numId w:val="57"/>
              </w:numPr>
              <w:rPr>
                <w:ins w:id="1488" w:author="Jetlund Knut" w:date="2015-10-01T12:19:00Z"/>
                <w:u w:color="000000"/>
              </w:rPr>
            </w:pPr>
            <w:ins w:id="1489" w:author="Jetlund Knut" w:date="2015-10-01T12:19:00Z">
              <w:r w:rsidRPr="00FE1547">
                <w:rPr>
                  <w:u w:color="000000"/>
                </w:rPr>
                <w:t>units: "0..1"   </w:t>
              </w:r>
            </w:ins>
          </w:p>
          <w:p w14:paraId="6EC3B646" w14:textId="77777777" w:rsidR="00FE1547" w:rsidRPr="00FE1547" w:rsidRDefault="00FE1547" w:rsidP="00FE1547">
            <w:pPr>
              <w:rPr>
                <w:ins w:id="1490" w:author="Jetlund Knut" w:date="2015-10-01T12:19:00Z"/>
                <w:u w:color="000000"/>
              </w:rPr>
            </w:pPr>
          </w:p>
          <w:p w14:paraId="653496D6" w14:textId="77777777" w:rsidR="00FE1547" w:rsidRPr="00FE1547" w:rsidRDefault="00FE1547" w:rsidP="00FE1547">
            <w:pPr>
              <w:rPr>
                <w:ins w:id="1491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B6FE0" w14:textId="77777777" w:rsidR="00FE1547" w:rsidRPr="00FE1547" w:rsidRDefault="00FE1547" w:rsidP="00FE1547">
            <w:pPr>
              <w:rPr>
                <w:ins w:id="1492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4FBFF0" w14:textId="77777777" w:rsidR="00FE1547" w:rsidRPr="00FE1547" w:rsidRDefault="00FE1547" w:rsidP="00FE1547">
            <w:pPr>
              <w:rPr>
                <w:ins w:id="1493" w:author="Jetlund Knut" w:date="2015-10-01T12:19:00Z"/>
                <w:u w:color="000000"/>
                <w:lang w:val="en-US"/>
              </w:rPr>
            </w:pPr>
            <w:ins w:id="1494" w:author="Jetlund Knut" w:date="2015-10-01T12:19:00Z">
              <w:r w:rsidRPr="00FE1547">
                <w:rPr>
                  <w:u w:color="000000"/>
                  <w:lang w:val="en-AU"/>
                </w:rPr>
                <w:t>2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332AD" w14:textId="77777777" w:rsidR="00FE1547" w:rsidRPr="00FE1547" w:rsidRDefault="00FE1547" w:rsidP="00FE1547">
            <w:pPr>
              <w:rPr>
                <w:ins w:id="1495" w:author="Jetlund Knut" w:date="2015-10-01T12:19:00Z"/>
                <w:u w:color="000000"/>
              </w:rPr>
            </w:pPr>
          </w:p>
        </w:tc>
        <w:bookmarkEnd w:id="1471"/>
      </w:tr>
      <w:tr w:rsidR="00FE1547" w:rsidRPr="00FE1547" w14:paraId="6D20357C" w14:textId="77777777" w:rsidTr="006351B8">
        <w:trPr>
          <w:ins w:id="1496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71F57" w14:textId="77777777" w:rsidR="00FE1547" w:rsidRPr="00FE1547" w:rsidRDefault="00FE1547" w:rsidP="00FE1547">
            <w:pPr>
              <w:rPr>
                <w:ins w:id="1497" w:author="Jetlund Knut" w:date="2015-10-01T12:19:00Z"/>
                <w:u w:color="000000"/>
                <w:lang w:val="en-AU"/>
              </w:rPr>
            </w:pPr>
            <w:bookmarkStart w:id="1498" w:name="BKM_4723B3F0_8A58_48F6_B84B_260A39EEF5D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A1416" w14:textId="77777777" w:rsidR="00FE1547" w:rsidRPr="00FE1547" w:rsidRDefault="00FE1547" w:rsidP="00FE1547">
            <w:pPr>
              <w:rPr>
                <w:ins w:id="1499" w:author="Jetlund Knut" w:date="2015-10-01T12:19:00Z"/>
                <w:u w:color="000000"/>
                <w:lang w:val="en-AU"/>
              </w:rPr>
            </w:pPr>
            <w:ins w:id="1500" w:author="Jetlund Knut" w:date="2015-10-01T12:19:00Z">
              <w:r w:rsidRPr="00FE1547">
                <w:rPr>
                  <w:u w:color="000000"/>
                  <w:lang w:val="en-AU"/>
                </w:rPr>
                <w:t>Prosent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7174C5" w14:textId="77777777" w:rsidR="00FE1547" w:rsidRPr="00FE1547" w:rsidRDefault="00FE1547" w:rsidP="00FE1547">
            <w:pPr>
              <w:rPr>
                <w:ins w:id="1501" w:author="Jetlund Knut" w:date="2015-10-01T12:19:00Z"/>
                <w:u w:color="000000"/>
              </w:rPr>
            </w:pPr>
            <w:ins w:id="1502" w:author="Jetlund Knut" w:date="2015-10-01T12:19:00Z">
              <w:r w:rsidRPr="00FE1547">
                <w:rPr>
                  <w:u w:color="000000"/>
                </w:rPr>
                <w:t>posisjon fra start av nettverkselementet, angitt i prosent av lengden på nettverkselementet (lenken)</w:t>
              </w:r>
            </w:ins>
          </w:p>
          <w:p w14:paraId="64998F2B" w14:textId="77777777" w:rsidR="00FE1547" w:rsidRPr="00FE1547" w:rsidRDefault="00FE1547" w:rsidP="00FE1547">
            <w:pPr>
              <w:rPr>
                <w:ins w:id="1503" w:author="Jetlund Knut" w:date="2015-10-01T12:19:00Z"/>
                <w:u w:color="000000"/>
              </w:rPr>
            </w:pPr>
          </w:p>
          <w:p w14:paraId="72164A25" w14:textId="77777777" w:rsidR="00FE1547" w:rsidRPr="00FE1547" w:rsidRDefault="00FE1547" w:rsidP="00FE1547">
            <w:pPr>
              <w:rPr>
                <w:ins w:id="1504" w:author="Jetlund Knut" w:date="2015-10-01T12:19:00Z"/>
                <w:u w:color="000000"/>
              </w:rPr>
            </w:pPr>
            <w:ins w:id="1505" w:author="Jetlund Knut" w:date="2015-10-01T12:19:00Z">
              <w:r w:rsidRPr="00FE1547">
                <w:rPr>
                  <w:u w:color="000000"/>
                </w:rPr>
                <w:t xml:space="preserve">Merknad: </w:t>
              </w:r>
            </w:ins>
          </w:p>
          <w:p w14:paraId="5C27725D" w14:textId="77777777" w:rsidR="00FE1547" w:rsidRPr="00FE1547" w:rsidRDefault="00FE1547" w:rsidP="00FE1547">
            <w:pPr>
              <w:rPr>
                <w:ins w:id="1506" w:author="Jetlund Knut" w:date="2015-10-01T12:19:00Z"/>
                <w:u w:color="000000"/>
              </w:rPr>
            </w:pPr>
            <w:ins w:id="1507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705B3C9D" w14:textId="77777777" w:rsidR="00FE1547" w:rsidRPr="00FE1547" w:rsidRDefault="00FE1547" w:rsidP="00FE1547">
            <w:pPr>
              <w:numPr>
                <w:ilvl w:val="0"/>
                <w:numId w:val="58"/>
              </w:numPr>
              <w:rPr>
                <w:ins w:id="1508" w:author="Jetlund Knut" w:date="2015-10-01T12:19:00Z"/>
                <w:u w:color="000000"/>
              </w:rPr>
            </w:pPr>
            <w:ins w:id="1509" w:author="Jetlund Knut" w:date="2015-10-01T12:19:00Z">
              <w:r w:rsidRPr="00FE1547">
                <w:rPr>
                  <w:u w:color="000000"/>
                </w:rPr>
                <w:t>type: "Interpolative"   </w:t>
              </w:r>
            </w:ins>
          </w:p>
          <w:p w14:paraId="77314346" w14:textId="77777777" w:rsidR="00FE1547" w:rsidRPr="00FE1547" w:rsidRDefault="00FE1547" w:rsidP="00FE1547">
            <w:pPr>
              <w:numPr>
                <w:ilvl w:val="0"/>
                <w:numId w:val="58"/>
              </w:numPr>
              <w:rPr>
                <w:ins w:id="1510" w:author="Jetlund Knut" w:date="2015-10-01T12:19:00Z"/>
                <w:u w:color="000000"/>
              </w:rPr>
            </w:pPr>
            <w:ins w:id="1511" w:author="Jetlund Knut" w:date="2015-10-01T12:19:00Z">
              <w:r w:rsidRPr="00FE1547">
                <w:rPr>
                  <w:u w:color="000000"/>
                </w:rPr>
                <w:t>units: "percent"   </w:t>
              </w:r>
            </w:ins>
          </w:p>
          <w:p w14:paraId="37EED887" w14:textId="77777777" w:rsidR="00FE1547" w:rsidRPr="00FE1547" w:rsidRDefault="00FE1547" w:rsidP="00FE1547">
            <w:pPr>
              <w:rPr>
                <w:ins w:id="1512" w:author="Jetlund Knut" w:date="2015-10-01T12:19:00Z"/>
                <w:u w:color="000000"/>
              </w:rPr>
            </w:pPr>
          </w:p>
          <w:p w14:paraId="60F595DF" w14:textId="77777777" w:rsidR="00FE1547" w:rsidRPr="00FE1547" w:rsidRDefault="00FE1547" w:rsidP="00FE1547">
            <w:pPr>
              <w:rPr>
                <w:ins w:id="1513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837C41" w14:textId="77777777" w:rsidR="00FE1547" w:rsidRPr="00FE1547" w:rsidRDefault="00FE1547" w:rsidP="00FE1547">
            <w:pPr>
              <w:rPr>
                <w:ins w:id="1514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42A732" w14:textId="77777777" w:rsidR="00FE1547" w:rsidRPr="00FE1547" w:rsidRDefault="00FE1547" w:rsidP="00FE1547">
            <w:pPr>
              <w:rPr>
                <w:ins w:id="1515" w:author="Jetlund Knut" w:date="2015-10-01T12:19:00Z"/>
                <w:u w:color="000000"/>
                <w:lang w:val="en-US"/>
              </w:rPr>
            </w:pPr>
            <w:ins w:id="1516" w:author="Jetlund Knut" w:date="2015-10-01T12:19:00Z">
              <w:r w:rsidRPr="00FE1547">
                <w:rPr>
                  <w:u w:color="000000"/>
                  <w:lang w:val="en-AU"/>
                </w:rPr>
                <w:t>3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52458" w14:textId="77777777" w:rsidR="00FE1547" w:rsidRPr="00FE1547" w:rsidRDefault="00FE1547" w:rsidP="00FE1547">
            <w:pPr>
              <w:rPr>
                <w:ins w:id="1517" w:author="Jetlund Knut" w:date="2015-10-01T12:19:00Z"/>
                <w:u w:color="000000"/>
              </w:rPr>
            </w:pPr>
          </w:p>
        </w:tc>
        <w:bookmarkEnd w:id="1498"/>
      </w:tr>
      <w:tr w:rsidR="00FE1547" w:rsidRPr="00FE1547" w14:paraId="0658CEDB" w14:textId="77777777" w:rsidTr="006351B8">
        <w:trPr>
          <w:ins w:id="1518" w:author="Jetlund Knut" w:date="2015-10-01T12:19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0B702" w14:textId="77777777" w:rsidR="00FE1547" w:rsidRPr="00FE1547" w:rsidRDefault="00FE1547" w:rsidP="00FE1547">
            <w:pPr>
              <w:rPr>
                <w:ins w:id="1519" w:author="Jetlund Knut" w:date="2015-10-01T12:19:00Z"/>
                <w:u w:color="000000"/>
                <w:lang w:val="en-AU"/>
              </w:rPr>
            </w:pPr>
            <w:bookmarkStart w:id="1520" w:name="BKM_4D8C7B0B_39FE_441F_AA58_8913764A7C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697D01" w14:textId="77777777" w:rsidR="00FE1547" w:rsidRPr="00FE1547" w:rsidRDefault="00FE1547" w:rsidP="00FE1547">
            <w:pPr>
              <w:rPr>
                <w:ins w:id="1521" w:author="Jetlund Knut" w:date="2015-10-01T12:19:00Z"/>
                <w:u w:color="000000"/>
                <w:lang w:val="en-AU"/>
              </w:rPr>
            </w:pPr>
            <w:ins w:id="1522" w:author="Jetlund Knut" w:date="2015-10-01T12:19:00Z">
              <w:r w:rsidRPr="00FE1547">
                <w:rPr>
                  <w:u w:color="000000"/>
                  <w:lang w:val="en-AU"/>
                </w:rPr>
                <w:t>Kilometrering</w:t>
              </w:r>
              <w:r w:rsidRPr="00FE1547">
                <w:rPr>
                  <w:u w:color="000000"/>
                </w:rPr>
                <w:t xml:space="preserve"> (Avledet:False)</w:t>
              </w:r>
            </w:ins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D4875" w14:textId="77777777" w:rsidR="00FE1547" w:rsidRPr="00FE1547" w:rsidRDefault="00FE1547" w:rsidP="00FE1547">
            <w:pPr>
              <w:rPr>
                <w:ins w:id="1523" w:author="Jetlund Knut" w:date="2015-10-01T12:19:00Z"/>
                <w:u w:color="000000"/>
              </w:rPr>
            </w:pPr>
            <w:ins w:id="1524" w:author="Jetlund Knut" w:date="2015-10-01T12:19:00Z">
              <w:r w:rsidRPr="00FE1547">
                <w:rPr>
                  <w:u w:color="000000"/>
                </w:rPr>
                <w:t xml:space="preserve">posisjon fra start av nettverkselementet, angitt i kilometer. </w:t>
              </w:r>
            </w:ins>
          </w:p>
          <w:p w14:paraId="38019A14" w14:textId="77777777" w:rsidR="00FE1547" w:rsidRPr="00FE1547" w:rsidRDefault="00FE1547" w:rsidP="00FE1547">
            <w:pPr>
              <w:rPr>
                <w:ins w:id="1525" w:author="Jetlund Knut" w:date="2015-10-01T12:19:00Z"/>
                <w:u w:color="000000"/>
              </w:rPr>
            </w:pPr>
          </w:p>
          <w:p w14:paraId="3080C87C" w14:textId="77777777" w:rsidR="00FE1547" w:rsidRPr="00FE1547" w:rsidRDefault="00FE1547" w:rsidP="00FE1547">
            <w:pPr>
              <w:rPr>
                <w:ins w:id="1526" w:author="Jetlund Knut" w:date="2015-10-01T12:19:00Z"/>
                <w:u w:color="000000"/>
              </w:rPr>
            </w:pPr>
            <w:ins w:id="1527" w:author="Jetlund Knut" w:date="2015-10-01T12:19:00Z">
              <w:r w:rsidRPr="00FE1547">
                <w:rPr>
                  <w:u w:color="000000"/>
                </w:rPr>
                <w:t>Merknad: Kan ta utgangspunkt i en angitt startverdi for nettverkselementet (lenken).</w:t>
              </w:r>
            </w:ins>
          </w:p>
          <w:p w14:paraId="57980101" w14:textId="77777777" w:rsidR="00FE1547" w:rsidRPr="00FE1547" w:rsidRDefault="00FE1547" w:rsidP="00FE1547">
            <w:pPr>
              <w:rPr>
                <w:ins w:id="1528" w:author="Jetlund Knut" w:date="2015-10-01T12:19:00Z"/>
                <w:u w:color="000000"/>
              </w:rPr>
            </w:pPr>
          </w:p>
          <w:p w14:paraId="7D6B79E5" w14:textId="77777777" w:rsidR="00FE1547" w:rsidRPr="00FE1547" w:rsidRDefault="00FE1547" w:rsidP="00FE1547">
            <w:pPr>
              <w:rPr>
                <w:ins w:id="1529" w:author="Jetlund Knut" w:date="2015-10-01T12:19:00Z"/>
                <w:u w:color="000000"/>
              </w:rPr>
            </w:pPr>
            <w:ins w:id="1530" w:author="Jetlund Knut" w:date="2015-10-01T12:19:00Z">
              <w:r w:rsidRPr="00FE1547">
                <w:rPr>
                  <w:u w:color="000000"/>
                </w:rPr>
                <w:t>ISO19148: LR_LinearReferencingMethod:</w:t>
              </w:r>
            </w:ins>
          </w:p>
          <w:p w14:paraId="1F305408" w14:textId="77777777" w:rsidR="00FE1547" w:rsidRPr="00FE1547" w:rsidRDefault="00FE1547" w:rsidP="00FE1547">
            <w:pPr>
              <w:numPr>
                <w:ilvl w:val="0"/>
                <w:numId w:val="59"/>
              </w:numPr>
              <w:rPr>
                <w:ins w:id="1531" w:author="Jetlund Knut" w:date="2015-10-01T12:19:00Z"/>
                <w:u w:color="000000"/>
              </w:rPr>
            </w:pPr>
            <w:ins w:id="1532" w:author="Jetlund Knut" w:date="2015-10-01T12:19:00Z">
              <w:r w:rsidRPr="00FE1547">
                <w:rPr>
                  <w:u w:color="000000"/>
                </w:rPr>
                <w:t>type: "absolute"  </w:t>
              </w:r>
            </w:ins>
          </w:p>
          <w:p w14:paraId="1C148AE7" w14:textId="77777777" w:rsidR="00FE1547" w:rsidRPr="00FE1547" w:rsidRDefault="00FE1547" w:rsidP="00FE1547">
            <w:pPr>
              <w:numPr>
                <w:ilvl w:val="0"/>
                <w:numId w:val="59"/>
              </w:numPr>
              <w:rPr>
                <w:ins w:id="1533" w:author="Jetlund Knut" w:date="2015-10-01T12:19:00Z"/>
                <w:u w:color="000000"/>
              </w:rPr>
            </w:pPr>
            <w:ins w:id="1534" w:author="Jetlund Knut" w:date="2015-10-01T12:19:00Z">
              <w:r w:rsidRPr="00FE1547">
                <w:rPr>
                  <w:u w:color="000000"/>
                </w:rPr>
                <w:t>units: "kilometer"  </w:t>
              </w:r>
            </w:ins>
          </w:p>
          <w:p w14:paraId="5B218B25" w14:textId="77777777" w:rsidR="00FE1547" w:rsidRPr="00FE1547" w:rsidRDefault="00FE1547" w:rsidP="00FE1547">
            <w:pPr>
              <w:rPr>
                <w:ins w:id="1535" w:author="Jetlund Knut" w:date="2015-10-01T12:19:00Z"/>
                <w:u w:color="000000"/>
              </w:rPr>
            </w:pPr>
          </w:p>
          <w:p w14:paraId="30E3F25E" w14:textId="77777777" w:rsidR="00FE1547" w:rsidRPr="00FE1547" w:rsidRDefault="00FE1547" w:rsidP="00FE1547">
            <w:pPr>
              <w:rPr>
                <w:ins w:id="1536" w:author="Jetlund Knut" w:date="2015-10-01T12:19:00Z"/>
                <w:u w:color="00000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D5D784" w14:textId="77777777" w:rsidR="00FE1547" w:rsidRPr="00FE1547" w:rsidRDefault="00FE1547" w:rsidP="00FE1547">
            <w:pPr>
              <w:rPr>
                <w:ins w:id="1537" w:author="Jetlund Knut" w:date="2015-10-01T12:19:00Z"/>
                <w:u w:color="00000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9B4DA" w14:textId="77777777" w:rsidR="00FE1547" w:rsidRPr="00FE1547" w:rsidRDefault="00FE1547" w:rsidP="00FE1547">
            <w:pPr>
              <w:rPr>
                <w:ins w:id="1538" w:author="Jetlund Knut" w:date="2015-10-01T12:19:00Z"/>
                <w:u w:color="000000"/>
                <w:lang w:val="en-US"/>
              </w:rPr>
            </w:pPr>
            <w:ins w:id="1539" w:author="Jetlund Knut" w:date="2015-10-01T12:19:00Z">
              <w:r w:rsidRPr="00FE1547">
                <w:rPr>
                  <w:u w:color="000000"/>
                  <w:lang w:val="en-AU"/>
                </w:rPr>
                <w:t>5</w:t>
              </w:r>
            </w:ins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5BD720" w14:textId="77777777" w:rsidR="00FE1547" w:rsidRPr="00FE1547" w:rsidRDefault="00FE1547" w:rsidP="00FE1547">
            <w:pPr>
              <w:rPr>
                <w:ins w:id="1540" w:author="Jetlund Knut" w:date="2015-10-01T12:19:00Z"/>
                <w:u w:color="000000"/>
              </w:rPr>
            </w:pPr>
          </w:p>
        </w:tc>
        <w:bookmarkEnd w:id="1520"/>
      </w:tr>
    </w:tbl>
    <w:p w14:paraId="18044E13" w14:textId="77777777" w:rsidR="00FE1547" w:rsidRPr="00FE1547" w:rsidRDefault="00FE1547" w:rsidP="00FE1547">
      <w:pPr>
        <w:rPr>
          <w:ins w:id="1541" w:author="Jetlund Knut" w:date="2015-10-01T12:19:00Z"/>
          <w:u w:color="000000"/>
        </w:rPr>
      </w:pPr>
    </w:p>
    <w:p w14:paraId="7833F050" w14:textId="77777777" w:rsidR="00FE1547" w:rsidRPr="00FE1547" w:rsidRDefault="00FE1547" w:rsidP="00FE1547">
      <w:pPr>
        <w:rPr>
          <w:ins w:id="1542" w:author="Jetlund Knut" w:date="2015-10-01T12:19:00Z"/>
          <w:u w:color="000000"/>
          <w:lang w:val="en-AU"/>
        </w:rPr>
      </w:pPr>
    </w:p>
    <w:p w14:paraId="7B971CDA" w14:textId="77777777" w:rsidR="00FE1547" w:rsidRPr="00FE1547" w:rsidRDefault="00FE1547" w:rsidP="00FE1547">
      <w:pPr>
        <w:rPr>
          <w:ins w:id="1543" w:author="Jetlund Knut" w:date="2015-10-01T12:19:00Z"/>
          <w:b/>
          <w:i/>
          <w:u w:color="000000"/>
          <w:lang w:val="en-US"/>
        </w:rPr>
      </w:pPr>
      <w:ins w:id="1544" w:author="Jetlund Knut" w:date="2015-10-01T12:19:00Z">
        <w:r w:rsidRPr="00FE1547">
          <w:rPr>
            <w:b/>
            <w:i/>
            <w:u w:color="000000"/>
          </w:rPr>
          <w:t>Assosiasjoner</w:t>
        </w:r>
      </w:ins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FE1547" w:rsidRPr="00FE1547" w14:paraId="57DE4A8A" w14:textId="77777777" w:rsidTr="006351B8">
        <w:trPr>
          <w:cantSplit/>
          <w:trHeight w:val="260"/>
          <w:tblHeader/>
          <w:ins w:id="1545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AD7B2" w14:textId="77777777" w:rsidR="00FE1547" w:rsidRPr="00FE1547" w:rsidRDefault="00FE1547" w:rsidP="00FE1547">
            <w:pPr>
              <w:rPr>
                <w:ins w:id="1546" w:author="Jetlund Knut" w:date="2015-10-01T12:19:00Z"/>
                <w:b/>
                <w:u w:color="000000"/>
                <w:lang w:val="en-US"/>
              </w:rPr>
            </w:pPr>
            <w:ins w:id="1547" w:author="Jetlund Knut" w:date="2015-10-01T12:19:00Z">
              <w:r w:rsidRPr="00FE1547">
                <w:rPr>
                  <w:b/>
                  <w:u w:color="000000"/>
                </w:rPr>
                <w:t>Assosiasjon type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71B549" w14:textId="77777777" w:rsidR="00FE1547" w:rsidRPr="00FE1547" w:rsidRDefault="00FE1547" w:rsidP="00FE1547">
            <w:pPr>
              <w:rPr>
                <w:ins w:id="1548" w:author="Jetlund Knut" w:date="2015-10-01T12:19:00Z"/>
                <w:b/>
                <w:u w:color="000000"/>
              </w:rPr>
            </w:pPr>
            <w:ins w:id="1549" w:author="Jetlund Knut" w:date="2015-10-01T12:19:00Z">
              <w:r w:rsidRPr="00FE1547">
                <w:rPr>
                  <w:b/>
                  <w:u w:color="000000"/>
                </w:rPr>
                <w:t>Navn</w:t>
              </w:r>
            </w:ins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448179" w14:textId="77777777" w:rsidR="00FE1547" w:rsidRPr="00FE1547" w:rsidRDefault="00FE1547" w:rsidP="00FE1547">
            <w:pPr>
              <w:rPr>
                <w:ins w:id="1550" w:author="Jetlund Knut" w:date="2015-10-01T12:19:00Z"/>
                <w:b/>
                <w:u w:color="000000"/>
                <w:lang w:val="en-US"/>
              </w:rPr>
            </w:pPr>
            <w:ins w:id="1551" w:author="Jetlund Knut" w:date="2015-10-01T12:19:00Z">
              <w:r w:rsidRPr="00FE1547">
                <w:rPr>
                  <w:b/>
                  <w:u w:color="000000"/>
                </w:rPr>
                <w:t>Fra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27AB2A" w14:textId="77777777" w:rsidR="00FE1547" w:rsidRPr="00FE1547" w:rsidRDefault="00FE1547" w:rsidP="00FE1547">
            <w:pPr>
              <w:rPr>
                <w:ins w:id="1552" w:author="Jetlund Knut" w:date="2015-10-01T12:19:00Z"/>
                <w:b/>
                <w:u w:color="000000"/>
              </w:rPr>
            </w:pPr>
            <w:ins w:id="1553" w:author="Jetlund Knut" w:date="2015-10-01T12:19:00Z">
              <w:r w:rsidRPr="00FE1547">
                <w:rPr>
                  <w:b/>
                  <w:u w:color="000000"/>
                </w:rPr>
                <w:t>Til</w:t>
              </w:r>
            </w:ins>
          </w:p>
        </w:tc>
      </w:tr>
      <w:tr w:rsidR="00FE1547" w:rsidRPr="00FE1547" w14:paraId="647BD61A" w14:textId="77777777" w:rsidTr="006351B8">
        <w:trPr>
          <w:trHeight w:val="461"/>
          <w:ins w:id="1554" w:author="Jetlund Knut" w:date="2015-10-01T12:19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E79A3" w14:textId="77777777" w:rsidR="00FE1547" w:rsidRPr="00FE1547" w:rsidRDefault="00FE1547" w:rsidP="00FE1547">
            <w:pPr>
              <w:rPr>
                <w:ins w:id="1555" w:author="Jetlund Knut" w:date="2015-10-01T12:19:00Z"/>
                <w:u w:color="000000"/>
                <w:lang w:val="en-AU"/>
              </w:rPr>
            </w:pPr>
            <w:ins w:id="1556" w:author="Jetlund Knut" w:date="2015-10-01T12:19:00Z">
              <w:r w:rsidRPr="00FE1547">
                <w:rPr>
                  <w:u w:color="000000"/>
                </w:rPr>
                <w:t xml:space="preserve">Realization   </w:t>
              </w:r>
            </w:ins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ED0C1A" w14:textId="77777777" w:rsidR="00FE1547" w:rsidRPr="00FE1547" w:rsidRDefault="00FE1547" w:rsidP="00FE1547">
            <w:pPr>
              <w:rPr>
                <w:ins w:id="1557" w:author="Jetlund Knut" w:date="2015-10-01T12:19:00Z"/>
                <w:u w:color="00000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60987" w14:textId="77777777" w:rsidR="00FE1547" w:rsidRPr="00FE1547" w:rsidRDefault="00FE1547" w:rsidP="00FE1547">
            <w:pPr>
              <w:rPr>
                <w:ins w:id="1558" w:author="Jetlund Knut" w:date="2015-10-01T12:19:00Z"/>
                <w:u w:color="000000"/>
                <w:lang w:val="en-AU"/>
              </w:rPr>
            </w:pPr>
            <w:ins w:id="1559" w:author="Jetlund Knut" w:date="2015-10-01T12:19:00Z">
              <w:r w:rsidRPr="00FE1547">
                <w:rPr>
                  <w:u w:color="000000"/>
                  <w:lang w:val="en-AU"/>
                </w:rPr>
                <w:t xml:space="preserve">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LineærReferanseMetode</w:t>
              </w:r>
              <w:r w:rsidRPr="00FE1547">
                <w:rPr>
                  <w:u w:color="000000"/>
                </w:rPr>
                <w:t>. Rolle:  ...</w:t>
              </w:r>
            </w:ins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D84FD7" w14:textId="77777777" w:rsidR="00FE1547" w:rsidRPr="00FE1547" w:rsidRDefault="00FE1547" w:rsidP="00FE1547">
            <w:pPr>
              <w:rPr>
                <w:ins w:id="1560" w:author="Jetlund Knut" w:date="2015-10-01T12:19:00Z"/>
                <w:u w:color="000000"/>
                <w:lang w:val="en-AU"/>
              </w:rPr>
            </w:pPr>
            <w:ins w:id="1561" w:author="Jetlund Knut" w:date="2015-10-01T12:19:00Z">
              <w:r w:rsidRPr="00FE1547">
                <w:rPr>
                  <w:u w:color="000000"/>
                  <w:lang w:val="en-US"/>
                </w:rPr>
                <w:t xml:space="preserve">  </w:t>
              </w:r>
              <w:r w:rsidRPr="00FE1547">
                <w:rPr>
                  <w:u w:color="000000"/>
                  <w:lang w:val="en-US"/>
                </w:rPr>
                <w:tab/>
              </w:r>
              <w:r w:rsidRPr="00FE1547">
                <w:rPr>
                  <w:u w:color="000000"/>
                  <w:lang w:val="en-AU"/>
                </w:rPr>
                <w:t>LR_LinearReferencingMethod</w:t>
              </w:r>
              <w:r w:rsidRPr="00FE1547">
                <w:rPr>
                  <w:u w:color="000000"/>
                  <w:lang w:val="en-US"/>
                </w:rPr>
                <w:t>.</w:t>
              </w:r>
              <w:r w:rsidRPr="00FE1547">
                <w:rPr>
                  <w:u w:color="000000"/>
                </w:rPr>
                <w:t xml:space="preserve"> Rolle:  ...</w:t>
              </w:r>
            </w:ins>
          </w:p>
        </w:tc>
      </w:tr>
      <w:bookmarkEnd w:id="1399"/>
    </w:tbl>
    <w:p w14:paraId="7DD18BF8" w14:textId="77777777" w:rsidR="00FE1547" w:rsidRPr="00FE1547" w:rsidRDefault="00FE1547" w:rsidP="00FE1547">
      <w:pPr>
        <w:rPr>
          <w:ins w:id="1562" w:author="Jetlund Knut" w:date="2015-10-01T12:19:00Z"/>
          <w:u w:color="000000"/>
          <w:lang w:val="en-AU"/>
        </w:rPr>
      </w:pPr>
    </w:p>
    <w:p w14:paraId="6AF391D7" w14:textId="77777777" w:rsidR="00FE1547" w:rsidRPr="00FE1547" w:rsidRDefault="00FE1547" w:rsidP="00FE1547">
      <w:pPr>
        <w:rPr>
          <w:ins w:id="1563" w:author="Jetlund Knut" w:date="2015-10-01T12:19:00Z"/>
          <w:u w:color="000000"/>
          <w:lang w:val="en-AU"/>
        </w:rPr>
      </w:pPr>
    </w:p>
    <w:p w14:paraId="30F69EEE" w14:textId="502E8DE9" w:rsidR="00A3101C" w:rsidRPr="00E37222" w:rsidDel="00FE1547" w:rsidRDefault="00A3101C" w:rsidP="00A3101C">
      <w:pPr>
        <w:rPr>
          <w:del w:id="1564" w:author="Jetlund Knut" w:date="2015-10-01T12:23:00Z"/>
          <w:u w:color="000000"/>
        </w:rPr>
        <w:pPrChange w:id="1565" w:author="Jetlund Knut" w:date="2015-10-01T12:02:00Z">
          <w:pPr>
            <w:pStyle w:val="Overskrift3"/>
          </w:pPr>
        </w:pPrChange>
      </w:pPr>
    </w:p>
    <w:p w14:paraId="5278B6CA" w14:textId="6BEDA74B" w:rsidR="002870A9" w:rsidRPr="00DB5D2E" w:rsidDel="00FE1547" w:rsidRDefault="002870A9" w:rsidP="002870A9">
      <w:pPr>
        <w:pStyle w:val="Overskrift4"/>
        <w:pBdr>
          <w:bottom w:val="single" w:sz="12" w:space="4" w:color="auto"/>
        </w:pBdr>
        <w:rPr>
          <w:del w:id="1566" w:author="Jetlund Knut" w:date="2015-10-01T12:23:00Z"/>
          <w:bCs/>
          <w:u w:color="000000"/>
          <w:lang w:val="en-AU"/>
        </w:rPr>
      </w:pPr>
      <w:bookmarkStart w:id="1567" w:name="BKM_67CAEE0F_56C2_4D1C_99E5_E6E4FDCD8E39"/>
      <w:del w:id="1568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Del="00FE1547">
          <w:rPr>
            <w:bCs/>
            <w:u w:color="000000"/>
            <w:lang w:val="en-AU"/>
          </w:rPr>
          <w:delText>Nettverkselement</w:delText>
        </w:r>
      </w:del>
    </w:p>
    <w:p w14:paraId="073777A3" w14:textId="56C6568F" w:rsidR="002870A9" w:rsidDel="00FE1547" w:rsidRDefault="002870A9" w:rsidP="002870A9">
      <w:pPr>
        <w:rPr>
          <w:del w:id="1569" w:author="Jetlund Knut" w:date="2015-10-01T12:23:00Z"/>
        </w:rPr>
      </w:pPr>
      <w:del w:id="1570" w:author="Jetlund Knut" w:date="2015-10-01T12:23:00Z">
        <w:r w:rsidDel="00FE1547">
          <w:delText xml:space="preserve">Abstrakt objekttype som representerer et element i et nettverk. </w:delText>
        </w:r>
      </w:del>
    </w:p>
    <w:p w14:paraId="78C66B6A" w14:textId="468B861D" w:rsidR="002870A9" w:rsidRPr="00E3546C" w:rsidDel="00FE1547" w:rsidRDefault="002870A9" w:rsidP="002870A9">
      <w:pPr>
        <w:rPr>
          <w:del w:id="1571" w:author="Jetlund Knut" w:date="2015-10-01T12:23:00Z"/>
          <w:i/>
        </w:rPr>
      </w:pPr>
      <w:del w:id="1572" w:author="Jetlund Knut" w:date="2015-10-01T12:23:00Z">
        <w:r w:rsidRPr="00E3546C" w:rsidDel="00FE1547">
          <w:rPr>
            <w:i/>
          </w:rPr>
          <w:delText>Realisering av INSPIRE Network:NetworkElement</w:delText>
        </w:r>
      </w:del>
    </w:p>
    <w:p w14:paraId="61B15CA0" w14:textId="71A4EED5" w:rsidR="002870A9" w:rsidDel="00FE1547" w:rsidRDefault="002870A9" w:rsidP="002870A9">
      <w:pPr>
        <w:rPr>
          <w:del w:id="1573" w:author="Jetlund Knut" w:date="2015-10-01T12:23:00Z"/>
          <w:color w:val="000000"/>
          <w:sz w:val="20"/>
        </w:rPr>
      </w:pPr>
    </w:p>
    <w:p w14:paraId="6F13CA06" w14:textId="34A56D39" w:rsidR="002870A9" w:rsidRPr="00DB5D2E" w:rsidDel="00FE1547" w:rsidRDefault="002870A9" w:rsidP="002870A9">
      <w:pPr>
        <w:rPr>
          <w:del w:id="1574" w:author="Jetlund Knut" w:date="2015-10-01T12:23:00Z"/>
          <w:b/>
          <w:color w:val="000000"/>
          <w:szCs w:val="24"/>
        </w:rPr>
      </w:pPr>
      <w:del w:id="1575" w:author="Jetlund Knut" w:date="2015-10-01T12:23:00Z">
        <w:r w:rsidRPr="00DB5D2E" w:rsidDel="00FE1547">
          <w:rPr>
            <w:b/>
            <w:color w:val="000000"/>
            <w:szCs w:val="24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2870A9" w:rsidRPr="00DB5D2E" w:rsidDel="00FE1547" w14:paraId="48F862E8" w14:textId="2B648779" w:rsidTr="00412B77">
        <w:trPr>
          <w:trHeight w:val="215"/>
          <w:del w:id="157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A4695" w14:textId="495BF47B" w:rsidR="002870A9" w:rsidRPr="00DB5D2E" w:rsidDel="00FE1547" w:rsidRDefault="002870A9" w:rsidP="00412B77">
            <w:pPr>
              <w:rPr>
                <w:del w:id="1577" w:author="Jetlund Knut" w:date="2015-10-01T12:23:00Z"/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2AC75" w14:textId="216AEF07" w:rsidR="002870A9" w:rsidRPr="00DB5D2E" w:rsidDel="00FE1547" w:rsidRDefault="002870A9" w:rsidP="00412B77">
            <w:pPr>
              <w:rPr>
                <w:del w:id="1578" w:author="Jetlund Knut" w:date="2015-10-01T12:23:00Z"/>
                <w:b/>
                <w:lang w:val="en-US"/>
              </w:rPr>
            </w:pPr>
            <w:del w:id="1579" w:author="Jetlund Knut" w:date="2015-10-01T12:23:00Z">
              <w:r w:rsidRPr="00DB5D2E" w:rsidDel="00FE1547">
                <w:rPr>
                  <w:b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8EAE50" w14:textId="7CEBD658" w:rsidR="002870A9" w:rsidRPr="00DB5D2E" w:rsidDel="00FE1547" w:rsidRDefault="002870A9" w:rsidP="00412B77">
            <w:pPr>
              <w:rPr>
                <w:del w:id="1580" w:author="Jetlund Knut" w:date="2015-10-01T12:23:00Z"/>
                <w:b/>
                <w:lang w:val="en-US"/>
              </w:rPr>
            </w:pPr>
            <w:del w:id="1581" w:author="Jetlund Knut" w:date="2015-10-01T12:23:00Z">
              <w:r w:rsidRPr="00DB5D2E" w:rsidDel="00FE1547">
                <w:rPr>
                  <w:b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C21A8A" w14:textId="30BDB84E" w:rsidR="002870A9" w:rsidRPr="00DB5D2E" w:rsidDel="00FE1547" w:rsidRDefault="002870A9" w:rsidP="00412B77">
            <w:pPr>
              <w:rPr>
                <w:del w:id="1582" w:author="Jetlund Knut" w:date="2015-10-01T12:23:00Z"/>
                <w:b/>
                <w:lang w:val="en-US"/>
              </w:rPr>
            </w:pPr>
            <w:del w:id="1583" w:author="Jetlund Knut" w:date="2015-10-01T12:23:00Z">
              <w:r w:rsidRPr="00DB5D2E" w:rsidDel="00FE1547">
                <w:rPr>
                  <w:b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0F422" w14:textId="32E005B2" w:rsidR="002870A9" w:rsidRPr="00DB5D2E" w:rsidDel="00FE1547" w:rsidRDefault="002870A9" w:rsidP="00412B77">
            <w:pPr>
              <w:rPr>
                <w:del w:id="1584" w:author="Jetlund Knut" w:date="2015-10-01T12:23:00Z"/>
                <w:b/>
                <w:lang w:val="en-US"/>
              </w:rPr>
            </w:pPr>
            <w:del w:id="1585" w:author="Jetlund Knut" w:date="2015-10-01T12:23:00Z">
              <w:r w:rsidRPr="00DB5D2E" w:rsidDel="00FE1547">
                <w:rPr>
                  <w:b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26138" w14:textId="66D24316" w:rsidR="002870A9" w:rsidRPr="00DB5D2E" w:rsidDel="00FE1547" w:rsidRDefault="002870A9" w:rsidP="00412B77">
            <w:pPr>
              <w:rPr>
                <w:del w:id="1586" w:author="Jetlund Knut" w:date="2015-10-01T12:23:00Z"/>
                <w:b/>
              </w:rPr>
            </w:pPr>
            <w:del w:id="1587" w:author="Jetlund Knut" w:date="2015-10-01T12:23:00Z">
              <w:r w:rsidRPr="00DB5D2E" w:rsidDel="00FE1547">
                <w:rPr>
                  <w:b/>
                </w:rPr>
                <w:delText>Type</w:delText>
              </w:r>
            </w:del>
          </w:p>
        </w:tc>
      </w:tr>
      <w:tr w:rsidR="002870A9" w:rsidDel="00FE1547" w14:paraId="299FC58C" w14:textId="3606A51F" w:rsidTr="00412B77">
        <w:trPr>
          <w:del w:id="158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735A5" w14:textId="4AADF6B0" w:rsidR="002870A9" w:rsidDel="00FE1547" w:rsidRDefault="002870A9" w:rsidP="00412B77">
            <w:pPr>
              <w:rPr>
                <w:del w:id="1589" w:author="Jetlund Knut" w:date="2015-10-01T12:23:00Z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1F333" w14:textId="25EF61FE" w:rsidR="002870A9" w:rsidDel="00FE1547" w:rsidRDefault="002870A9" w:rsidP="00412B77">
            <w:pPr>
              <w:rPr>
                <w:del w:id="1590" w:author="Jetlund Knut" w:date="2015-10-01T12:23:00Z"/>
                <w:lang w:val="en-AU"/>
              </w:rPr>
            </w:pPr>
            <w:del w:id="1591" w:author="Jetlund Knut" w:date="2015-10-01T12:23:00Z">
              <w:r w:rsidDel="00FE1547">
                <w:rPr>
                  <w:lang w:val="en-AU"/>
                </w:rPr>
                <w:delText>identifikasjon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BD9E5" w14:textId="3628558B" w:rsidR="002870A9" w:rsidRPr="00DB5D2E" w:rsidDel="00FE1547" w:rsidRDefault="002870A9" w:rsidP="00E3546C">
            <w:pPr>
              <w:rPr>
                <w:del w:id="1592" w:author="Jetlund Knut" w:date="2015-10-01T12:23:00Z"/>
                <w:lang w:val="nn-NO"/>
              </w:rPr>
            </w:pPr>
            <w:del w:id="1593" w:author="Jetlund Knut" w:date="2015-10-01T12:23:00Z">
              <w:r w:rsidRPr="00DB5D2E" w:rsidDel="00FE1547">
                <w:rPr>
                  <w:lang w:val="nn-NO"/>
                </w:rPr>
                <w:delText xml:space="preserve">Unik identifikasjon av </w:delText>
              </w:r>
              <w:r w:rsidDel="00FE1547">
                <w:rPr>
                  <w:lang w:val="nn-NO"/>
                </w:rPr>
                <w:delText>nettverkselementet</w:delText>
              </w:r>
              <w:r w:rsidRPr="00DB5D2E" w:rsidDel="00FE1547">
                <w:rPr>
                  <w:lang w:val="nn-NO"/>
                </w:rPr>
                <w:delText>.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931563" w14:textId="44669614" w:rsidR="002870A9" w:rsidRPr="00DB5D2E" w:rsidDel="00FE1547" w:rsidRDefault="002870A9" w:rsidP="00412B77">
            <w:pPr>
              <w:rPr>
                <w:del w:id="1594" w:author="Jetlund Knut" w:date="2015-10-01T12:23:00Z"/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83FB8" w14:textId="2E985C47" w:rsidR="002870A9" w:rsidRPr="00DB5D2E" w:rsidDel="00FE1547" w:rsidRDefault="002870A9" w:rsidP="00412B77">
            <w:pPr>
              <w:rPr>
                <w:del w:id="1595" w:author="Jetlund Knut" w:date="2015-10-01T12:23:00Z"/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A15DFE" w14:textId="20DF6A88" w:rsidR="002870A9" w:rsidDel="00FE1547" w:rsidRDefault="002870A9" w:rsidP="00412B77">
            <w:pPr>
              <w:rPr>
                <w:del w:id="1596" w:author="Jetlund Knut" w:date="2015-10-01T12:23:00Z"/>
              </w:rPr>
            </w:pPr>
            <w:del w:id="1597" w:author="Jetlund Knut" w:date="2015-10-01T12:23:00Z">
              <w:r w:rsidDel="00FE1547">
                <w:delText>Identifikasjon</w:delText>
              </w:r>
            </w:del>
          </w:p>
        </w:tc>
      </w:tr>
    </w:tbl>
    <w:p w14:paraId="63D68449" w14:textId="17CE2C0A" w:rsidR="002870A9" w:rsidDel="00ED5FE5" w:rsidRDefault="002870A9" w:rsidP="002870A9">
      <w:pPr>
        <w:rPr>
          <w:del w:id="1598" w:author="Jetlund Knut" w:date="2015-10-01T12:07:00Z"/>
          <w:color w:val="000000"/>
          <w:sz w:val="20"/>
          <w:lang w:val="en-AU"/>
        </w:rPr>
      </w:pPr>
    </w:p>
    <w:p w14:paraId="379DC2EE" w14:textId="72102669" w:rsidR="002870A9" w:rsidRPr="00DB5D2E" w:rsidDel="00A3101C" w:rsidRDefault="002870A9" w:rsidP="002870A9">
      <w:pPr>
        <w:rPr>
          <w:del w:id="1599" w:author="Jetlund Knut" w:date="2015-10-01T12:06:00Z"/>
          <w:b/>
          <w:iCs/>
          <w:color w:val="000000"/>
          <w:szCs w:val="24"/>
          <w:lang w:val="en-AU"/>
        </w:rPr>
      </w:pPr>
      <w:del w:id="1600" w:author="Jetlund Knut" w:date="2015-10-01T12:06:00Z">
        <w:r w:rsidRPr="00DB5D2E" w:rsidDel="00A3101C">
          <w:rPr>
            <w:b/>
            <w:color w:val="000000"/>
          </w:rPr>
          <w:delText>Assosiasjoner</w:delText>
        </w:r>
        <w:bookmarkStart w:id="1601" w:name="_Toc431466223"/>
        <w:bookmarkStart w:id="1602" w:name="_Toc431466273"/>
        <w:bookmarkStart w:id="1603" w:name="_Toc431466325"/>
        <w:bookmarkEnd w:id="1601"/>
        <w:bookmarkEnd w:id="1602"/>
        <w:bookmarkEnd w:id="1603"/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2870A9" w:rsidRPr="00DB5D2E" w:rsidDel="00A3101C" w14:paraId="3116B178" w14:textId="7A51E6E5" w:rsidTr="00412B77">
        <w:trPr>
          <w:cantSplit/>
          <w:trHeight w:val="260"/>
          <w:tblHeader/>
          <w:del w:id="1604" w:author="Jetlund Knut" w:date="2015-10-01T12:06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BF935" w14:textId="0E19FF7A" w:rsidR="002870A9" w:rsidRPr="00DB5D2E" w:rsidDel="00A3101C" w:rsidRDefault="002870A9" w:rsidP="00412B77">
            <w:pPr>
              <w:rPr>
                <w:del w:id="1605" w:author="Jetlund Knut" w:date="2015-10-01T12:06:00Z"/>
                <w:b/>
                <w:lang w:val="en-US"/>
              </w:rPr>
            </w:pPr>
            <w:del w:id="1606" w:author="Jetlund Knut" w:date="2015-10-01T12:06:00Z">
              <w:r w:rsidRPr="00DB5D2E" w:rsidDel="00A3101C">
                <w:rPr>
                  <w:b/>
                  <w:lang w:val="en-US"/>
                </w:rPr>
                <w:delText>Assosiasjon type</w:delText>
              </w:r>
              <w:bookmarkStart w:id="1607" w:name="_Toc431466224"/>
              <w:bookmarkStart w:id="1608" w:name="_Toc431466274"/>
              <w:bookmarkStart w:id="1609" w:name="_Toc431466326"/>
              <w:bookmarkEnd w:id="1607"/>
              <w:bookmarkEnd w:id="1608"/>
              <w:bookmarkEnd w:id="1609"/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42A71" w14:textId="157171BB" w:rsidR="002870A9" w:rsidRPr="00DB5D2E" w:rsidDel="00A3101C" w:rsidRDefault="002870A9" w:rsidP="00412B77">
            <w:pPr>
              <w:rPr>
                <w:del w:id="1610" w:author="Jetlund Knut" w:date="2015-10-01T12:06:00Z"/>
                <w:b/>
                <w:lang w:val="en-US"/>
              </w:rPr>
            </w:pPr>
            <w:del w:id="1611" w:author="Jetlund Knut" w:date="2015-10-01T12:06:00Z">
              <w:r w:rsidRPr="00DB5D2E" w:rsidDel="00A3101C">
                <w:rPr>
                  <w:b/>
                  <w:lang w:val="en-US"/>
                </w:rPr>
                <w:delText>Navn</w:delText>
              </w:r>
              <w:bookmarkStart w:id="1612" w:name="_Toc431466225"/>
              <w:bookmarkStart w:id="1613" w:name="_Toc431466275"/>
              <w:bookmarkStart w:id="1614" w:name="_Toc431466327"/>
              <w:bookmarkEnd w:id="1612"/>
              <w:bookmarkEnd w:id="1613"/>
              <w:bookmarkEnd w:id="1614"/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CEFC4" w14:textId="69E7FB4C" w:rsidR="002870A9" w:rsidRPr="00DB5D2E" w:rsidDel="00A3101C" w:rsidRDefault="002870A9" w:rsidP="00412B77">
            <w:pPr>
              <w:rPr>
                <w:del w:id="1615" w:author="Jetlund Knut" w:date="2015-10-01T12:06:00Z"/>
                <w:b/>
                <w:lang w:val="en-US"/>
              </w:rPr>
            </w:pPr>
            <w:del w:id="1616" w:author="Jetlund Knut" w:date="2015-10-01T12:06:00Z">
              <w:r w:rsidRPr="00DB5D2E" w:rsidDel="00A3101C">
                <w:rPr>
                  <w:b/>
                  <w:lang w:val="en-US"/>
                </w:rPr>
                <w:delText>Fra</w:delText>
              </w:r>
              <w:bookmarkStart w:id="1617" w:name="_Toc431466226"/>
              <w:bookmarkStart w:id="1618" w:name="_Toc431466276"/>
              <w:bookmarkStart w:id="1619" w:name="_Toc431466328"/>
              <w:bookmarkEnd w:id="1617"/>
              <w:bookmarkEnd w:id="1618"/>
              <w:bookmarkEnd w:id="1619"/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70D51" w14:textId="3FA36476" w:rsidR="002870A9" w:rsidRPr="00DB5D2E" w:rsidDel="00A3101C" w:rsidRDefault="002870A9" w:rsidP="00412B77">
            <w:pPr>
              <w:rPr>
                <w:del w:id="1620" w:author="Jetlund Knut" w:date="2015-10-01T12:06:00Z"/>
                <w:b/>
                <w:lang w:val="en-US"/>
              </w:rPr>
            </w:pPr>
            <w:del w:id="1621" w:author="Jetlund Knut" w:date="2015-10-01T12:06:00Z">
              <w:r w:rsidRPr="00DB5D2E" w:rsidDel="00A3101C">
                <w:rPr>
                  <w:b/>
                  <w:lang w:val="en-US"/>
                </w:rPr>
                <w:delText>Til</w:delText>
              </w:r>
              <w:bookmarkStart w:id="1622" w:name="_Toc431466227"/>
              <w:bookmarkStart w:id="1623" w:name="_Toc431466277"/>
              <w:bookmarkStart w:id="1624" w:name="_Toc431466329"/>
              <w:bookmarkEnd w:id="1622"/>
              <w:bookmarkEnd w:id="1623"/>
              <w:bookmarkEnd w:id="1624"/>
            </w:del>
          </w:p>
        </w:tc>
        <w:bookmarkStart w:id="1625" w:name="_Toc431466228"/>
        <w:bookmarkStart w:id="1626" w:name="_Toc431466278"/>
        <w:bookmarkStart w:id="1627" w:name="_Toc431466330"/>
        <w:bookmarkEnd w:id="1625"/>
        <w:bookmarkEnd w:id="1626"/>
        <w:bookmarkEnd w:id="1627"/>
      </w:tr>
      <w:tr w:rsidR="002870A9" w:rsidDel="00A3101C" w14:paraId="2526A1A6" w14:textId="22509F39" w:rsidTr="00412B77">
        <w:trPr>
          <w:trHeight w:val="461"/>
          <w:del w:id="1628" w:author="Jetlund Knut" w:date="2015-10-01T12:06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28A7" w14:textId="197FB945" w:rsidR="002870A9" w:rsidDel="00A3101C" w:rsidRDefault="002870A9" w:rsidP="00412B77">
            <w:pPr>
              <w:rPr>
                <w:del w:id="1629" w:author="Jetlund Knut" w:date="2015-10-01T12:06:00Z"/>
                <w:lang w:val="en-AU"/>
              </w:rPr>
            </w:pPr>
            <w:del w:id="1630" w:author="Jetlund Knut" w:date="2015-10-01T12:06:00Z">
              <w:r w:rsidDel="00A3101C">
                <w:delText xml:space="preserve">Association   </w:delText>
              </w:r>
              <w:bookmarkStart w:id="1631" w:name="_Toc431466229"/>
              <w:bookmarkStart w:id="1632" w:name="_Toc431466279"/>
              <w:bookmarkStart w:id="1633" w:name="_Toc431466331"/>
              <w:bookmarkEnd w:id="1631"/>
              <w:bookmarkEnd w:id="1632"/>
              <w:bookmarkEnd w:id="1633"/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B6343" w14:textId="53F34E74" w:rsidR="002870A9" w:rsidDel="00A3101C" w:rsidRDefault="002870A9" w:rsidP="00412B77">
            <w:pPr>
              <w:rPr>
                <w:del w:id="1634" w:author="Jetlund Knut" w:date="2015-10-01T12:06:00Z"/>
                <w:lang w:val="en-US"/>
              </w:rPr>
            </w:pPr>
            <w:bookmarkStart w:id="1635" w:name="_Toc431466230"/>
            <w:bookmarkStart w:id="1636" w:name="_Toc431466280"/>
            <w:bookmarkStart w:id="1637" w:name="_Toc431466332"/>
            <w:bookmarkEnd w:id="1635"/>
            <w:bookmarkEnd w:id="1636"/>
            <w:bookmarkEnd w:id="1637"/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BDDF4" w14:textId="7B2FDF37" w:rsidR="002870A9" w:rsidDel="00A3101C" w:rsidRDefault="002870A9" w:rsidP="00412B77">
            <w:pPr>
              <w:rPr>
                <w:del w:id="1638" w:author="Jetlund Knut" w:date="2015-10-01T12:06:00Z"/>
                <w:lang w:val="en-AU"/>
              </w:rPr>
            </w:pPr>
            <w:del w:id="1639" w:author="Jetlund Knut" w:date="2015-10-01T12:06:00Z">
              <w:r w:rsidDel="00A3101C">
                <w:rPr>
                  <w:lang w:val="en-AU"/>
                </w:rPr>
                <w:delText xml:space="preserve"> </w:delText>
              </w:r>
              <w:r w:rsidDel="00A3101C">
                <w:rPr>
                  <w:lang w:val="en-US"/>
                </w:rPr>
                <w:tab/>
              </w:r>
              <w:r w:rsidDel="00A3101C">
                <w:rPr>
                  <w:lang w:val="en-AU"/>
                </w:rPr>
                <w:delText>LineærPosisjon</w:delText>
              </w:r>
              <w:r w:rsidDel="00A3101C">
                <w:delText>. Rolle:  ...</w:delText>
              </w:r>
              <w:bookmarkStart w:id="1640" w:name="_Toc431466231"/>
              <w:bookmarkStart w:id="1641" w:name="_Toc431466281"/>
              <w:bookmarkStart w:id="1642" w:name="_Toc431466333"/>
              <w:bookmarkEnd w:id="1640"/>
              <w:bookmarkEnd w:id="1641"/>
              <w:bookmarkEnd w:id="1642"/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EA098" w14:textId="0BBF683C" w:rsidR="002870A9" w:rsidDel="00A3101C" w:rsidRDefault="002870A9" w:rsidP="00412B77">
            <w:pPr>
              <w:rPr>
                <w:del w:id="1643" w:author="Jetlund Knut" w:date="2015-10-01T12:06:00Z"/>
                <w:lang w:val="en-AU"/>
              </w:rPr>
            </w:pPr>
            <w:del w:id="1644" w:author="Jetlund Knut" w:date="2015-10-01T12:06:00Z">
              <w:r w:rsidDel="00A3101C">
                <w:rPr>
                  <w:lang w:val="en-AU"/>
                </w:rPr>
                <w:delText>1</w:delText>
              </w:r>
              <w:bookmarkStart w:id="1645" w:name="_Toc431466232"/>
              <w:bookmarkStart w:id="1646" w:name="_Toc431466282"/>
              <w:bookmarkStart w:id="1647" w:name="_Toc431466334"/>
              <w:bookmarkEnd w:id="1645"/>
              <w:bookmarkEnd w:id="1646"/>
              <w:bookmarkEnd w:id="1647"/>
            </w:del>
          </w:p>
          <w:p w14:paraId="09E3E7F3" w14:textId="04C0845E" w:rsidR="002870A9" w:rsidDel="00A3101C" w:rsidRDefault="002870A9" w:rsidP="00412B77">
            <w:pPr>
              <w:rPr>
                <w:del w:id="1648" w:author="Jetlund Knut" w:date="2015-10-01T12:06:00Z"/>
              </w:rPr>
            </w:pPr>
            <w:del w:id="1649" w:author="Jetlund Knut" w:date="2015-10-01T12:06:00Z">
              <w:r w:rsidDel="00A3101C">
                <w:rPr>
                  <w:lang w:val="en-AU"/>
                </w:rPr>
                <w:delText>Nettverkselement</w:delText>
              </w:r>
              <w:r w:rsidDel="00A3101C">
                <w:rPr>
                  <w:lang w:val="en-US"/>
                </w:rPr>
                <w:delText>.</w:delText>
              </w:r>
              <w:r w:rsidDel="00A3101C">
                <w:delText xml:space="preserve"> </w:delText>
              </w:r>
              <w:bookmarkStart w:id="1650" w:name="_Toc431466233"/>
              <w:bookmarkStart w:id="1651" w:name="_Toc431466283"/>
              <w:bookmarkStart w:id="1652" w:name="_Toc431466335"/>
              <w:bookmarkEnd w:id="1650"/>
              <w:bookmarkEnd w:id="1651"/>
              <w:bookmarkEnd w:id="1652"/>
            </w:del>
          </w:p>
          <w:p w14:paraId="07460B28" w14:textId="1A2F4401" w:rsidR="002870A9" w:rsidDel="00A3101C" w:rsidRDefault="002870A9" w:rsidP="00E3546C">
            <w:pPr>
              <w:rPr>
                <w:del w:id="1653" w:author="Jetlund Knut" w:date="2015-10-01T12:06:00Z"/>
                <w:lang w:val="en-AU"/>
              </w:rPr>
            </w:pPr>
            <w:del w:id="1654" w:author="Jetlund Knut" w:date="2015-10-01T12:06:00Z">
              <w:r w:rsidDel="00A3101C">
                <w:delText xml:space="preserve">Rolle: </w:delText>
              </w:r>
              <w:r w:rsidDel="00A3101C">
                <w:rPr>
                  <w:lang w:val="en-AU"/>
                </w:rPr>
                <w:delText>nettverkselement</w:delText>
              </w:r>
              <w:r w:rsidDel="00A3101C">
                <w:delText xml:space="preserve"> </w:delText>
              </w:r>
              <w:bookmarkStart w:id="1655" w:name="_Toc431466234"/>
              <w:bookmarkStart w:id="1656" w:name="_Toc431466284"/>
              <w:bookmarkStart w:id="1657" w:name="_Toc431466336"/>
              <w:bookmarkEnd w:id="1655"/>
              <w:bookmarkEnd w:id="1656"/>
              <w:bookmarkEnd w:id="1657"/>
            </w:del>
          </w:p>
        </w:tc>
        <w:bookmarkStart w:id="1658" w:name="_Toc431466235"/>
        <w:bookmarkStart w:id="1659" w:name="_Toc431466285"/>
        <w:bookmarkStart w:id="1660" w:name="_Toc431466337"/>
        <w:bookmarkEnd w:id="1658"/>
        <w:bookmarkEnd w:id="1659"/>
        <w:bookmarkEnd w:id="1660"/>
      </w:tr>
    </w:tbl>
    <w:p w14:paraId="561425E9" w14:textId="09F924C7" w:rsidR="002870A9" w:rsidDel="00A3101C" w:rsidRDefault="002870A9" w:rsidP="002870A9">
      <w:pPr>
        <w:rPr>
          <w:del w:id="1661" w:author="Jetlund Knut" w:date="2015-10-01T12:06:00Z"/>
          <w:color w:val="000000"/>
          <w:sz w:val="20"/>
          <w:lang w:val="en-AU"/>
        </w:rPr>
      </w:pPr>
      <w:bookmarkStart w:id="1662" w:name="_Toc431466236"/>
      <w:bookmarkStart w:id="1663" w:name="_Toc431466286"/>
      <w:bookmarkStart w:id="1664" w:name="_Toc431466338"/>
      <w:bookmarkEnd w:id="1662"/>
      <w:bookmarkEnd w:id="1663"/>
      <w:bookmarkEnd w:id="1664"/>
    </w:p>
    <w:p w14:paraId="40969AE6" w14:textId="7C958130" w:rsidR="00612204" w:rsidRPr="00DB5D2E" w:rsidDel="00FE1547" w:rsidRDefault="002870A9" w:rsidP="002870A9">
      <w:pPr>
        <w:pStyle w:val="Overskrift4"/>
        <w:pBdr>
          <w:bottom w:val="single" w:sz="12" w:space="4" w:color="auto"/>
        </w:pBdr>
        <w:rPr>
          <w:del w:id="1665" w:author="Jetlund Knut" w:date="2015-10-01T12:23:00Z"/>
          <w:bCs/>
          <w:u w:color="000000"/>
          <w:lang w:val="en-AU"/>
        </w:rPr>
      </w:pPr>
      <w:del w:id="1666" w:author="Jetlund Knut" w:date="2015-10-01T12:23:00Z">
        <w:r w:rsidRPr="00DB5D2E" w:rsidDel="00FE1547">
          <w:rPr>
            <w:bCs/>
            <w:u w:color="000000"/>
          </w:rPr>
          <w:delText xml:space="preserve"> </w:delText>
        </w:r>
        <w:r w:rsidR="00612204" w:rsidRPr="00DB5D2E" w:rsidDel="00FE1547">
          <w:rPr>
            <w:bCs/>
            <w:u w:color="000000"/>
          </w:rPr>
          <w:delText xml:space="preserve">«featureType» </w:delText>
        </w:r>
        <w:r w:rsidRPr="00DB5D2E" w:rsidDel="00FE1547">
          <w:rPr>
            <w:bCs/>
            <w:u w:color="000000"/>
            <w:lang w:val="en-AU"/>
          </w:rPr>
          <w:delText>GeneralisertL</w:delText>
        </w:r>
        <w:r w:rsidDel="00FE1547">
          <w:rPr>
            <w:bCs/>
            <w:u w:color="000000"/>
            <w:lang w:val="en-AU"/>
          </w:rPr>
          <w:delText>enke</w:delText>
        </w:r>
      </w:del>
    </w:p>
    <w:p w14:paraId="15DC7CE1" w14:textId="359C65E4" w:rsidR="00412B77" w:rsidDel="00FE1547" w:rsidRDefault="00412B77" w:rsidP="00DB5D2E">
      <w:pPr>
        <w:rPr>
          <w:del w:id="1667" w:author="Jetlund Knut" w:date="2015-10-01T12:23:00Z"/>
        </w:rPr>
      </w:pPr>
      <w:del w:id="1668" w:author="Jetlund Knut" w:date="2015-10-01T12:23:00Z">
        <w:r w:rsidRPr="00412B77" w:rsidDel="00FE1547">
          <w:delText>Abstrakt, generalisert objekttype for nettverkslenker, med generelle egenskaper som muliggjør lineære referanser til lenkene</w:delText>
        </w:r>
      </w:del>
    </w:p>
    <w:p w14:paraId="4CED0F3E" w14:textId="372BC9F8" w:rsidR="00612204" w:rsidDel="00FE1547" w:rsidRDefault="00612204" w:rsidP="00DB5D2E">
      <w:pPr>
        <w:rPr>
          <w:del w:id="1669" w:author="Jetlund Knut" w:date="2015-10-01T12:23:00Z"/>
        </w:rPr>
      </w:pPr>
      <w:del w:id="1670" w:author="Jetlund Knut" w:date="2015-10-01T12:23:00Z">
        <w:r w:rsidDel="00FE1547">
          <w:rPr>
            <w:i/>
          </w:rPr>
          <w:delText>Realisering av INSPIRE Network:GeneralisedLink og ISO19148 LR_Feature.</w:delText>
        </w:r>
      </w:del>
    </w:p>
    <w:p w14:paraId="3D6E9F75" w14:textId="25F006C3" w:rsidR="00612204" w:rsidDel="00FE1547" w:rsidRDefault="00612204" w:rsidP="00DB5D2E">
      <w:pPr>
        <w:rPr>
          <w:del w:id="1671" w:author="Jetlund Knut" w:date="2015-10-01T12:23:00Z"/>
          <w:color w:val="000000"/>
          <w:sz w:val="20"/>
        </w:rPr>
      </w:pPr>
    </w:p>
    <w:p w14:paraId="57E80E7D" w14:textId="2D3B04B3" w:rsidR="00612204" w:rsidRPr="00DB5D2E" w:rsidDel="00FE1547" w:rsidRDefault="00612204" w:rsidP="00DB5D2E">
      <w:pPr>
        <w:rPr>
          <w:del w:id="1672" w:author="Jetlund Knut" w:date="2015-10-01T12:23:00Z"/>
          <w:b/>
          <w:color w:val="000000"/>
          <w:szCs w:val="24"/>
        </w:rPr>
      </w:pPr>
      <w:bookmarkStart w:id="1673" w:name="BKM_BEC77995_1187_4721_BD25_9DBBA0C93384"/>
      <w:del w:id="1674" w:author="Jetlund Knut" w:date="2015-10-01T12:23:00Z">
        <w:r w:rsidRPr="00DB5D2E" w:rsidDel="00FE1547">
          <w:rPr>
            <w:b/>
            <w:color w:val="000000"/>
            <w:szCs w:val="24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:rsidDel="00FE1547" w14:paraId="0D267007" w14:textId="7BCE4C4B" w:rsidTr="004C1B08">
        <w:trPr>
          <w:trHeight w:val="215"/>
          <w:del w:id="1675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4C300A63" w:rsidR="00612204" w:rsidRPr="00DB5D2E" w:rsidDel="00FE1547" w:rsidRDefault="00612204" w:rsidP="00DB5D2E">
            <w:pPr>
              <w:rPr>
                <w:del w:id="1676" w:author="Jetlund Knut" w:date="2015-10-01T12:23:00Z"/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510029FB" w:rsidR="00612204" w:rsidRPr="00DB5D2E" w:rsidDel="00FE1547" w:rsidRDefault="00612204" w:rsidP="00DB5D2E">
            <w:pPr>
              <w:rPr>
                <w:del w:id="1677" w:author="Jetlund Knut" w:date="2015-10-01T12:23:00Z"/>
                <w:b/>
                <w:lang w:val="en-US"/>
              </w:rPr>
            </w:pPr>
            <w:del w:id="1678" w:author="Jetlund Knut" w:date="2015-10-01T12:23:00Z">
              <w:r w:rsidRPr="00DB5D2E" w:rsidDel="00FE1547">
                <w:rPr>
                  <w:b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471C133E" w:rsidR="00612204" w:rsidRPr="00DB5D2E" w:rsidDel="00FE1547" w:rsidRDefault="00612204" w:rsidP="00DB5D2E">
            <w:pPr>
              <w:rPr>
                <w:del w:id="1679" w:author="Jetlund Knut" w:date="2015-10-01T12:23:00Z"/>
                <w:b/>
                <w:lang w:val="en-US"/>
              </w:rPr>
            </w:pPr>
            <w:del w:id="1680" w:author="Jetlund Knut" w:date="2015-10-01T12:23:00Z">
              <w:r w:rsidRPr="00DB5D2E" w:rsidDel="00FE1547">
                <w:rPr>
                  <w:b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63F6F96" w:rsidR="00612204" w:rsidRPr="00DB5D2E" w:rsidDel="00FE1547" w:rsidRDefault="00612204" w:rsidP="00DB5D2E">
            <w:pPr>
              <w:rPr>
                <w:del w:id="1681" w:author="Jetlund Knut" w:date="2015-10-01T12:23:00Z"/>
                <w:b/>
                <w:lang w:val="en-US"/>
              </w:rPr>
            </w:pPr>
            <w:del w:id="1682" w:author="Jetlund Knut" w:date="2015-10-01T12:23:00Z">
              <w:r w:rsidRPr="00DB5D2E" w:rsidDel="00FE1547">
                <w:rPr>
                  <w:b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365B74B2" w:rsidR="00612204" w:rsidRPr="00DB5D2E" w:rsidDel="00FE1547" w:rsidRDefault="00612204" w:rsidP="00DB5D2E">
            <w:pPr>
              <w:rPr>
                <w:del w:id="1683" w:author="Jetlund Knut" w:date="2015-10-01T12:23:00Z"/>
                <w:b/>
                <w:lang w:val="en-US"/>
              </w:rPr>
            </w:pPr>
            <w:del w:id="1684" w:author="Jetlund Knut" w:date="2015-10-01T12:23:00Z">
              <w:r w:rsidRPr="00DB5D2E" w:rsidDel="00FE1547">
                <w:rPr>
                  <w:b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113A11EC" w:rsidR="00612204" w:rsidRPr="00DB5D2E" w:rsidDel="00FE1547" w:rsidRDefault="00612204" w:rsidP="00DB5D2E">
            <w:pPr>
              <w:rPr>
                <w:del w:id="1685" w:author="Jetlund Knut" w:date="2015-10-01T12:23:00Z"/>
                <w:b/>
              </w:rPr>
            </w:pPr>
            <w:del w:id="1686" w:author="Jetlund Knut" w:date="2015-10-01T12:23:00Z">
              <w:r w:rsidRPr="00DB5D2E" w:rsidDel="00FE1547">
                <w:rPr>
                  <w:b/>
                </w:rPr>
                <w:delText>Type</w:delText>
              </w:r>
            </w:del>
          </w:p>
        </w:tc>
      </w:tr>
      <w:tr w:rsidR="00612204" w:rsidDel="00FE1547" w14:paraId="328EE7E7" w14:textId="0B4982E5" w:rsidTr="004C1B08">
        <w:trPr>
          <w:del w:id="168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3451D6FA" w:rsidR="00612204" w:rsidDel="00FE1547" w:rsidRDefault="00612204" w:rsidP="00DB5D2E">
            <w:pPr>
              <w:rPr>
                <w:del w:id="1688" w:author="Jetlund Knut" w:date="2015-10-01T12:23:00Z"/>
                <w:lang w:val="en-AU"/>
              </w:rPr>
            </w:pPr>
            <w:bookmarkStart w:id="1689" w:name="BKM_6F5E99CE_4F8F_40DB_929B_E9AEAD3457E4"/>
            <w:bookmarkEnd w:id="1673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5B27CFEF" w:rsidR="00612204" w:rsidDel="00FE1547" w:rsidRDefault="00612204" w:rsidP="00E3546C">
            <w:pPr>
              <w:rPr>
                <w:del w:id="1690" w:author="Jetlund Knut" w:date="2015-10-01T12:23:00Z"/>
                <w:lang w:val="en-AU"/>
              </w:rPr>
            </w:pPr>
            <w:del w:id="1691" w:author="Jetlund Knut" w:date="2015-10-01T12:23:00Z">
              <w:r w:rsidDel="00FE1547">
                <w:rPr>
                  <w:lang w:val="en-AU"/>
                </w:rPr>
                <w:delText>standardLRM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185D7532" w:rsidR="00612204" w:rsidRPr="00DB5D2E" w:rsidDel="00FE1547" w:rsidRDefault="00612204" w:rsidP="00DB5D2E">
            <w:pPr>
              <w:rPr>
                <w:del w:id="1692" w:author="Jetlund Knut" w:date="2015-10-01T12:23:00Z"/>
                <w:lang w:val="en-AU"/>
              </w:rPr>
            </w:pPr>
            <w:del w:id="1693" w:author="Jetlund Knut" w:date="2015-10-01T12:23:00Z">
              <w:r w:rsidRPr="00DB5D2E" w:rsidDel="00FE1547">
                <w:rPr>
                  <w:lang w:val="en-AU"/>
                </w:rPr>
                <w:delText xml:space="preserve">Standard metode som brukes for å angi lineære referanser til </w:delText>
              </w:r>
              <w:r w:rsidR="00412B77" w:rsidDel="00FE1547">
                <w:rPr>
                  <w:lang w:val="en-AU"/>
                </w:rPr>
                <w:delText>lenken</w:delText>
              </w:r>
            </w:del>
          </w:p>
          <w:p w14:paraId="671644DE" w14:textId="5D1E4844" w:rsidR="00612204" w:rsidRPr="00DB5D2E" w:rsidDel="00FE1547" w:rsidRDefault="00612204" w:rsidP="00DB5D2E">
            <w:pPr>
              <w:rPr>
                <w:del w:id="1694" w:author="Jetlund Knut" w:date="2015-10-01T12:23:00Z"/>
                <w:lang w:val="en-AU"/>
              </w:rPr>
            </w:pPr>
            <w:del w:id="1695" w:author="Jetlund Knut" w:date="2015-10-01T12:23:00Z">
              <w:r w:rsidRPr="00DB5D2E" w:rsidDel="00FE1547">
                <w:rPr>
                  <w:lang w:val="en-AU"/>
                </w:rPr>
                <w:delText xml:space="preserve">Merknad: Kan overstyres for den enkelte posisjonsangivelse. </w:delText>
              </w:r>
            </w:del>
          </w:p>
          <w:p w14:paraId="5C5CD868" w14:textId="0EFEC3C2" w:rsidR="00612204" w:rsidDel="00FE1547" w:rsidRDefault="00612204" w:rsidP="00DB5D2E">
            <w:pPr>
              <w:rPr>
                <w:del w:id="1696" w:author="Jetlund Knut" w:date="2015-10-01T12:23:00Z"/>
                <w:lang w:val="en-AU"/>
              </w:rPr>
            </w:pPr>
            <w:del w:id="1697" w:author="Jetlund Knut" w:date="2015-10-01T12:23:00Z">
              <w:r w:rsidRPr="00DB5D2E" w:rsidDel="00FE1547">
                <w:rPr>
                  <w:i/>
                  <w:color w:val="0F0F0F"/>
                  <w:lang w:val="en-AU"/>
                </w:rPr>
                <w:delText>ISO19148: LR_ILinearElement ::defaultLRM() :LR_LinearReferencingMethod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5D081662" w:rsidR="00612204" w:rsidDel="00FE1547" w:rsidRDefault="00612204" w:rsidP="00DB5D2E">
            <w:pPr>
              <w:rPr>
                <w:del w:id="1698" w:author="Jetlund Knut" w:date="2015-10-01T12:23:00Z"/>
                <w:lang w:val="en-AU"/>
              </w:rPr>
            </w:pPr>
            <w:del w:id="1699" w:author="Jetlund Knut" w:date="2015-10-01T12:23:00Z">
              <w:r w:rsidRPr="00DB5D2E" w:rsidDel="00FE1547">
                <w:rPr>
                  <w:lang w:val="en-AU"/>
                </w:rPr>
                <w:delText xml:space="preserve"> </w:delText>
              </w:r>
              <w:r w:rsidDel="00FE1547"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1A4F8B1D" w:rsidR="00612204" w:rsidDel="00FE1547" w:rsidRDefault="00612204" w:rsidP="00DB5D2E">
            <w:pPr>
              <w:rPr>
                <w:del w:id="1700" w:author="Jetlund Knut" w:date="2015-10-01T12:23:00Z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130D963E" w:rsidR="00612204" w:rsidDel="00FE1547" w:rsidRDefault="00612204" w:rsidP="00DB5D2E">
            <w:pPr>
              <w:rPr>
                <w:del w:id="1701" w:author="Jetlund Knut" w:date="2015-10-01T12:23:00Z"/>
              </w:rPr>
            </w:pPr>
            <w:del w:id="1702" w:author="Jetlund Knut" w:date="2015-10-01T12:23:00Z">
              <w:r w:rsidDel="00FE1547">
                <w:delText>LineærReferanseMetode</w:delText>
              </w:r>
            </w:del>
          </w:p>
        </w:tc>
        <w:bookmarkEnd w:id="1689"/>
      </w:tr>
      <w:tr w:rsidR="00612204" w:rsidDel="00FE1547" w14:paraId="543ECD40" w14:textId="0A32E1A5" w:rsidTr="004C1B08">
        <w:trPr>
          <w:del w:id="170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1E2F51C7" w:rsidR="00612204" w:rsidDel="00FE1547" w:rsidRDefault="00612204" w:rsidP="00DB5D2E">
            <w:pPr>
              <w:rPr>
                <w:del w:id="1704" w:author="Jetlund Knut" w:date="2015-10-01T12:23:00Z"/>
                <w:lang w:val="en-AU"/>
              </w:rPr>
            </w:pPr>
            <w:bookmarkStart w:id="1705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4A03F0A5" w:rsidR="00612204" w:rsidDel="00FE1547" w:rsidRDefault="00612204" w:rsidP="00E3546C">
            <w:pPr>
              <w:rPr>
                <w:del w:id="1706" w:author="Jetlund Knut" w:date="2015-10-01T12:23:00Z"/>
                <w:lang w:val="en-AU"/>
              </w:rPr>
            </w:pPr>
            <w:del w:id="1707" w:author="Jetlund Knut" w:date="2015-10-01T12:23:00Z">
              <w:r w:rsidDel="00FE1547">
                <w:rPr>
                  <w:lang w:val="en-AU"/>
                </w:rPr>
                <w:delText>måltLengde</w:delText>
              </w:r>
              <w:r w:rsidDel="00FE1547"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74F20345" w:rsidR="00612204" w:rsidRPr="00135FD6" w:rsidDel="00FE1547" w:rsidRDefault="00612204" w:rsidP="00DB5D2E">
            <w:pPr>
              <w:rPr>
                <w:del w:id="1708" w:author="Jetlund Knut" w:date="2015-10-01T12:23:00Z"/>
                <w:lang w:val="en-AU"/>
              </w:rPr>
            </w:pPr>
            <w:del w:id="1709" w:author="Jetlund Knut" w:date="2015-10-01T12:23:00Z">
              <w:r w:rsidRPr="00135FD6" w:rsidDel="00FE1547">
                <w:rPr>
                  <w:lang w:val="en-AU"/>
                </w:rPr>
                <w:delText xml:space="preserve">Målt lengde for </w:delText>
              </w:r>
              <w:r w:rsidR="00412B77" w:rsidRPr="00135FD6" w:rsidDel="00FE1547">
                <w:rPr>
                  <w:lang w:val="en-AU"/>
                </w:rPr>
                <w:delText>lenken</w:delText>
              </w:r>
              <w:r w:rsidRPr="00135FD6" w:rsidDel="00FE1547">
                <w:rPr>
                  <w:lang w:val="en-AU"/>
                </w:rPr>
                <w:delText xml:space="preserve">, innenfor </w:delText>
              </w:r>
              <w:r w:rsidR="00412B77" w:rsidRPr="00135FD6" w:rsidDel="00FE1547">
                <w:rPr>
                  <w:lang w:val="en-AU"/>
                </w:rPr>
                <w:delText xml:space="preserve">lenkens </w:delText>
              </w:r>
              <w:r w:rsidRPr="00135FD6" w:rsidDel="00FE1547">
                <w:rPr>
                  <w:lang w:val="en-AU"/>
                </w:rPr>
                <w:delText>lineære referansesystem</w:delText>
              </w:r>
            </w:del>
          </w:p>
          <w:p w14:paraId="2B248711" w14:textId="22F0F340" w:rsidR="00612204" w:rsidRPr="00DB5D2E" w:rsidDel="00FE1547" w:rsidRDefault="00612204" w:rsidP="00DB5D2E">
            <w:pPr>
              <w:rPr>
                <w:del w:id="1710" w:author="Jetlund Knut" w:date="2015-10-01T12:23:00Z"/>
                <w:lang w:val="en-GB"/>
              </w:rPr>
            </w:pPr>
            <w:del w:id="1711" w:author="Jetlund Knut" w:date="2015-10-01T12:23:00Z">
              <w:r w:rsidRPr="00DB5D2E" w:rsidDel="00FE1547">
                <w:rPr>
                  <w:lang w:val="en-GB"/>
                </w:rPr>
                <w:delText xml:space="preserve">Merknad: Målt lengde overstyrer geometrilengde. </w:delText>
              </w:r>
            </w:del>
          </w:p>
          <w:p w14:paraId="335E6D6B" w14:textId="61A534CD" w:rsidR="00612204" w:rsidDel="00FE1547" w:rsidRDefault="00612204" w:rsidP="00DB5D2E">
            <w:pPr>
              <w:rPr>
                <w:del w:id="1712" w:author="Jetlund Knut" w:date="2015-10-01T12:23:00Z"/>
                <w:lang w:val="en-AU"/>
              </w:rPr>
            </w:pPr>
            <w:del w:id="1713" w:author="Jetlund Knut" w:date="2015-10-01T12:23:00Z">
              <w:r w:rsidRPr="00DB5D2E" w:rsidDel="00FE1547">
                <w:rPr>
                  <w:i/>
                  <w:color w:val="0F0F0F"/>
                  <w:lang w:val="en-GB"/>
                </w:rPr>
                <w:delText>ISO19148: LR_ILinearElement ::measure(measureAttribute : CharacterString = defaultLength) : Measure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333A877D" w:rsidR="00612204" w:rsidDel="00FE1547" w:rsidRDefault="00612204" w:rsidP="00DB5D2E">
            <w:pPr>
              <w:rPr>
                <w:del w:id="1714" w:author="Jetlund Knut" w:date="2015-10-01T12:23:00Z"/>
                <w:lang w:val="en-AU"/>
              </w:rPr>
            </w:pPr>
            <w:del w:id="1715" w:author="Jetlund Knut" w:date="2015-10-01T12:23:00Z">
              <w:r w:rsidRPr="00DB5D2E" w:rsidDel="00FE1547">
                <w:rPr>
                  <w:lang w:val="en-GB"/>
                </w:rPr>
                <w:delText xml:space="preserve"> </w:delText>
              </w:r>
              <w:r w:rsidDel="00FE1547"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676C8A5E" w:rsidR="00612204" w:rsidDel="00FE1547" w:rsidRDefault="00612204" w:rsidP="00DB5D2E">
            <w:pPr>
              <w:rPr>
                <w:del w:id="1716" w:author="Jetlund Knut" w:date="2015-10-01T12:23:00Z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43DCD70D" w:rsidR="00612204" w:rsidDel="00FE1547" w:rsidRDefault="00612204" w:rsidP="00DB5D2E">
            <w:pPr>
              <w:rPr>
                <w:del w:id="1717" w:author="Jetlund Knut" w:date="2015-10-01T12:23:00Z"/>
              </w:rPr>
            </w:pPr>
            <w:del w:id="1718" w:author="Jetlund Knut" w:date="2015-10-01T12:23:00Z">
              <w:r w:rsidDel="00FE1547">
                <w:delText>Real</w:delText>
              </w:r>
            </w:del>
          </w:p>
        </w:tc>
        <w:bookmarkEnd w:id="1705"/>
      </w:tr>
    </w:tbl>
    <w:p w14:paraId="0854FA34" w14:textId="5D073B33" w:rsidR="00612204" w:rsidDel="00FE1547" w:rsidRDefault="00612204" w:rsidP="00DB5D2E">
      <w:pPr>
        <w:rPr>
          <w:del w:id="1719" w:author="Jetlund Knut" w:date="2015-10-01T12:23:00Z"/>
          <w:color w:val="000000"/>
          <w:sz w:val="20"/>
          <w:lang w:val="en-AU"/>
        </w:rPr>
      </w:pPr>
    </w:p>
    <w:p w14:paraId="5BEC3EB8" w14:textId="079FC300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720" w:author="Jetlund Knut" w:date="2015-10-01T12:23:00Z"/>
          <w:bCs/>
          <w:u w:color="000000"/>
          <w:lang w:val="en-US"/>
        </w:rPr>
      </w:pPr>
      <w:bookmarkStart w:id="1721" w:name="BKM_3429DA19_B7DC_4F8C_80A8_595B8DE566FF"/>
      <w:bookmarkEnd w:id="1567"/>
      <w:del w:id="1722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R="002870A9" w:rsidRPr="00DB5D2E" w:rsidDel="00FE1547">
          <w:rPr>
            <w:bCs/>
            <w:u w:color="000000"/>
            <w:lang w:val="en-AU"/>
          </w:rPr>
          <w:delText>L</w:delText>
        </w:r>
        <w:r w:rsidR="002870A9" w:rsidDel="00FE1547">
          <w:rPr>
            <w:bCs/>
            <w:u w:color="000000"/>
            <w:lang w:val="en-AU"/>
          </w:rPr>
          <w:delText>enke</w:delText>
        </w:r>
        <w:r w:rsidR="002870A9" w:rsidRPr="00DB5D2E" w:rsidDel="00FE1547">
          <w:rPr>
            <w:bCs/>
            <w:u w:color="000000"/>
            <w:lang w:val="en-AU"/>
          </w:rPr>
          <w:delText>Sekvens</w:delText>
        </w:r>
      </w:del>
    </w:p>
    <w:p w14:paraId="112EF53C" w14:textId="2D0E3D92" w:rsidR="00612204" w:rsidDel="00FE1547" w:rsidRDefault="00612204" w:rsidP="00DB5D2E">
      <w:pPr>
        <w:rPr>
          <w:del w:id="1723" w:author="Jetlund Knut" w:date="2015-10-01T12:23:00Z"/>
          <w:color w:val="000000"/>
          <w:sz w:val="20"/>
        </w:rPr>
      </w:pPr>
      <w:del w:id="1724" w:author="Jetlund Knut" w:date="2015-10-01T12:23:00Z">
        <w:r w:rsidDel="00FE1547">
          <w:rPr>
            <w:color w:val="000000"/>
            <w:sz w:val="20"/>
          </w:rPr>
          <w:delText xml:space="preserve">Abstrakt objekttype for sekvenser av </w:delText>
        </w:r>
        <w:r w:rsidR="002870A9" w:rsidDel="00FE1547">
          <w:rPr>
            <w:color w:val="000000"/>
            <w:sz w:val="20"/>
          </w:rPr>
          <w:delText>lenker</w:delText>
        </w:r>
        <w:r w:rsidDel="00FE1547">
          <w:rPr>
            <w:color w:val="000000"/>
            <w:sz w:val="20"/>
          </w:rPr>
          <w:delText>.</w:delText>
        </w:r>
      </w:del>
    </w:p>
    <w:p w14:paraId="5182B0D9" w14:textId="01A542B0" w:rsidR="00612204" w:rsidDel="00FE1547" w:rsidRDefault="00612204" w:rsidP="00DB5D2E">
      <w:pPr>
        <w:rPr>
          <w:del w:id="1725" w:author="Jetlund Knut" w:date="2015-10-01T12:23:00Z"/>
          <w:color w:val="000000"/>
          <w:sz w:val="20"/>
        </w:rPr>
      </w:pPr>
      <w:del w:id="1726" w:author="Jetlund Knut" w:date="2015-10-01T12:23:00Z">
        <w:r w:rsidDel="00FE1547">
          <w:rPr>
            <w:color w:val="000000"/>
            <w:sz w:val="20"/>
          </w:rPr>
          <w:delText xml:space="preserve">Eksempel: En sammenhengende rute bestående av flere dellenker </w:delText>
        </w:r>
      </w:del>
    </w:p>
    <w:p w14:paraId="1DC75B90" w14:textId="4C797143" w:rsidR="00612204" w:rsidDel="00FE1547" w:rsidRDefault="00612204" w:rsidP="00DB5D2E">
      <w:pPr>
        <w:rPr>
          <w:del w:id="1727" w:author="Jetlund Knut" w:date="2015-10-01T12:23:00Z"/>
          <w:i/>
          <w:color w:val="000000"/>
          <w:sz w:val="20"/>
        </w:rPr>
      </w:pPr>
      <w:del w:id="1728" w:author="Jetlund Knut" w:date="2015-10-01T12:23:00Z">
        <w:r w:rsidRPr="00DB5D2E" w:rsidDel="00FE1547">
          <w:rPr>
            <w:i/>
            <w:color w:val="000000"/>
            <w:sz w:val="20"/>
          </w:rPr>
          <w:delText>Realisering av INSPIRE Network:LinkSequence</w:delText>
        </w:r>
      </w:del>
    </w:p>
    <w:p w14:paraId="041057EB" w14:textId="69FAFB11" w:rsidR="00D207D0" w:rsidDel="00FE1547" w:rsidRDefault="00D207D0" w:rsidP="00DB5D2E">
      <w:pPr>
        <w:rPr>
          <w:del w:id="1729" w:author="Jetlund Knut" w:date="2015-10-01T12:23:00Z"/>
          <w:i/>
          <w:color w:val="000000"/>
          <w:sz w:val="20"/>
        </w:rPr>
      </w:pPr>
    </w:p>
    <w:p w14:paraId="0209731E" w14:textId="038B7990" w:rsidR="00A76C10" w:rsidRPr="00DB5D2E" w:rsidDel="00FE1547" w:rsidRDefault="00D207D0" w:rsidP="00DB5D2E">
      <w:pPr>
        <w:rPr>
          <w:del w:id="1730" w:author="Jetlund Knut" w:date="2015-10-01T12:23:00Z"/>
          <w:b/>
          <w:iCs/>
          <w:color w:val="000000"/>
          <w:szCs w:val="24"/>
          <w:lang w:val="en-AU"/>
        </w:rPr>
      </w:pPr>
      <w:del w:id="1731" w:author="Jetlund Knut" w:date="2015-10-01T12:23:00Z">
        <w:r w:rsidRPr="00002067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:rsidDel="00FE1547" w14:paraId="5B89E0B9" w14:textId="29CE26E1" w:rsidTr="004C1B08">
        <w:trPr>
          <w:cantSplit/>
          <w:trHeight w:val="260"/>
          <w:tblHeader/>
          <w:del w:id="1732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14EBC3F6" w:rsidR="00A76C10" w:rsidRPr="00DB5D2E" w:rsidDel="00FE1547" w:rsidRDefault="00A76C10" w:rsidP="00DB5D2E">
            <w:pPr>
              <w:rPr>
                <w:del w:id="1733" w:author="Jetlund Knut" w:date="2015-10-01T12:23:00Z"/>
                <w:b/>
                <w:lang w:val="en-US"/>
              </w:rPr>
            </w:pPr>
            <w:del w:id="1734" w:author="Jetlund Knut" w:date="2015-10-01T12:23:00Z">
              <w:r w:rsidRPr="00DB5D2E" w:rsidDel="00FE1547">
                <w:rPr>
                  <w:b/>
                  <w:lang w:val="en-US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54E30A20" w:rsidR="00A76C10" w:rsidRPr="00DB5D2E" w:rsidDel="00FE1547" w:rsidRDefault="00A76C10" w:rsidP="00DB5D2E">
            <w:pPr>
              <w:rPr>
                <w:del w:id="1735" w:author="Jetlund Knut" w:date="2015-10-01T12:23:00Z"/>
                <w:b/>
                <w:lang w:val="en-US"/>
              </w:rPr>
            </w:pPr>
            <w:del w:id="1736" w:author="Jetlund Knut" w:date="2015-10-01T12:23:00Z">
              <w:r w:rsidRPr="00DB5D2E" w:rsidDel="00FE1547">
                <w:rPr>
                  <w:b/>
                  <w:lang w:val="en-US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4B3FBFAB" w:rsidR="00A76C10" w:rsidRPr="00DB5D2E" w:rsidDel="00FE1547" w:rsidRDefault="00A76C10" w:rsidP="00DB5D2E">
            <w:pPr>
              <w:rPr>
                <w:del w:id="1737" w:author="Jetlund Knut" w:date="2015-10-01T12:23:00Z"/>
                <w:b/>
                <w:lang w:val="en-US"/>
              </w:rPr>
            </w:pPr>
            <w:del w:id="1738" w:author="Jetlund Knut" w:date="2015-10-01T12:23:00Z">
              <w:r w:rsidRPr="00DB5D2E" w:rsidDel="00FE1547">
                <w:rPr>
                  <w:b/>
                  <w:lang w:val="en-US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5348C583" w:rsidR="00A76C10" w:rsidRPr="00DB5D2E" w:rsidDel="00FE1547" w:rsidRDefault="00A76C10" w:rsidP="00DB5D2E">
            <w:pPr>
              <w:rPr>
                <w:del w:id="1739" w:author="Jetlund Knut" w:date="2015-10-01T12:23:00Z"/>
                <w:b/>
                <w:lang w:val="en-US"/>
              </w:rPr>
            </w:pPr>
            <w:del w:id="1740" w:author="Jetlund Knut" w:date="2015-10-01T12:23:00Z">
              <w:r w:rsidRPr="00DB5D2E" w:rsidDel="00FE1547">
                <w:rPr>
                  <w:b/>
                  <w:lang w:val="en-US"/>
                </w:rPr>
                <w:delText>Til</w:delText>
              </w:r>
            </w:del>
          </w:p>
        </w:tc>
      </w:tr>
      <w:tr w:rsidR="00612204" w:rsidDel="00FE1547" w14:paraId="44681399" w14:textId="16FFEB92" w:rsidTr="00DB5D2E">
        <w:trPr>
          <w:cantSplit/>
          <w:trHeight w:val="461"/>
          <w:del w:id="1741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42F388A5" w:rsidR="00612204" w:rsidDel="00FE1547" w:rsidRDefault="00612204" w:rsidP="00DB5D2E">
            <w:pPr>
              <w:rPr>
                <w:del w:id="1742" w:author="Jetlund Knut" w:date="2015-10-01T12:23:00Z"/>
                <w:sz w:val="20"/>
                <w:lang w:val="en-AU"/>
              </w:rPr>
            </w:pPr>
            <w:del w:id="1743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13CE0154" w:rsidR="00612204" w:rsidDel="00FE1547" w:rsidRDefault="00612204" w:rsidP="00DB5D2E">
            <w:pPr>
              <w:rPr>
                <w:del w:id="174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FCE9582" w:rsidR="00A76C10" w:rsidDel="00FE1547" w:rsidRDefault="00612204" w:rsidP="00DB5D2E">
            <w:pPr>
              <w:rPr>
                <w:del w:id="1745" w:author="Jetlund Knut" w:date="2015-10-01T12:23:00Z"/>
                <w:color w:val="000000"/>
                <w:sz w:val="20"/>
                <w:lang w:val="en-US"/>
              </w:rPr>
            </w:pPr>
            <w:del w:id="1746" w:author="Jetlund Knut" w:date="2015-10-01T12:23:00Z">
              <w:r w:rsidDel="00FE1547">
                <w:rPr>
                  <w:sz w:val="20"/>
                  <w:lang w:val="en-AU"/>
                </w:rPr>
                <w:delText xml:space="preserve"> 1..*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D8D4832" w14:textId="3A6D8A14" w:rsidR="00A76C10" w:rsidDel="00FE1547" w:rsidRDefault="002870A9" w:rsidP="00DB5D2E">
            <w:pPr>
              <w:rPr>
                <w:del w:id="1747" w:author="Jetlund Knut" w:date="2015-10-01T12:23:00Z"/>
                <w:color w:val="000000"/>
                <w:sz w:val="20"/>
              </w:rPr>
            </w:pPr>
            <w:del w:id="1748" w:author="Jetlund Knut" w:date="2015-10-01T12:23:00Z">
              <w:r w:rsidDel="00FE1547">
                <w:rPr>
                  <w:sz w:val="20"/>
                  <w:lang w:val="en-AU"/>
                </w:rPr>
                <w:delText>Lenke</w:delText>
              </w:r>
              <w:r w:rsidR="00612204"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10179FB3" w14:textId="3AF2F7E2" w:rsidR="00612204" w:rsidDel="00FE1547" w:rsidRDefault="00612204" w:rsidP="00DB5D2E">
            <w:pPr>
              <w:rPr>
                <w:del w:id="1749" w:author="Jetlund Knut" w:date="2015-10-01T12:23:00Z"/>
                <w:sz w:val="20"/>
                <w:lang w:val="en-AU"/>
              </w:rPr>
            </w:pPr>
            <w:del w:id="1750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sekvensdel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43C670FF" w:rsidR="00A76C10" w:rsidDel="00FE1547" w:rsidRDefault="00612204" w:rsidP="00DB5D2E">
            <w:pPr>
              <w:rPr>
                <w:del w:id="1751" w:author="Jetlund Knut" w:date="2015-10-01T12:23:00Z"/>
                <w:color w:val="000000"/>
                <w:sz w:val="20"/>
                <w:lang w:val="en-US"/>
              </w:rPr>
            </w:pPr>
            <w:del w:id="1752" w:author="Jetlund Knut" w:date="2015-10-01T12:23:00Z">
              <w:r w:rsidDel="00FE1547">
                <w:rPr>
                  <w:sz w:val="20"/>
                  <w:lang w:val="en-AU"/>
                </w:rPr>
                <w:delText>0..1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0DE0C26A" w14:textId="347275AC" w:rsidR="00A76C10" w:rsidDel="00FE1547" w:rsidRDefault="002870A9" w:rsidP="00DB5D2E">
            <w:pPr>
              <w:rPr>
                <w:del w:id="1753" w:author="Jetlund Knut" w:date="2015-10-01T12:23:00Z"/>
                <w:color w:val="000000"/>
                <w:sz w:val="20"/>
              </w:rPr>
            </w:pPr>
            <w:del w:id="1754" w:author="Jetlund Knut" w:date="2015-10-01T12:23:00Z">
              <w:r w:rsidDel="00FE1547">
                <w:rPr>
                  <w:sz w:val="20"/>
                  <w:lang w:val="en-AU"/>
                </w:rPr>
                <w:delText>Lenkesekvens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028F0965" w14:textId="2E192DD4" w:rsidR="00612204" w:rsidDel="00FE1547" w:rsidRDefault="00612204" w:rsidP="00DB5D2E">
            <w:pPr>
              <w:rPr>
                <w:del w:id="1755" w:author="Jetlund Knut" w:date="2015-10-01T12:23:00Z"/>
                <w:sz w:val="20"/>
                <w:lang w:val="en-AU"/>
              </w:rPr>
            </w:pPr>
            <w:del w:id="1756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</w:delText>
              </w:r>
            </w:del>
          </w:p>
        </w:tc>
      </w:tr>
      <w:bookmarkEnd w:id="1721"/>
    </w:tbl>
    <w:p w14:paraId="67C4BF5B" w14:textId="72FCF370" w:rsidR="00612204" w:rsidDel="00FE1547" w:rsidRDefault="00612204" w:rsidP="00DB5D2E">
      <w:pPr>
        <w:rPr>
          <w:del w:id="1757" w:author="Jetlund Knut" w:date="2015-10-01T12:23:00Z"/>
          <w:color w:val="000000"/>
          <w:sz w:val="20"/>
          <w:lang w:val="en-AU"/>
        </w:rPr>
      </w:pPr>
    </w:p>
    <w:p w14:paraId="01EDF0B0" w14:textId="4542CD65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758" w:author="Jetlund Knut" w:date="2015-10-01T12:23:00Z"/>
          <w:bCs/>
          <w:u w:color="000000"/>
          <w:lang w:val="en-US"/>
        </w:rPr>
      </w:pPr>
      <w:bookmarkStart w:id="1759" w:name="BKM_0A03C30C_D18C_4A71_8E8E_CCF8DA36FFB9"/>
      <w:del w:id="1760" w:author="Jetlund Knut" w:date="2015-10-01T12:23:00Z">
        <w:r w:rsidRPr="00DB5D2E" w:rsidDel="00FE1547">
          <w:rPr>
            <w:bCs/>
            <w:u w:color="000000"/>
          </w:rPr>
          <w:delText xml:space="preserve">«featureType» </w:delText>
        </w:r>
        <w:r w:rsidR="002870A9" w:rsidDel="00FE1547">
          <w:rPr>
            <w:bCs/>
            <w:u w:color="000000"/>
            <w:lang w:val="en-AU"/>
          </w:rPr>
          <w:delText>Lenke</w:delText>
        </w:r>
      </w:del>
    </w:p>
    <w:p w14:paraId="20372F43" w14:textId="5E0A9241" w:rsidR="00612204" w:rsidDel="00FE1547" w:rsidRDefault="00612204" w:rsidP="00DB5D2E">
      <w:pPr>
        <w:rPr>
          <w:del w:id="1761" w:author="Jetlund Knut" w:date="2015-10-01T12:23:00Z"/>
          <w:color w:val="000000"/>
          <w:sz w:val="20"/>
        </w:rPr>
      </w:pPr>
      <w:del w:id="1762" w:author="Jetlund Knut" w:date="2015-10-01T12:23:00Z">
        <w:r w:rsidDel="00FE1547">
          <w:rPr>
            <w:color w:val="000000"/>
            <w:sz w:val="20"/>
          </w:rPr>
          <w:delText xml:space="preserve">Abstrakt objekttype for </w:delText>
        </w:r>
        <w:r w:rsidR="002870A9" w:rsidDel="00FE1547">
          <w:rPr>
            <w:color w:val="000000"/>
            <w:sz w:val="20"/>
          </w:rPr>
          <w:delText>nettverkslenker</w:delText>
        </w:r>
        <w:r w:rsidDel="00FE1547">
          <w:rPr>
            <w:color w:val="000000"/>
            <w:sz w:val="20"/>
          </w:rPr>
          <w:delText xml:space="preserve">, med mulighet for å angi tilhørighet til og posisjon i en sekvens av </w:delText>
        </w:r>
        <w:r w:rsidR="002870A9" w:rsidDel="00FE1547">
          <w:rPr>
            <w:color w:val="000000"/>
            <w:sz w:val="20"/>
          </w:rPr>
          <w:delText>lenker</w:delText>
        </w:r>
        <w:r w:rsidDel="00FE1547">
          <w:rPr>
            <w:color w:val="000000"/>
            <w:sz w:val="20"/>
          </w:rPr>
          <w:delText>.</w:delText>
        </w:r>
      </w:del>
    </w:p>
    <w:p w14:paraId="001CCDFA" w14:textId="5699B096" w:rsidR="00612204" w:rsidDel="00FE1547" w:rsidRDefault="00612204" w:rsidP="00DB5D2E">
      <w:pPr>
        <w:rPr>
          <w:del w:id="1763" w:author="Jetlund Knut" w:date="2015-10-01T12:23:00Z"/>
          <w:color w:val="000000"/>
          <w:sz w:val="20"/>
        </w:rPr>
      </w:pPr>
    </w:p>
    <w:p w14:paraId="6C168F83" w14:textId="2720BB17" w:rsidR="00612204" w:rsidDel="00FE1547" w:rsidRDefault="00612204" w:rsidP="00DB5D2E">
      <w:pPr>
        <w:rPr>
          <w:del w:id="1764" w:author="Jetlund Knut" w:date="2015-10-01T12:23:00Z"/>
          <w:color w:val="000000"/>
          <w:sz w:val="20"/>
        </w:rPr>
      </w:pPr>
      <w:del w:id="1765" w:author="Jetlund Knut" w:date="2015-10-01T12:23:00Z">
        <w:r w:rsidDel="00FE1547">
          <w:rPr>
            <w:color w:val="000000"/>
            <w:sz w:val="20"/>
          </w:rPr>
          <w:delText xml:space="preserve">Merknad: </w:delText>
        </w:r>
        <w:r w:rsidR="002870A9" w:rsidDel="00FE1547">
          <w:rPr>
            <w:color w:val="000000"/>
            <w:sz w:val="20"/>
          </w:rPr>
          <w:delText xml:space="preserve">Lenkens </w:delText>
        </w:r>
        <w:r w:rsidDel="00FE1547">
          <w:rPr>
            <w:color w:val="000000"/>
            <w:sz w:val="20"/>
          </w:rPr>
          <w:delText>posisjon i et nettverk og skalering av lengde i forhold til geometrilengde  kan angis på flere alternative måter:</w:delText>
        </w:r>
      </w:del>
    </w:p>
    <w:p w14:paraId="388C8E6D" w14:textId="63783AE8" w:rsidR="00612204" w:rsidDel="00FE1547" w:rsidRDefault="00612204" w:rsidP="00DB5D2E">
      <w:pPr>
        <w:numPr>
          <w:ilvl w:val="0"/>
          <w:numId w:val="48"/>
        </w:numPr>
        <w:rPr>
          <w:del w:id="1766" w:author="Jetlund Knut" w:date="2015-10-01T12:23:00Z"/>
          <w:color w:val="000000"/>
          <w:sz w:val="20"/>
        </w:rPr>
      </w:pPr>
      <w:del w:id="1767" w:author="Jetlund Knut" w:date="2015-10-01T12:23:00Z">
        <w:r w:rsidDel="00FE1547">
          <w:rPr>
            <w:color w:val="000000"/>
            <w:sz w:val="20"/>
          </w:rPr>
          <w:delText xml:space="preserve">Kun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. Målt lengde og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geometrilengde       </w:delText>
        </w:r>
      </w:del>
    </w:p>
    <w:p w14:paraId="0340BACD" w14:textId="5172C763" w:rsidR="00612204" w:rsidDel="00FE1547" w:rsidRDefault="00612204" w:rsidP="00DB5D2E">
      <w:pPr>
        <w:numPr>
          <w:ilvl w:val="0"/>
          <w:numId w:val="48"/>
        </w:numPr>
        <w:rPr>
          <w:del w:id="1768" w:author="Jetlund Knut" w:date="2015-10-01T12:23:00Z"/>
          <w:color w:val="000000"/>
          <w:sz w:val="20"/>
        </w:rPr>
      </w:pPr>
      <w:del w:id="1769" w:author="Jetlund Knut" w:date="2015-10-01T12:23:00Z">
        <w:r w:rsidDel="00FE1547">
          <w:rPr>
            <w:color w:val="000000"/>
            <w:sz w:val="20"/>
          </w:rPr>
          <w:delText xml:space="preserve">Kombinasjonen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>-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>. Målt lengde er lik differansen mellom disse egenskapene.       </w:delText>
        </w:r>
      </w:del>
    </w:p>
    <w:p w14:paraId="654AFDB9" w14:textId="71A055FD" w:rsidR="00612204" w:rsidDel="00FE1547" w:rsidRDefault="00612204" w:rsidP="00DB5D2E">
      <w:pPr>
        <w:numPr>
          <w:ilvl w:val="0"/>
          <w:numId w:val="48"/>
        </w:numPr>
        <w:rPr>
          <w:del w:id="1770" w:author="Jetlund Knut" w:date="2015-10-01T12:23:00Z"/>
          <w:color w:val="000000"/>
          <w:sz w:val="20"/>
        </w:rPr>
      </w:pPr>
      <w:del w:id="1771" w:author="Jetlund Knut" w:date="2015-10-01T12:23:00Z">
        <w:r w:rsidDel="00FE1547">
          <w:rPr>
            <w:color w:val="000000"/>
            <w:sz w:val="20"/>
          </w:rPr>
          <w:delText xml:space="preserve">Kombinasjonen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-måltLengde.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summen av disse egenskapene.       </w:delText>
        </w:r>
      </w:del>
    </w:p>
    <w:p w14:paraId="08F48558" w14:textId="14A4E5E4" w:rsidR="00612204" w:rsidDel="00FE1547" w:rsidRDefault="00612204" w:rsidP="00DB5D2E">
      <w:pPr>
        <w:numPr>
          <w:ilvl w:val="0"/>
          <w:numId w:val="48"/>
        </w:numPr>
        <w:rPr>
          <w:del w:id="1772" w:author="Jetlund Knut" w:date="2015-10-01T12:23:00Z"/>
          <w:color w:val="000000"/>
          <w:sz w:val="20"/>
        </w:rPr>
      </w:pPr>
      <w:del w:id="1773" w:author="Jetlund Knut" w:date="2015-10-01T12:23:00Z">
        <w:r w:rsidDel="00FE1547">
          <w:rPr>
            <w:color w:val="000000"/>
            <w:sz w:val="20"/>
          </w:rPr>
          <w:delText xml:space="preserve">Kun måltLengde. </w:delText>
        </w:r>
        <w:r w:rsidR="00E83694" w:rsidDel="00FE1547">
          <w:rPr>
            <w:color w:val="000000"/>
            <w:sz w:val="20"/>
          </w:rPr>
          <w:delText>startposisjon</w:delText>
        </w:r>
        <w:r w:rsidDel="00FE1547">
          <w:rPr>
            <w:color w:val="000000"/>
            <w:sz w:val="20"/>
          </w:rPr>
          <w:delText xml:space="preserve"> er lik 0, og </w:delText>
        </w:r>
        <w:r w:rsidR="00E83694" w:rsidDel="00FE1547">
          <w:rPr>
            <w:color w:val="000000"/>
            <w:sz w:val="20"/>
          </w:rPr>
          <w:delText>sluttposisjon</w:delText>
        </w:r>
        <w:r w:rsidDel="00FE1547">
          <w:rPr>
            <w:color w:val="000000"/>
            <w:sz w:val="20"/>
          </w:rPr>
          <w:delText xml:space="preserve"> er lik målt lengde       </w:delText>
        </w:r>
      </w:del>
    </w:p>
    <w:p w14:paraId="27AC3100" w14:textId="3D54183E" w:rsidR="00612204" w:rsidDel="00FE1547" w:rsidRDefault="00612204" w:rsidP="00DB5D2E">
      <w:pPr>
        <w:numPr>
          <w:ilvl w:val="0"/>
          <w:numId w:val="48"/>
        </w:numPr>
        <w:rPr>
          <w:del w:id="1774" w:author="Jetlund Knut" w:date="2015-10-01T12:23:00Z"/>
          <w:color w:val="000000"/>
          <w:sz w:val="20"/>
        </w:rPr>
      </w:pPr>
      <w:del w:id="1775" w:author="Jetlund Knut" w:date="2015-10-01T12:23:00Z">
        <w:r w:rsidDel="00FE1547">
          <w:rPr>
            <w:color w:val="000000"/>
            <w:sz w:val="20"/>
          </w:rPr>
          <w:delText>Ingen av egenskapene angitt. Kun geometrien benyttes for beregning av posisjoner.       </w:delText>
        </w:r>
      </w:del>
    </w:p>
    <w:p w14:paraId="13E0910A" w14:textId="5E32CFD9" w:rsidR="00612204" w:rsidDel="00FE1547" w:rsidRDefault="00612204" w:rsidP="00DB5D2E">
      <w:pPr>
        <w:rPr>
          <w:del w:id="1776" w:author="Jetlund Knut" w:date="2015-10-01T12:23:00Z"/>
          <w:color w:val="000000"/>
          <w:sz w:val="20"/>
        </w:rPr>
      </w:pPr>
    </w:p>
    <w:p w14:paraId="2928DD6A" w14:textId="3F32DF8E" w:rsidR="00612204" w:rsidDel="00FE1547" w:rsidRDefault="00612204" w:rsidP="00DB5D2E">
      <w:pPr>
        <w:rPr>
          <w:del w:id="1777" w:author="Jetlund Knut" w:date="2015-10-01T12:23:00Z"/>
          <w:color w:val="000000"/>
          <w:sz w:val="20"/>
        </w:rPr>
      </w:pPr>
      <w:del w:id="1778" w:author="Jetlund Knut" w:date="2015-10-01T12:23:00Z">
        <w:r w:rsidDel="00FE1547">
          <w:rPr>
            <w:i/>
            <w:color w:val="000000"/>
            <w:sz w:val="20"/>
          </w:rPr>
          <w:delText>Realisering av INSPIRE Network:Link.</w:delText>
        </w:r>
      </w:del>
    </w:p>
    <w:p w14:paraId="1FC2E880" w14:textId="1DB72301" w:rsidR="00612204" w:rsidDel="00FE1547" w:rsidRDefault="00612204" w:rsidP="00DB5D2E">
      <w:pPr>
        <w:rPr>
          <w:del w:id="1779" w:author="Jetlund Knut" w:date="2015-10-01T12:23:00Z"/>
          <w:color w:val="000000"/>
          <w:sz w:val="20"/>
        </w:rPr>
      </w:pPr>
    </w:p>
    <w:p w14:paraId="135E4ACC" w14:textId="7F9DC388" w:rsidR="00612204" w:rsidRPr="00DB5D2E" w:rsidDel="00FE1547" w:rsidRDefault="00612204" w:rsidP="00DB5D2E">
      <w:pPr>
        <w:rPr>
          <w:del w:id="1780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1781" w:name="BKM_BA40295A_DFF5_41B9_804D_2CDB71830422"/>
      <w:del w:id="1782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7A0841A3" w14:textId="59985F76" w:rsidTr="004C1B08">
        <w:trPr>
          <w:trHeight w:val="215"/>
          <w:del w:id="178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626325E0" w:rsidR="00612204" w:rsidDel="00FE1547" w:rsidRDefault="00612204" w:rsidP="00DB5D2E">
            <w:pPr>
              <w:rPr>
                <w:del w:id="178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6E2AA290" w:rsidR="00612204" w:rsidDel="00FE1547" w:rsidRDefault="00612204" w:rsidP="00DB5D2E">
            <w:pPr>
              <w:rPr>
                <w:del w:id="1785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8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6AD64815" w:rsidR="00612204" w:rsidDel="00FE1547" w:rsidRDefault="00612204" w:rsidP="00DB5D2E">
            <w:pPr>
              <w:rPr>
                <w:del w:id="178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8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22FA359C" w:rsidR="00612204" w:rsidDel="00FE1547" w:rsidRDefault="00612204" w:rsidP="00DB5D2E">
            <w:pPr>
              <w:rPr>
                <w:del w:id="178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9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10FBD377" w:rsidR="00612204" w:rsidDel="00FE1547" w:rsidRDefault="00612204" w:rsidP="00DB5D2E">
            <w:pPr>
              <w:rPr>
                <w:del w:id="1791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79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2C873210" w:rsidR="00612204" w:rsidDel="00FE1547" w:rsidRDefault="00612204" w:rsidP="00DB5D2E">
            <w:pPr>
              <w:rPr>
                <w:del w:id="1793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79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79066CE8" w14:textId="3AF0A0F8" w:rsidTr="004C1B08">
        <w:trPr>
          <w:del w:id="1795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45930EEE" w:rsidR="00612204" w:rsidDel="00FE1547" w:rsidRDefault="00612204" w:rsidP="00DB5D2E">
            <w:pPr>
              <w:rPr>
                <w:del w:id="1796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433256DB" w:rsidR="00612204" w:rsidDel="00FE1547" w:rsidRDefault="00E83694">
            <w:pPr>
              <w:rPr>
                <w:del w:id="1797" w:author="Jetlund Knut" w:date="2015-10-01T12:23:00Z"/>
                <w:sz w:val="20"/>
                <w:lang w:val="en-AU"/>
              </w:rPr>
            </w:pPr>
            <w:del w:id="1798" w:author="Jetlund Knut" w:date="2015-10-01T12:23:00Z">
              <w:r w:rsidDel="00FE1547">
                <w:rPr>
                  <w:sz w:val="20"/>
                  <w:lang w:val="en-AU"/>
                </w:rPr>
                <w:delText>startposisjon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6E3783A3" w:rsidR="00612204" w:rsidRPr="00DB5D2E" w:rsidDel="00FE1547" w:rsidRDefault="00E83694" w:rsidP="00DB5D2E">
            <w:pPr>
              <w:rPr>
                <w:del w:id="1799" w:author="Jetlund Knut" w:date="2015-10-01T12:23:00Z"/>
                <w:sz w:val="20"/>
              </w:rPr>
            </w:pPr>
            <w:del w:id="1800" w:author="Jetlund Knut" w:date="2015-10-01T12:23:00Z">
              <w:r w:rsidDel="00FE1547">
                <w:rPr>
                  <w:sz w:val="20"/>
                </w:rPr>
                <w:delText>startposisjon</w:delText>
              </w:r>
              <w:r w:rsidR="00412B77" w:rsidRPr="00412B77" w:rsidDel="00FE1547">
                <w:rPr>
                  <w:sz w:val="20"/>
                </w:rPr>
                <w:delText xml:space="preserve"> for lenken i et lineært referansesystem</w:delText>
              </w:r>
            </w:del>
          </w:p>
          <w:p w14:paraId="19E53730" w14:textId="4433DC74" w:rsidR="00612204" w:rsidRPr="00DB5D2E" w:rsidDel="00FE1547" w:rsidRDefault="00612204" w:rsidP="00DB5D2E">
            <w:pPr>
              <w:rPr>
                <w:del w:id="1801" w:author="Jetlund Knut" w:date="2015-10-01T12:23:00Z"/>
                <w:sz w:val="20"/>
              </w:rPr>
            </w:pPr>
            <w:del w:id="1802" w:author="Jetlund Knut" w:date="2015-10-01T12:23:00Z">
              <w:r w:rsidRPr="00DB5D2E" w:rsidDel="00FE1547">
                <w:rPr>
                  <w:sz w:val="20"/>
                </w:rPr>
                <w:delText xml:space="preserve">Merknad: For en veglenke med vegreferanse er dette den verdien vi tidligere har kjent som FRAMETER. </w:delText>
              </w:r>
            </w:del>
          </w:p>
          <w:p w14:paraId="0982E2FD" w14:textId="6CC8B1B5" w:rsidR="00612204" w:rsidRPr="00DB5D2E" w:rsidDel="00FE1547" w:rsidRDefault="00612204" w:rsidP="00DB5D2E">
            <w:pPr>
              <w:rPr>
                <w:del w:id="1803" w:author="Jetlund Knut" w:date="2015-10-01T12:23:00Z"/>
                <w:sz w:val="20"/>
                <w:lang w:val="en-GB"/>
              </w:rPr>
            </w:pPr>
            <w:del w:id="1804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 xml:space="preserve">ISO19148: </w:delText>
              </w:r>
            </w:del>
          </w:p>
          <w:p w14:paraId="7D4AC060" w14:textId="0C23D848" w:rsidR="00612204" w:rsidRPr="00DB5D2E" w:rsidDel="00FE1547" w:rsidRDefault="00612204" w:rsidP="00DB5D2E">
            <w:pPr>
              <w:rPr>
                <w:del w:id="1805" w:author="Jetlund Knut" w:date="2015-10-01T12:23:00Z"/>
                <w:sz w:val="20"/>
                <w:lang w:val="en-GB"/>
              </w:rPr>
            </w:pPr>
            <w:del w:id="1806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>LR_ILinearElement ::</w:delText>
              </w:r>
            </w:del>
          </w:p>
          <w:p w14:paraId="37C3131E" w14:textId="732A297C" w:rsidR="00612204" w:rsidRPr="00DB5D2E" w:rsidDel="00FE1547" w:rsidRDefault="00612204" w:rsidP="00DB5D2E">
            <w:pPr>
              <w:rPr>
                <w:del w:id="1807" w:author="Jetlund Knut" w:date="2015-10-01T12:23:00Z"/>
                <w:sz w:val="20"/>
                <w:lang w:val="en-GB"/>
              </w:rPr>
            </w:pPr>
            <w:del w:id="1808" w:author="Jetlund Knut" w:date="2015-10-01T12:23:00Z">
              <w:r w:rsidRPr="00DB5D2E" w:rsidDel="00FE1547">
                <w:rPr>
                  <w:i/>
                  <w:sz w:val="20"/>
                  <w:lang w:val="en-GB"/>
                </w:rPr>
                <w:delText>startValue(LRM : LinearReferencingMethod) : Measure</w:delText>
              </w:r>
              <w:r w:rsidRPr="00DB5D2E" w:rsidDel="00FE1547">
                <w:rPr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8BB140E" w:rsidR="00612204" w:rsidDel="00FE1547" w:rsidRDefault="00612204" w:rsidP="00DB5D2E">
            <w:pPr>
              <w:rPr>
                <w:del w:id="1809" w:author="Jetlund Knut" w:date="2015-10-01T12:23:00Z"/>
                <w:sz w:val="20"/>
                <w:lang w:val="en-AU"/>
              </w:rPr>
            </w:pPr>
            <w:del w:id="1810" w:author="Jetlund Knut" w:date="2015-10-01T12:23:00Z">
              <w:r w:rsidRPr="00DB5D2E" w:rsidDel="00FE1547">
                <w:rPr>
                  <w:color w:val="000000"/>
                  <w:sz w:val="20"/>
                  <w:lang w:val="en-GB"/>
                </w:rPr>
                <w:delText xml:space="preserve"> </w:delText>
              </w:r>
              <w:r w:rsidDel="00FE1547">
                <w:rPr>
                  <w:color w:val="000000"/>
                  <w:sz w:val="20"/>
                </w:rPr>
                <w:delText>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3BFD4310" w:rsidR="00612204" w:rsidDel="00FE1547" w:rsidRDefault="00612204" w:rsidP="00DB5D2E">
            <w:pPr>
              <w:rPr>
                <w:del w:id="1811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4596881D" w:rsidR="00612204" w:rsidDel="00FE1547" w:rsidRDefault="00612204" w:rsidP="00DB5D2E">
            <w:pPr>
              <w:rPr>
                <w:del w:id="1812" w:author="Jetlund Knut" w:date="2015-10-01T12:23:00Z"/>
                <w:color w:val="000000"/>
                <w:sz w:val="20"/>
              </w:rPr>
            </w:pPr>
            <w:del w:id="1813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781"/>
      </w:tr>
      <w:tr w:rsidR="00612204" w:rsidDel="00FE1547" w14:paraId="33DB8C2A" w14:textId="23FBABA6" w:rsidTr="004C1B08">
        <w:trPr>
          <w:del w:id="181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3C5C1B2B" w:rsidR="00612204" w:rsidDel="00FE1547" w:rsidRDefault="00612204" w:rsidP="00DB5D2E">
            <w:pPr>
              <w:rPr>
                <w:del w:id="1815" w:author="Jetlund Knut" w:date="2015-10-01T12:23:00Z"/>
                <w:color w:val="000000"/>
                <w:sz w:val="20"/>
                <w:lang w:val="en-AU"/>
              </w:rPr>
            </w:pPr>
            <w:bookmarkStart w:id="1816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5028FF8B" w:rsidR="00612204" w:rsidDel="00FE1547" w:rsidRDefault="00E83694">
            <w:pPr>
              <w:rPr>
                <w:del w:id="1817" w:author="Jetlund Knut" w:date="2015-10-01T12:23:00Z"/>
                <w:sz w:val="20"/>
                <w:lang w:val="en-AU"/>
              </w:rPr>
            </w:pPr>
            <w:del w:id="1818" w:author="Jetlund Knut" w:date="2015-10-01T12:23:00Z">
              <w:r w:rsidDel="00FE1547">
                <w:rPr>
                  <w:sz w:val="20"/>
                  <w:lang w:val="en-AU"/>
                </w:rPr>
                <w:delText>sluttposisjon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64297" w14:textId="4CB3E883" w:rsidR="00412B77" w:rsidDel="00FE1547" w:rsidRDefault="00E83694" w:rsidP="00DB5D2E">
            <w:pPr>
              <w:rPr>
                <w:del w:id="1819" w:author="Jetlund Knut" w:date="2015-10-01T12:23:00Z"/>
                <w:sz w:val="20"/>
              </w:rPr>
            </w:pPr>
            <w:del w:id="1820" w:author="Jetlund Knut" w:date="2015-10-01T12:23:00Z">
              <w:r w:rsidDel="00FE1547">
                <w:rPr>
                  <w:sz w:val="20"/>
                </w:rPr>
                <w:delText>sluttposisjon</w:delText>
              </w:r>
              <w:r w:rsidR="00412B77" w:rsidRPr="00412B77" w:rsidDel="00FE1547">
                <w:rPr>
                  <w:sz w:val="20"/>
                </w:rPr>
                <w:delText xml:space="preserve"> for lenken i et lineært referansesystem</w:delText>
              </w:r>
            </w:del>
          </w:p>
          <w:p w14:paraId="1AC5B248" w14:textId="6EF0FF62" w:rsidR="00612204" w:rsidRPr="00DB5D2E" w:rsidDel="00FE1547" w:rsidRDefault="00612204" w:rsidP="00DB5D2E">
            <w:pPr>
              <w:rPr>
                <w:del w:id="1821" w:author="Jetlund Knut" w:date="2015-10-01T12:23:00Z"/>
                <w:sz w:val="20"/>
              </w:rPr>
            </w:pPr>
            <w:del w:id="1822" w:author="Jetlund Knut" w:date="2015-10-01T12:23:00Z">
              <w:r w:rsidRPr="00DB5D2E" w:rsidDel="00FE1547">
                <w:rPr>
                  <w:sz w:val="20"/>
                </w:rPr>
                <w:delText xml:space="preserve">Merknad: For en veglenke med vegreferanse er dette den verdien vi tidligere har kjent som TILMETER. </w:delText>
              </w:r>
            </w:del>
          </w:p>
          <w:p w14:paraId="2D5542AF" w14:textId="122547A6" w:rsidR="00612204" w:rsidRPr="00DB5D2E" w:rsidDel="00FE1547" w:rsidRDefault="00612204" w:rsidP="00DB5D2E">
            <w:pPr>
              <w:rPr>
                <w:del w:id="1823" w:author="Jetlund Knut" w:date="2015-10-01T12:23:00Z"/>
                <w:sz w:val="20"/>
              </w:rPr>
            </w:pPr>
            <w:del w:id="1824" w:author="Jetlund Knut" w:date="2015-10-01T12:23:00Z">
              <w:r w:rsidRPr="00DB5D2E" w:rsidDel="00FE1547">
                <w:rPr>
                  <w:i/>
                  <w:sz w:val="20"/>
                </w:rPr>
                <w:delText>ISO19148: Finnes ikke</w:delText>
              </w:r>
              <w:r w:rsidRPr="00DB5D2E" w:rsidDel="00FE1547">
                <w:rPr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486CFAAD" w:rsidR="00612204" w:rsidDel="00FE1547" w:rsidRDefault="00612204" w:rsidP="00DB5D2E">
            <w:pPr>
              <w:rPr>
                <w:del w:id="1825" w:author="Jetlund Knut" w:date="2015-10-01T12:23:00Z"/>
                <w:sz w:val="20"/>
                <w:lang w:val="en-AU"/>
              </w:rPr>
            </w:pPr>
            <w:del w:id="1826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17D988A8" w:rsidR="00612204" w:rsidDel="00FE1547" w:rsidRDefault="00612204" w:rsidP="00DB5D2E">
            <w:pPr>
              <w:rPr>
                <w:del w:id="1827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61DADA75" w:rsidR="00612204" w:rsidDel="00FE1547" w:rsidRDefault="00612204" w:rsidP="00DB5D2E">
            <w:pPr>
              <w:rPr>
                <w:del w:id="1828" w:author="Jetlund Knut" w:date="2015-10-01T12:23:00Z"/>
                <w:color w:val="000000"/>
                <w:sz w:val="20"/>
              </w:rPr>
            </w:pPr>
            <w:del w:id="1829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816"/>
      </w:tr>
    </w:tbl>
    <w:p w14:paraId="089CF736" w14:textId="08F4BD6D" w:rsidR="00612204" w:rsidDel="00FE1547" w:rsidRDefault="00612204" w:rsidP="00DB5D2E">
      <w:pPr>
        <w:rPr>
          <w:del w:id="1830" w:author="Jetlund Knut" w:date="2015-10-01T12:23:00Z"/>
          <w:color w:val="000000"/>
          <w:sz w:val="20"/>
        </w:rPr>
      </w:pPr>
    </w:p>
    <w:p w14:paraId="08C47ED4" w14:textId="7C395060" w:rsidR="00612204" w:rsidRPr="00DB5D2E" w:rsidDel="00FE1547" w:rsidRDefault="00612204" w:rsidP="00DB5D2E">
      <w:pPr>
        <w:rPr>
          <w:del w:id="1831" w:author="Jetlund Knut" w:date="2015-10-01T12:23:00Z"/>
          <w:b/>
          <w:iCs/>
          <w:color w:val="000000"/>
          <w:shd w:val="clear" w:color="auto" w:fill="FFFFFF"/>
        </w:rPr>
      </w:pPr>
      <w:del w:id="1832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Restriksjoner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:rsidDel="00FE1547" w14:paraId="1B565F73" w14:textId="22195633" w:rsidTr="004C1B08">
        <w:trPr>
          <w:del w:id="183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3DCD764D" w:rsidR="00612204" w:rsidDel="00FE1547" w:rsidRDefault="00612204" w:rsidP="00DB5D2E">
            <w:pPr>
              <w:rPr>
                <w:del w:id="1834" w:author="Jetlund Knut" w:date="2015-10-01T12:23:00Z"/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4FDF349E" w:rsidR="00612204" w:rsidDel="00FE1547" w:rsidRDefault="00612204" w:rsidP="00DB5D2E">
            <w:pPr>
              <w:rPr>
                <w:del w:id="1835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3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2E791B4D" w:rsidR="00612204" w:rsidDel="00FE1547" w:rsidRDefault="00612204" w:rsidP="00DB5D2E">
            <w:pPr>
              <w:rPr>
                <w:del w:id="1837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3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Forklaring</w:delText>
              </w:r>
            </w:del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191051A8" w:rsidR="00612204" w:rsidDel="00FE1547" w:rsidRDefault="00612204" w:rsidP="00DB5D2E">
            <w:pPr>
              <w:rPr>
                <w:del w:id="1839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4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7D1EDEE5" w14:textId="31364BDC" w:rsidTr="004C1B08">
        <w:trPr>
          <w:trHeight w:val="230"/>
          <w:del w:id="184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410CB6E6" w:rsidR="00612204" w:rsidDel="00FE1547" w:rsidRDefault="00612204" w:rsidP="00DB5D2E">
            <w:pPr>
              <w:rPr>
                <w:del w:id="1842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3DF3A6A9" w:rsidR="00612204" w:rsidDel="00FE1547" w:rsidRDefault="00612204" w:rsidP="00DB5D2E">
            <w:pPr>
              <w:rPr>
                <w:del w:id="1843" w:author="Jetlund Knut" w:date="2015-10-01T12:23:00Z"/>
                <w:color w:val="000000"/>
                <w:sz w:val="20"/>
              </w:rPr>
            </w:pPr>
            <w:del w:id="1844" w:author="Jetlund Knut" w:date="2015-10-01T12:23:00Z">
              <w:r w:rsidDel="00FE1547">
                <w:rPr>
                  <w:color w:val="000000"/>
                  <w:sz w:val="20"/>
                </w:rPr>
                <w:delText>Subtyper skal ha kurvegeometri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474D7AA2" w:rsidR="00612204" w:rsidDel="00FE1547" w:rsidRDefault="00612204" w:rsidP="00DB5D2E">
            <w:pPr>
              <w:rPr>
                <w:del w:id="1845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02667F82" w:rsidR="00612204" w:rsidDel="00FE1547" w:rsidRDefault="00612204" w:rsidP="00DB5D2E">
            <w:pPr>
              <w:rPr>
                <w:del w:id="1846" w:author="Jetlund Knut" w:date="2015-10-01T12:23:00Z"/>
                <w:color w:val="000000"/>
                <w:sz w:val="20"/>
                <w:u w:color="000000"/>
              </w:rPr>
            </w:pPr>
          </w:p>
        </w:tc>
      </w:tr>
      <w:tr w:rsidR="00612204" w:rsidDel="00FE1547" w14:paraId="228C7FEA" w14:textId="2163D8AD" w:rsidTr="004C1B08">
        <w:trPr>
          <w:trHeight w:val="230"/>
          <w:del w:id="184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0B090228" w:rsidR="00612204" w:rsidDel="00FE1547" w:rsidRDefault="00612204" w:rsidP="00DB5D2E">
            <w:pPr>
              <w:rPr>
                <w:del w:id="1848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5FDD66F2" w:rsidR="00612204" w:rsidDel="00FE1547" w:rsidRDefault="00E83694" w:rsidP="00DB5D2E">
            <w:pPr>
              <w:rPr>
                <w:del w:id="1849" w:author="Jetlund Knut" w:date="2015-10-01T12:23:00Z"/>
                <w:color w:val="000000"/>
                <w:sz w:val="20"/>
              </w:rPr>
            </w:pPr>
            <w:del w:id="1850" w:author="Jetlund Knut" w:date="2015-10-01T12:23:00Z">
              <w:r w:rsidDel="00FE1547">
                <w:rPr>
                  <w:color w:val="000000"/>
                  <w:sz w:val="20"/>
                </w:rPr>
                <w:delText>startposisjon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og </w:delText>
              </w:r>
              <w:r w:rsidDel="00FE1547">
                <w:rPr>
                  <w:color w:val="000000"/>
                  <w:sz w:val="20"/>
                </w:rPr>
                <w:delText>sluttposisjon</w:delText>
              </w:r>
              <w:r w:rsidR="00612204" w:rsidDel="00FE1547">
                <w:rPr>
                  <w:color w:val="000000"/>
                  <w:sz w:val="20"/>
                </w:rPr>
                <w:delText xml:space="preserve"> er påkrevd i sekvenser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4BC349B9" w:rsidR="00612204" w:rsidDel="00FE1547" w:rsidRDefault="00612204" w:rsidP="00DB5D2E">
            <w:pPr>
              <w:rPr>
                <w:del w:id="1851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1DF0290F" w:rsidR="00612204" w:rsidDel="00FE1547" w:rsidRDefault="00612204" w:rsidP="00DB5D2E">
            <w:pPr>
              <w:rPr>
                <w:del w:id="1852" w:author="Jetlund Knut" w:date="2015-10-01T12:23:00Z"/>
                <w:color w:val="000000"/>
                <w:sz w:val="20"/>
                <w:u w:color="000000"/>
              </w:rPr>
            </w:pPr>
          </w:p>
        </w:tc>
      </w:tr>
    </w:tbl>
    <w:p w14:paraId="0313FB6B" w14:textId="0E7C2F7B" w:rsidR="00612204" w:rsidDel="00FE1547" w:rsidRDefault="00612204" w:rsidP="00DB5D2E">
      <w:pPr>
        <w:rPr>
          <w:del w:id="1853" w:author="Jetlund Knut" w:date="2015-10-01T12:23:00Z"/>
          <w:color w:val="000000"/>
          <w:sz w:val="20"/>
          <w:lang w:val="en-AU"/>
        </w:rPr>
      </w:pPr>
    </w:p>
    <w:p w14:paraId="0262E576" w14:textId="3323BD42" w:rsidR="002870A9" w:rsidDel="00FE1547" w:rsidRDefault="002870A9">
      <w:pPr>
        <w:rPr>
          <w:del w:id="1854" w:author="Jetlund Knut" w:date="2015-10-01T12:23:00Z"/>
          <w:b/>
          <w:color w:val="000000"/>
        </w:rPr>
      </w:pPr>
      <w:del w:id="1855" w:author="Jetlund Knut" w:date="2015-10-01T12:23:00Z">
        <w:r w:rsidDel="00FE1547">
          <w:rPr>
            <w:b/>
            <w:color w:val="000000"/>
          </w:rPr>
          <w:br w:type="page"/>
        </w:r>
      </w:del>
    </w:p>
    <w:p w14:paraId="30A0EF52" w14:textId="5D71847A" w:rsidR="00612204" w:rsidRPr="00DB5D2E" w:rsidDel="00FE1547" w:rsidRDefault="00612204" w:rsidP="00DB5D2E">
      <w:pPr>
        <w:rPr>
          <w:del w:id="1856" w:author="Jetlund Knut" w:date="2015-10-01T12:23:00Z"/>
          <w:b/>
          <w:iCs/>
          <w:color w:val="000000"/>
          <w:lang w:val="en-AU"/>
        </w:rPr>
      </w:pPr>
      <w:del w:id="1857" w:author="Jetlund Knut" w:date="2015-10-01T12:23:00Z">
        <w:r w:rsidRPr="00DB5D2E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:rsidDel="00FE1547" w14:paraId="10593AB1" w14:textId="64E1EA71" w:rsidTr="004C1B08">
        <w:trPr>
          <w:cantSplit/>
          <w:trHeight w:val="260"/>
          <w:tblHeader/>
          <w:del w:id="1858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40DFC814" w:rsidR="00612204" w:rsidDel="00FE1547" w:rsidRDefault="00612204" w:rsidP="00DB5D2E">
            <w:pPr>
              <w:rPr>
                <w:del w:id="185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6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28987828" w:rsidR="00612204" w:rsidDel="00FE1547" w:rsidRDefault="00612204" w:rsidP="00DB5D2E">
            <w:pPr>
              <w:rPr>
                <w:del w:id="1861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6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2FE27CC7" w:rsidR="00612204" w:rsidDel="00FE1547" w:rsidRDefault="00612204" w:rsidP="00DB5D2E">
            <w:pPr>
              <w:rPr>
                <w:del w:id="1863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6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2162C30F" w:rsidR="00612204" w:rsidDel="00FE1547" w:rsidRDefault="00612204" w:rsidP="00DB5D2E">
            <w:pPr>
              <w:rPr>
                <w:del w:id="1865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86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Til</w:delText>
              </w:r>
            </w:del>
          </w:p>
        </w:tc>
      </w:tr>
      <w:tr w:rsidR="00612204" w:rsidDel="00FE1547" w14:paraId="7B3D6B85" w14:textId="016C8FBF" w:rsidTr="004C1B08">
        <w:trPr>
          <w:trHeight w:val="461"/>
          <w:del w:id="1867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9629580" w:rsidR="00612204" w:rsidDel="00FE1547" w:rsidRDefault="00612204" w:rsidP="00DB5D2E">
            <w:pPr>
              <w:rPr>
                <w:del w:id="1868" w:author="Jetlund Knut" w:date="2015-10-01T12:23:00Z"/>
                <w:sz w:val="20"/>
                <w:lang w:val="en-AU"/>
              </w:rPr>
            </w:pPr>
            <w:del w:id="1869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560E4D3B" w:rsidR="00612204" w:rsidDel="00FE1547" w:rsidRDefault="00612204" w:rsidP="00DB5D2E">
            <w:pPr>
              <w:rPr>
                <w:del w:id="1870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43CBE75B" w:rsidR="00A76C10" w:rsidDel="00FE1547" w:rsidRDefault="00612204" w:rsidP="00DB5D2E">
            <w:pPr>
              <w:rPr>
                <w:del w:id="1871" w:author="Jetlund Knut" w:date="2015-10-01T12:23:00Z"/>
                <w:color w:val="000000"/>
                <w:sz w:val="20"/>
                <w:lang w:val="en-US"/>
              </w:rPr>
            </w:pPr>
            <w:del w:id="1872" w:author="Jetlund Knut" w:date="2015-10-01T12:23:00Z">
              <w:r w:rsidDel="00FE1547">
                <w:rPr>
                  <w:sz w:val="20"/>
                  <w:lang w:val="en-AU"/>
                </w:rPr>
                <w:delText>1..*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94ECBB9" w14:textId="463771F2" w:rsidR="00A76C10" w:rsidDel="00FE1547" w:rsidRDefault="002870A9" w:rsidP="00DB5D2E">
            <w:pPr>
              <w:rPr>
                <w:del w:id="1873" w:author="Jetlund Knut" w:date="2015-10-01T12:23:00Z"/>
                <w:color w:val="000000"/>
                <w:sz w:val="20"/>
              </w:rPr>
            </w:pPr>
            <w:del w:id="1874" w:author="Jetlund Knut" w:date="2015-10-01T12:23:00Z">
              <w:r w:rsidDel="00FE1547">
                <w:rPr>
                  <w:sz w:val="20"/>
                  <w:lang w:val="en-AU"/>
                </w:rPr>
                <w:delText>Lenke</w:delText>
              </w:r>
              <w:r w:rsidR="00612204"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3EEA4E9A" w14:textId="1EAA58BE" w:rsidR="00612204" w:rsidDel="00FE1547" w:rsidRDefault="00612204" w:rsidP="00DB5D2E">
            <w:pPr>
              <w:rPr>
                <w:del w:id="1875" w:author="Jetlund Knut" w:date="2015-10-01T12:23:00Z"/>
                <w:sz w:val="20"/>
                <w:lang w:val="en-AU"/>
              </w:rPr>
            </w:pPr>
            <w:del w:id="1876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sekvensdel</w:delText>
              </w:r>
              <w:r w:rsidR="00A76C10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DEE0A3E" w:rsidR="00A76C10" w:rsidDel="00FE1547" w:rsidRDefault="00612204" w:rsidP="00DB5D2E">
            <w:pPr>
              <w:rPr>
                <w:del w:id="1877" w:author="Jetlund Knut" w:date="2015-10-01T12:23:00Z"/>
                <w:color w:val="000000"/>
                <w:sz w:val="20"/>
                <w:lang w:val="en-US"/>
              </w:rPr>
            </w:pPr>
            <w:del w:id="1878" w:author="Jetlund Knut" w:date="2015-10-01T12:23:00Z">
              <w:r w:rsidDel="00FE1547">
                <w:rPr>
                  <w:sz w:val="20"/>
                  <w:lang w:val="en-AU"/>
                </w:rPr>
                <w:delText>0..1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5CAECD53" w14:textId="16777171" w:rsidR="00A76C10" w:rsidDel="00FE1547" w:rsidRDefault="002870A9" w:rsidP="00DB5D2E">
            <w:pPr>
              <w:rPr>
                <w:del w:id="1879" w:author="Jetlund Knut" w:date="2015-10-01T12:23:00Z"/>
                <w:color w:val="000000"/>
                <w:sz w:val="20"/>
              </w:rPr>
            </w:pPr>
            <w:del w:id="1880" w:author="Jetlund Knut" w:date="2015-10-01T12:23:00Z">
              <w:r w:rsidDel="00FE1547">
                <w:rPr>
                  <w:sz w:val="20"/>
                  <w:lang w:val="en-AU"/>
                </w:rPr>
                <w:delText>Lenkesekvens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3907CC82" w14:textId="0048BC4D" w:rsidR="00612204" w:rsidDel="00FE1547" w:rsidRDefault="00612204" w:rsidP="00DB5D2E">
            <w:pPr>
              <w:rPr>
                <w:del w:id="1881" w:author="Jetlund Knut" w:date="2015-10-01T12:23:00Z"/>
                <w:sz w:val="20"/>
                <w:lang w:val="en-AU"/>
              </w:rPr>
            </w:pPr>
            <w:del w:id="1882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Del="00FE1547">
                <w:rPr>
                  <w:sz w:val="20"/>
                  <w:lang w:val="en-AU"/>
                </w:rPr>
                <w:delText>sekvens</w:delText>
              </w:r>
              <w:r w:rsidR="00A76C10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</w:tr>
      <w:bookmarkEnd w:id="1759"/>
    </w:tbl>
    <w:p w14:paraId="7E52B46A" w14:textId="3CD34796" w:rsidR="00612204" w:rsidDel="00FE1547" w:rsidRDefault="00612204" w:rsidP="00DB5D2E">
      <w:pPr>
        <w:rPr>
          <w:del w:id="1883" w:author="Jetlund Knut" w:date="2015-10-01T12:23:00Z"/>
          <w:color w:val="000000"/>
          <w:sz w:val="20"/>
          <w:lang w:val="en-AU"/>
        </w:rPr>
      </w:pPr>
    </w:p>
    <w:p w14:paraId="45E04450" w14:textId="281B81FA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1884" w:author="Jetlund Knut" w:date="2015-10-01T12:23:00Z"/>
          <w:bCs/>
          <w:u w:color="000000"/>
          <w:lang w:val="en-US"/>
        </w:rPr>
      </w:pPr>
      <w:bookmarkStart w:id="1885" w:name="BKM_92912654_575B_4086_879D_3E468EBD410B"/>
      <w:del w:id="1886" w:author="Jetlund Knut" w:date="2015-10-01T12:23:00Z">
        <w:r w:rsidRPr="00DB5D2E" w:rsidDel="00FE1547">
          <w:rPr>
            <w:bCs/>
            <w:u w:color="000000"/>
          </w:rPr>
          <w:delText xml:space="preserve">«dataType» </w:delText>
        </w:r>
        <w:r w:rsidRPr="00DB5D2E" w:rsidDel="00FE1547">
          <w:rPr>
            <w:bCs/>
            <w:u w:color="000000"/>
            <w:lang w:val="en-AU"/>
          </w:rPr>
          <w:delText>LineærPosisjon</w:delText>
        </w:r>
      </w:del>
    </w:p>
    <w:p w14:paraId="47A98A01" w14:textId="4C1845C8" w:rsidR="00612204" w:rsidDel="00FE1547" w:rsidRDefault="00612204" w:rsidP="00DB5D2E">
      <w:pPr>
        <w:rPr>
          <w:del w:id="1887" w:author="Jetlund Knut" w:date="2015-10-01T12:23:00Z"/>
          <w:color w:val="000000"/>
          <w:sz w:val="20"/>
        </w:rPr>
      </w:pPr>
      <w:del w:id="1888" w:author="Jetlund Knut" w:date="2015-10-01T12:23:00Z">
        <w:r w:rsidDel="00FE1547">
          <w:rPr>
            <w:color w:val="000000"/>
            <w:sz w:val="20"/>
          </w:rPr>
          <w:delText xml:space="preserve">Angivelse av en posisjon langs et </w:delText>
        </w:r>
        <w:r w:rsidR="00412B77" w:rsidDel="00FE1547">
          <w:rPr>
            <w:color w:val="000000"/>
            <w:sz w:val="20"/>
          </w:rPr>
          <w:delText>nettverkselement</w:delText>
        </w:r>
        <w:r w:rsidDel="00FE1547">
          <w:rPr>
            <w:color w:val="000000"/>
            <w:sz w:val="20"/>
          </w:rPr>
          <w:delText>.</w:delText>
        </w:r>
      </w:del>
    </w:p>
    <w:p w14:paraId="4E201324" w14:textId="5A39DC4D" w:rsidR="00612204" w:rsidDel="00FE1547" w:rsidRDefault="00612204" w:rsidP="00DB5D2E">
      <w:pPr>
        <w:rPr>
          <w:del w:id="1889" w:author="Jetlund Knut" w:date="2015-10-01T12:23:00Z"/>
          <w:i/>
          <w:color w:val="FF0000"/>
          <w:sz w:val="20"/>
        </w:rPr>
      </w:pPr>
    </w:p>
    <w:p w14:paraId="3F8B308F" w14:textId="46963916" w:rsidR="00612204" w:rsidDel="00FE1547" w:rsidRDefault="00612204" w:rsidP="00DB5D2E">
      <w:pPr>
        <w:rPr>
          <w:del w:id="1890" w:author="Jetlund Knut" w:date="2015-10-01T12:23:00Z"/>
          <w:color w:val="000000"/>
          <w:sz w:val="20"/>
        </w:rPr>
      </w:pPr>
      <w:del w:id="1891" w:author="Jetlund Knut" w:date="2015-10-01T12:23:00Z">
        <w:r w:rsidDel="00FE1547">
          <w:rPr>
            <w:i/>
            <w:color w:val="0F0F0F"/>
            <w:sz w:val="20"/>
          </w:rPr>
          <w:delText>Realisering av ISO19148: LE_EventLocation</w:delText>
        </w:r>
      </w:del>
    </w:p>
    <w:p w14:paraId="59D2A7AD" w14:textId="0C18D1B2" w:rsidR="00612204" w:rsidDel="00FE1547" w:rsidRDefault="00612204" w:rsidP="00DB5D2E">
      <w:pPr>
        <w:rPr>
          <w:del w:id="1892" w:author="Jetlund Knut" w:date="2015-10-01T12:23:00Z"/>
          <w:color w:val="000000"/>
          <w:sz w:val="20"/>
        </w:rPr>
      </w:pPr>
    </w:p>
    <w:p w14:paraId="01778DDD" w14:textId="0F442874" w:rsidR="00612204" w:rsidRPr="00DB5D2E" w:rsidDel="00FE1547" w:rsidRDefault="00612204" w:rsidP="00DB5D2E">
      <w:pPr>
        <w:rPr>
          <w:del w:id="1893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1894" w:name="BKM_BE7C043D_BCE8_4B62_A906_A247C59AE62C"/>
      <w:del w:id="1895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11F88364" w14:textId="400D4E24" w:rsidTr="004C1B08">
        <w:trPr>
          <w:trHeight w:val="215"/>
          <w:del w:id="189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44D0B106" w:rsidR="00612204" w:rsidDel="00FE1547" w:rsidRDefault="00612204" w:rsidP="00DB5D2E">
            <w:pPr>
              <w:rPr>
                <w:del w:id="189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221D159D" w:rsidR="00612204" w:rsidDel="00FE1547" w:rsidRDefault="00612204" w:rsidP="00DB5D2E">
            <w:pPr>
              <w:rPr>
                <w:del w:id="189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89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45897343" w:rsidR="00612204" w:rsidDel="00FE1547" w:rsidRDefault="00612204" w:rsidP="00DB5D2E">
            <w:pPr>
              <w:rPr>
                <w:del w:id="1900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355734AE" w:rsidR="00612204" w:rsidDel="00FE1547" w:rsidRDefault="00612204" w:rsidP="00DB5D2E">
            <w:pPr>
              <w:rPr>
                <w:del w:id="190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4E25B26E" w:rsidR="00612204" w:rsidDel="00FE1547" w:rsidRDefault="00612204" w:rsidP="00DB5D2E">
            <w:pPr>
              <w:rPr>
                <w:del w:id="190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0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4C99B6F9" w:rsidR="00612204" w:rsidDel="00FE1547" w:rsidRDefault="00612204" w:rsidP="00DB5D2E">
            <w:pPr>
              <w:rPr>
                <w:del w:id="190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0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231BA52F" w14:textId="39E1F39C" w:rsidTr="004C1B08">
        <w:trPr>
          <w:del w:id="190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597B9331" w:rsidR="00612204" w:rsidDel="00FE1547" w:rsidRDefault="00612204" w:rsidP="00DB5D2E">
            <w:pPr>
              <w:rPr>
                <w:del w:id="1909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17C487AE" w:rsidR="00612204" w:rsidDel="00FE1547" w:rsidRDefault="00612204">
            <w:pPr>
              <w:rPr>
                <w:del w:id="1910" w:author="Jetlund Knut" w:date="2015-10-01T12:23:00Z"/>
                <w:sz w:val="20"/>
                <w:lang w:val="en-AU"/>
              </w:rPr>
            </w:pPr>
            <w:del w:id="1911" w:author="Jetlund Knut" w:date="2015-10-01T12:23:00Z">
              <w:r w:rsidDel="00FE1547">
                <w:rPr>
                  <w:sz w:val="20"/>
                  <w:lang w:val="en-AU"/>
                </w:rPr>
                <w:delText>lineærReferanseMetode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6BB5E00C" w:rsidR="00612204" w:rsidRPr="00DB5D2E" w:rsidDel="00FE1547" w:rsidRDefault="00612204" w:rsidP="00DB5D2E">
            <w:pPr>
              <w:rPr>
                <w:del w:id="1912" w:author="Jetlund Knut" w:date="2015-10-01T12:23:00Z"/>
                <w:color w:val="000000"/>
                <w:sz w:val="20"/>
                <w:lang w:val="en-AU"/>
              </w:rPr>
            </w:pPr>
            <w:del w:id="1913" w:author="Jetlund Knut" w:date="2015-10-01T12:23:00Z">
              <w:r w:rsidRPr="00DB5D2E" w:rsidDel="00FE1547">
                <w:rPr>
                  <w:color w:val="000000"/>
                  <w:sz w:val="20"/>
                  <w:lang w:val="en-AU"/>
                </w:rPr>
                <w:delText>metode som er brukt for å angi lineære referanser</w:delText>
              </w:r>
            </w:del>
          </w:p>
          <w:p w14:paraId="40B2685A" w14:textId="6A9A27D1" w:rsidR="00612204" w:rsidRPr="00DB5D2E" w:rsidDel="00FE1547" w:rsidRDefault="00612204" w:rsidP="00DB5D2E">
            <w:pPr>
              <w:rPr>
                <w:del w:id="1914" w:author="Jetlund Knut" w:date="2015-10-01T12:23:00Z"/>
                <w:color w:val="000000"/>
                <w:sz w:val="20"/>
                <w:lang w:val="en-AU"/>
              </w:rPr>
            </w:pPr>
            <w:del w:id="1915" w:author="Jetlund Knut" w:date="2015-10-01T12:23:00Z">
              <w:r w:rsidRPr="00DB5D2E" w:rsidDel="00FE1547">
                <w:rPr>
                  <w:color w:val="000000"/>
                  <w:sz w:val="20"/>
                  <w:lang w:val="en-AU"/>
                </w:rPr>
                <w:delText xml:space="preserve">Merknad: Dersom verdi er angitt overstyrer denne standard metode </w:delText>
              </w:r>
              <w:r w:rsidR="00412B77" w:rsidDel="00FE1547">
                <w:rPr>
                  <w:color w:val="000000"/>
                  <w:sz w:val="20"/>
                  <w:lang w:val="en-AU"/>
                </w:rPr>
                <w:delText>for det refererte nettverkselementet</w:delText>
              </w:r>
              <w:r w:rsidRPr="00DB5D2E" w:rsidDel="00FE1547">
                <w:rPr>
                  <w:color w:val="000000"/>
                  <w:sz w:val="20"/>
                  <w:lang w:val="en-AU"/>
                </w:rPr>
                <w:delText xml:space="preserve">. </w:delText>
              </w:r>
            </w:del>
          </w:p>
          <w:p w14:paraId="175A1F49" w14:textId="23F568AB" w:rsidR="00612204" w:rsidRPr="00DB5D2E" w:rsidDel="00FE1547" w:rsidRDefault="00612204" w:rsidP="00DB5D2E">
            <w:pPr>
              <w:rPr>
                <w:del w:id="1916" w:author="Jetlund Knut" w:date="2015-10-01T12:23:00Z"/>
                <w:color w:val="000000"/>
                <w:sz w:val="20"/>
              </w:rPr>
            </w:pPr>
            <w:del w:id="1917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overridingLRM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2EA1172A" w:rsidR="00612204" w:rsidDel="00FE1547" w:rsidRDefault="00612204" w:rsidP="00DB5D2E">
            <w:pPr>
              <w:rPr>
                <w:del w:id="1918" w:author="Jetlund Knut" w:date="2015-10-01T12:23:00Z"/>
                <w:sz w:val="20"/>
                <w:lang w:val="en-AU"/>
              </w:rPr>
            </w:pPr>
            <w:del w:id="1919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502626C" w:rsidR="00612204" w:rsidDel="00FE1547" w:rsidRDefault="00612204" w:rsidP="00DB5D2E">
            <w:pPr>
              <w:rPr>
                <w:del w:id="1920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0818C8F4" w:rsidR="00612204" w:rsidDel="00FE1547" w:rsidRDefault="00612204" w:rsidP="00DB5D2E">
            <w:pPr>
              <w:rPr>
                <w:del w:id="1921" w:author="Jetlund Knut" w:date="2015-10-01T12:23:00Z"/>
                <w:color w:val="000000"/>
                <w:sz w:val="20"/>
              </w:rPr>
            </w:pPr>
            <w:del w:id="1922" w:author="Jetlund Knut" w:date="2015-10-01T12:23:00Z">
              <w:r w:rsidDel="00FE1547">
                <w:rPr>
                  <w:color w:val="000000"/>
                  <w:sz w:val="20"/>
                </w:rPr>
                <w:delText>LineærReferanseMetode</w:delText>
              </w:r>
            </w:del>
          </w:p>
        </w:tc>
        <w:bookmarkEnd w:id="1894"/>
      </w:tr>
      <w:tr w:rsidR="00612204" w:rsidDel="00FE1547" w14:paraId="693566CA" w14:textId="2ECD8E62" w:rsidTr="004C1B08">
        <w:trPr>
          <w:del w:id="192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2C4B7FA4" w:rsidR="00612204" w:rsidDel="00FE1547" w:rsidRDefault="00612204" w:rsidP="00DB5D2E">
            <w:pPr>
              <w:rPr>
                <w:del w:id="1924" w:author="Jetlund Knut" w:date="2015-10-01T12:23:00Z"/>
                <w:color w:val="000000"/>
                <w:sz w:val="20"/>
                <w:lang w:val="en-AU"/>
              </w:rPr>
            </w:pPr>
            <w:bookmarkStart w:id="1925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415A4617" w:rsidR="00612204" w:rsidDel="00FE1547" w:rsidRDefault="00612204">
            <w:pPr>
              <w:rPr>
                <w:del w:id="1926" w:author="Jetlund Knut" w:date="2015-10-01T12:23:00Z"/>
                <w:sz w:val="20"/>
                <w:lang w:val="en-AU"/>
              </w:rPr>
            </w:pPr>
            <w:del w:id="1927" w:author="Jetlund Knut" w:date="2015-10-01T12:23:00Z">
              <w:r w:rsidDel="00FE1547">
                <w:rPr>
                  <w:sz w:val="20"/>
                  <w:lang w:val="en-AU"/>
                </w:rPr>
                <w:delText>felt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00755A2E" w:rsidR="00612204" w:rsidDel="00FE1547" w:rsidRDefault="00612204" w:rsidP="00DB5D2E">
            <w:pPr>
              <w:rPr>
                <w:del w:id="1928" w:author="Jetlund Knut" w:date="2015-10-01T12:23:00Z"/>
                <w:color w:val="000000"/>
                <w:sz w:val="20"/>
              </w:rPr>
            </w:pPr>
            <w:del w:id="1929" w:author="Jetlund Knut" w:date="2015-10-01T12:23:00Z">
              <w:r w:rsidDel="00FE1547">
                <w:rPr>
                  <w:color w:val="000000"/>
                  <w:sz w:val="20"/>
                </w:rPr>
                <w:delText>Tekststreng som brukes dersom referansen gjelder bestemte kjørefelt</w:delText>
              </w:r>
            </w:del>
          </w:p>
          <w:p w14:paraId="1EC784C9" w14:textId="014C6D43" w:rsidR="00612204" w:rsidRPr="00DB5D2E" w:rsidDel="00FE1547" w:rsidRDefault="00612204" w:rsidP="00DB5D2E">
            <w:pPr>
              <w:rPr>
                <w:del w:id="1930" w:author="Jetlund Knut" w:date="2015-10-01T12:23:00Z"/>
                <w:color w:val="000000"/>
                <w:sz w:val="20"/>
              </w:rPr>
            </w:pPr>
            <w:del w:id="1931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Finnes ikke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15946D12" w:rsidR="00612204" w:rsidDel="00FE1547" w:rsidRDefault="00612204" w:rsidP="00DB5D2E">
            <w:pPr>
              <w:rPr>
                <w:del w:id="1932" w:author="Jetlund Knut" w:date="2015-10-01T12:23:00Z"/>
                <w:sz w:val="20"/>
                <w:lang w:val="en-AU"/>
              </w:rPr>
            </w:pPr>
            <w:del w:id="1933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A2913B1" w:rsidR="00612204" w:rsidDel="00FE1547" w:rsidRDefault="00612204" w:rsidP="00DB5D2E">
            <w:pPr>
              <w:rPr>
                <w:del w:id="193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4030E4FD" w:rsidR="00612204" w:rsidDel="00FE1547" w:rsidRDefault="00612204" w:rsidP="00DB5D2E">
            <w:pPr>
              <w:rPr>
                <w:del w:id="1935" w:author="Jetlund Knut" w:date="2015-10-01T12:23:00Z"/>
                <w:color w:val="000000"/>
                <w:sz w:val="20"/>
              </w:rPr>
            </w:pPr>
            <w:del w:id="1936" w:author="Jetlund Knut" w:date="2015-10-01T12:23:00Z">
              <w:r w:rsidDel="00FE1547">
                <w:rPr>
                  <w:color w:val="000000"/>
                  <w:sz w:val="20"/>
                </w:rPr>
                <w:delText>CharacterString</w:delText>
              </w:r>
            </w:del>
          </w:p>
        </w:tc>
        <w:bookmarkEnd w:id="1925"/>
      </w:tr>
      <w:tr w:rsidR="00612204" w:rsidDel="00FE1547" w14:paraId="0D5C7C2F" w14:textId="18999AEF" w:rsidTr="004C1B08">
        <w:trPr>
          <w:del w:id="1937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1EDC2297" w:rsidR="00612204" w:rsidDel="00FE1547" w:rsidRDefault="00612204" w:rsidP="00DB5D2E">
            <w:pPr>
              <w:rPr>
                <w:del w:id="1938" w:author="Jetlund Knut" w:date="2015-10-01T12:23:00Z"/>
                <w:color w:val="000000"/>
                <w:sz w:val="20"/>
                <w:lang w:val="en-AU"/>
              </w:rPr>
            </w:pPr>
            <w:bookmarkStart w:id="1939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29B24966" w:rsidR="00612204" w:rsidDel="00FE1547" w:rsidRDefault="00612204">
            <w:pPr>
              <w:rPr>
                <w:del w:id="1940" w:author="Jetlund Knut" w:date="2015-10-01T12:23:00Z"/>
                <w:sz w:val="20"/>
                <w:lang w:val="en-AU"/>
              </w:rPr>
            </w:pPr>
            <w:del w:id="1941" w:author="Jetlund Knut" w:date="2015-10-01T12:23:00Z">
              <w:r w:rsidDel="00FE1547">
                <w:rPr>
                  <w:sz w:val="20"/>
                  <w:lang w:val="en-AU"/>
                </w:rPr>
                <w:delText>avstandSide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75EED8E7" w:rsidR="00612204" w:rsidDel="00FE1547" w:rsidRDefault="00612204" w:rsidP="00DB5D2E">
            <w:pPr>
              <w:rPr>
                <w:del w:id="1942" w:author="Jetlund Knut" w:date="2015-10-01T12:23:00Z"/>
                <w:color w:val="000000"/>
                <w:sz w:val="20"/>
              </w:rPr>
            </w:pPr>
            <w:del w:id="1943" w:author="Jetlund Knut" w:date="2015-10-01T12:23:00Z">
              <w:r w:rsidDel="00FE1547">
                <w:rPr>
                  <w:color w:val="000000"/>
                  <w:sz w:val="20"/>
                </w:rPr>
                <w:delText xml:space="preserve">Forskyvning til side </w:delText>
              </w:r>
              <w:r w:rsidR="00412B77" w:rsidDel="00FE1547">
                <w:rPr>
                  <w:color w:val="000000"/>
                  <w:sz w:val="20"/>
                </w:rPr>
                <w:delText>for nettverkselementet</w:delText>
              </w:r>
              <w:r w:rsidDel="00FE1547">
                <w:rPr>
                  <w:color w:val="000000"/>
                  <w:sz w:val="20"/>
                </w:rPr>
                <w:delText>. Positivt tall betyr høyre side, negativt tall betyr venstre side.</w:delText>
              </w:r>
            </w:del>
          </w:p>
          <w:p w14:paraId="6FE7E286" w14:textId="1D822276" w:rsidR="00612204" w:rsidRPr="00DB5D2E" w:rsidDel="00FE1547" w:rsidRDefault="00612204" w:rsidP="00DB5D2E">
            <w:pPr>
              <w:rPr>
                <w:del w:id="1944" w:author="Jetlund Knut" w:date="2015-10-01T12:23:00Z"/>
                <w:color w:val="000000"/>
                <w:sz w:val="20"/>
              </w:rPr>
            </w:pPr>
            <w:del w:id="1945" w:author="Jetlund Knut" w:date="2015-10-01T12:23:00Z">
              <w:r w:rsidDel="00FE1547">
                <w:rPr>
                  <w:i/>
                  <w:color w:val="0F0F0F"/>
                  <w:sz w:val="20"/>
                </w:rPr>
                <w:delText>ISO19148: offsetLateralDistance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151B8074" w:rsidR="00612204" w:rsidDel="00FE1547" w:rsidRDefault="00612204" w:rsidP="00DB5D2E">
            <w:pPr>
              <w:rPr>
                <w:del w:id="1946" w:author="Jetlund Knut" w:date="2015-10-01T12:23:00Z"/>
                <w:sz w:val="20"/>
                <w:lang w:val="en-AU"/>
              </w:rPr>
            </w:pPr>
            <w:del w:id="1947" w:author="Jetlund Knut" w:date="2015-10-01T12:23:00Z">
              <w:r w:rsidDel="00FE1547">
                <w:rPr>
                  <w:color w:val="000000"/>
                  <w:sz w:val="20"/>
                </w:rPr>
                <w:delText xml:space="preserve"> [0..1]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5B1B96D0" w:rsidR="00612204" w:rsidDel="00FE1547" w:rsidRDefault="00612204" w:rsidP="00DB5D2E">
            <w:pPr>
              <w:rPr>
                <w:del w:id="1948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573B4A2E" w:rsidR="00612204" w:rsidDel="00FE1547" w:rsidRDefault="00612204" w:rsidP="00DB5D2E">
            <w:pPr>
              <w:rPr>
                <w:del w:id="1949" w:author="Jetlund Knut" w:date="2015-10-01T12:23:00Z"/>
                <w:color w:val="000000"/>
                <w:sz w:val="20"/>
              </w:rPr>
            </w:pPr>
            <w:del w:id="1950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1939"/>
      </w:tr>
    </w:tbl>
    <w:p w14:paraId="3014D62A" w14:textId="57D97C98" w:rsidR="00612204" w:rsidDel="00FE1547" w:rsidRDefault="00612204" w:rsidP="00DB5D2E">
      <w:pPr>
        <w:rPr>
          <w:del w:id="1951" w:author="Jetlund Knut" w:date="2015-10-01T12:23:00Z"/>
          <w:color w:val="000000"/>
          <w:sz w:val="20"/>
        </w:rPr>
      </w:pPr>
    </w:p>
    <w:p w14:paraId="2A68E0DA" w14:textId="4F770725" w:rsidR="00612204" w:rsidRPr="00DB5D2E" w:rsidDel="00FE1547" w:rsidRDefault="00612204" w:rsidP="00DB5D2E">
      <w:pPr>
        <w:rPr>
          <w:del w:id="1952" w:author="Jetlund Knut" w:date="2015-10-01T12:23:00Z"/>
          <w:b/>
          <w:iCs/>
          <w:color w:val="000000"/>
          <w:shd w:val="clear" w:color="auto" w:fill="FFFFFF"/>
        </w:rPr>
      </w:pPr>
      <w:del w:id="1953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Restriksjoner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:rsidDel="00FE1547" w14:paraId="5F3EB7F4" w14:textId="75B11BEE" w:rsidTr="004C1B08">
        <w:trPr>
          <w:del w:id="195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245A0423" w:rsidR="00612204" w:rsidDel="00FE1547" w:rsidRDefault="00612204" w:rsidP="00DB5D2E">
            <w:pPr>
              <w:rPr>
                <w:del w:id="1955" w:author="Jetlund Knut" w:date="2015-10-01T12:23:00Z"/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1B72FA6F" w:rsidR="00612204" w:rsidDel="00FE1547" w:rsidRDefault="00612204" w:rsidP="00DB5D2E">
            <w:pPr>
              <w:rPr>
                <w:del w:id="195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5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46ED6243" w:rsidR="00612204" w:rsidDel="00FE1547" w:rsidRDefault="00612204" w:rsidP="00DB5D2E">
            <w:pPr>
              <w:rPr>
                <w:del w:id="1958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5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Forklaring</w:delText>
              </w:r>
            </w:del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69B8E835" w:rsidR="00612204" w:rsidDel="00FE1547" w:rsidRDefault="00612204" w:rsidP="00DB5D2E">
            <w:pPr>
              <w:rPr>
                <w:del w:id="1960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6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6F0F9CC6" w14:textId="2394DB4E" w:rsidTr="004C1B08">
        <w:trPr>
          <w:trHeight w:val="230"/>
          <w:del w:id="1962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26898222" w:rsidR="00612204" w:rsidDel="00FE1547" w:rsidRDefault="00612204" w:rsidP="00DB5D2E">
            <w:pPr>
              <w:rPr>
                <w:del w:id="1963" w:author="Jetlund Knut" w:date="2015-10-01T12:23:00Z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31B6D2D6" w:rsidR="00612204" w:rsidDel="00FE1547" w:rsidRDefault="00612204">
            <w:pPr>
              <w:rPr>
                <w:del w:id="1964" w:author="Jetlund Knut" w:date="2015-10-01T12:23:00Z"/>
                <w:color w:val="000000"/>
                <w:sz w:val="20"/>
              </w:rPr>
            </w:pPr>
            <w:del w:id="1965" w:author="Jetlund Knut" w:date="2015-10-01T12:23:00Z">
              <w:r w:rsidDel="00FE1547">
                <w:rPr>
                  <w:color w:val="000000"/>
                  <w:sz w:val="20"/>
                </w:rPr>
                <w:delText xml:space="preserve">lineærReferanseMetode er påkrevd dersom ikke angitt </w:delText>
              </w:r>
              <w:r w:rsidR="00412B77" w:rsidDel="00FE1547">
                <w:rPr>
                  <w:color w:val="000000"/>
                  <w:sz w:val="20"/>
                </w:rPr>
                <w:delText>på nettverkselement</w:delText>
              </w:r>
            </w:del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4DC3192F" w:rsidR="00612204" w:rsidDel="00FE1547" w:rsidRDefault="00612204" w:rsidP="00DB5D2E">
            <w:pPr>
              <w:rPr>
                <w:del w:id="1966" w:author="Jetlund Knut" w:date="2015-10-01T12:23:00Z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50A9F7D1" w:rsidR="00612204" w:rsidDel="00FE1547" w:rsidRDefault="00612204" w:rsidP="00DB5D2E">
            <w:pPr>
              <w:rPr>
                <w:del w:id="1967" w:author="Jetlund Knut" w:date="2015-10-01T12:23:00Z"/>
                <w:color w:val="000000"/>
                <w:sz w:val="20"/>
                <w:u w:color="000000"/>
              </w:rPr>
            </w:pPr>
          </w:p>
        </w:tc>
      </w:tr>
    </w:tbl>
    <w:p w14:paraId="44FE5356" w14:textId="20ADF2AA" w:rsidR="00612204" w:rsidRPr="00DB5D2E" w:rsidDel="00FE1547" w:rsidRDefault="00612204" w:rsidP="00DB5D2E">
      <w:pPr>
        <w:rPr>
          <w:del w:id="1968" w:author="Jetlund Knut" w:date="2015-10-01T12:23:00Z"/>
          <w:color w:val="000000"/>
          <w:sz w:val="20"/>
        </w:rPr>
      </w:pPr>
    </w:p>
    <w:p w14:paraId="6BCFEA5F" w14:textId="474EEE68" w:rsidR="00612204" w:rsidRPr="00DB5D2E" w:rsidDel="00FE1547" w:rsidRDefault="00612204" w:rsidP="00DB5D2E">
      <w:pPr>
        <w:rPr>
          <w:del w:id="1969" w:author="Jetlund Knut" w:date="2015-10-01T12:23:00Z"/>
          <w:b/>
          <w:iCs/>
          <w:color w:val="000000"/>
          <w:lang w:val="en-AU"/>
        </w:rPr>
      </w:pPr>
      <w:del w:id="1970" w:author="Jetlund Knut" w:date="2015-10-01T12:23:00Z">
        <w:r w:rsidRPr="00DB5D2E" w:rsidDel="00FE1547">
          <w:rPr>
            <w:b/>
            <w:color w:val="000000"/>
          </w:rPr>
          <w:delText>Assosiasjoner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:rsidDel="00FE1547" w14:paraId="7BBE1CFD" w14:textId="3D5C38DB" w:rsidTr="004C1B08">
        <w:trPr>
          <w:cantSplit/>
          <w:trHeight w:val="260"/>
          <w:tblHeader/>
          <w:del w:id="1971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FC78BC5" w:rsidR="00612204" w:rsidDel="00FE1547" w:rsidRDefault="00612204" w:rsidP="00DB5D2E">
            <w:pPr>
              <w:rPr>
                <w:del w:id="197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7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Assosiasjon type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21FF3E40" w:rsidR="00612204" w:rsidDel="00FE1547" w:rsidRDefault="00612204" w:rsidP="00DB5D2E">
            <w:pPr>
              <w:rPr>
                <w:del w:id="1974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7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29E62DA5" w:rsidR="00612204" w:rsidDel="00FE1547" w:rsidRDefault="00612204" w:rsidP="00DB5D2E">
            <w:pPr>
              <w:rPr>
                <w:del w:id="1976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197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Fra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6E90A022" w:rsidR="00612204" w:rsidDel="00FE1547" w:rsidRDefault="00612204" w:rsidP="00DB5D2E">
            <w:pPr>
              <w:rPr>
                <w:del w:id="1978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197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Til</w:delText>
              </w:r>
            </w:del>
          </w:p>
        </w:tc>
      </w:tr>
      <w:tr w:rsidR="00612204" w:rsidDel="00FE1547" w14:paraId="1809B030" w14:textId="5953A027" w:rsidTr="004C1B08">
        <w:trPr>
          <w:trHeight w:val="461"/>
          <w:del w:id="1980" w:author="Jetlund Knut" w:date="2015-10-01T12:23:00Z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4A0C51CD" w:rsidR="00612204" w:rsidDel="00FE1547" w:rsidRDefault="00612204" w:rsidP="00DB5D2E">
            <w:pPr>
              <w:rPr>
                <w:del w:id="1981" w:author="Jetlund Knut" w:date="2015-10-01T12:23:00Z"/>
                <w:sz w:val="20"/>
                <w:lang w:val="en-AU"/>
              </w:rPr>
            </w:pPr>
            <w:del w:id="1982" w:author="Jetlund Knut" w:date="2015-10-01T12:23:00Z">
              <w:r w:rsidDel="00FE1547">
                <w:rPr>
                  <w:color w:val="000000"/>
                  <w:sz w:val="20"/>
                </w:rPr>
                <w:delText xml:space="preserve">Association   </w:delText>
              </w:r>
            </w:del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55AAF113" w:rsidR="00612204" w:rsidDel="00FE1547" w:rsidRDefault="00612204" w:rsidP="00DB5D2E">
            <w:pPr>
              <w:rPr>
                <w:del w:id="1983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0C027B77" w:rsidR="00A76C10" w:rsidDel="00FE1547" w:rsidRDefault="00612204" w:rsidP="00DB5D2E">
            <w:pPr>
              <w:rPr>
                <w:del w:id="1984" w:author="Jetlund Knut" w:date="2015-10-01T12:23:00Z"/>
                <w:color w:val="000000"/>
                <w:sz w:val="20"/>
                <w:lang w:val="en-US"/>
              </w:rPr>
            </w:pPr>
            <w:del w:id="1985" w:author="Jetlund Knut" w:date="2015-10-01T12:23:00Z">
              <w:r w:rsidDel="00FE1547">
                <w:rPr>
                  <w:sz w:val="20"/>
                  <w:lang w:val="en-AU"/>
                </w:rPr>
                <w:delText xml:space="preserve"> </w:delText>
              </w:r>
            </w:del>
          </w:p>
          <w:p w14:paraId="143906C1" w14:textId="5CA369D8" w:rsidR="00A76C10" w:rsidDel="00FE1547" w:rsidRDefault="00612204" w:rsidP="00DB5D2E">
            <w:pPr>
              <w:rPr>
                <w:del w:id="1986" w:author="Jetlund Knut" w:date="2015-10-01T12:23:00Z"/>
                <w:color w:val="000000"/>
                <w:sz w:val="20"/>
              </w:rPr>
            </w:pPr>
            <w:del w:id="1987" w:author="Jetlund Knut" w:date="2015-10-01T12:23:00Z">
              <w:r w:rsidDel="00FE1547">
                <w:rPr>
                  <w:sz w:val="20"/>
                  <w:lang w:val="en-AU"/>
                </w:rPr>
                <w:delText>LineærPosisjon</w:delText>
              </w:r>
              <w:r w:rsidDel="00FE1547">
                <w:rPr>
                  <w:color w:val="000000"/>
                  <w:sz w:val="20"/>
                </w:rPr>
                <w:delText xml:space="preserve">. </w:delText>
              </w:r>
            </w:del>
          </w:p>
          <w:p w14:paraId="6AC4D694" w14:textId="681E7794" w:rsidR="00612204" w:rsidRPr="00DB5D2E" w:rsidDel="00FE1547" w:rsidRDefault="00612204" w:rsidP="00DB5D2E">
            <w:pPr>
              <w:rPr>
                <w:del w:id="1988" w:author="Jetlund Knut" w:date="2015-10-01T12:23:00Z"/>
                <w:color w:val="000000"/>
                <w:sz w:val="20"/>
                <w:lang w:val="en-US"/>
              </w:rPr>
            </w:pPr>
            <w:del w:id="1989" w:author="Jetlund Knut" w:date="2015-10-01T12:23:00Z">
              <w:r w:rsidDel="00FE1547">
                <w:rPr>
                  <w:color w:val="000000"/>
                  <w:sz w:val="20"/>
                </w:rPr>
                <w:delText>Rolle:  ...</w:delText>
              </w:r>
            </w:del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F82E37B" w:rsidR="00A76C10" w:rsidDel="00FE1547" w:rsidRDefault="00612204" w:rsidP="00DB5D2E">
            <w:pPr>
              <w:rPr>
                <w:del w:id="1990" w:author="Jetlund Knut" w:date="2015-10-01T12:23:00Z"/>
                <w:color w:val="000000"/>
                <w:sz w:val="20"/>
                <w:lang w:val="en-US"/>
              </w:rPr>
            </w:pPr>
            <w:del w:id="1991" w:author="Jetlund Knut" w:date="2015-10-01T12:23:00Z">
              <w:r w:rsidDel="00FE1547">
                <w:rPr>
                  <w:sz w:val="20"/>
                  <w:lang w:val="en-AU"/>
                </w:rPr>
                <w:delText>1</w:delText>
              </w:r>
              <w:r w:rsidDel="00FE1547">
                <w:rPr>
                  <w:color w:val="000000"/>
                  <w:sz w:val="20"/>
                  <w:lang w:val="en-US"/>
                </w:rPr>
                <w:tab/>
              </w:r>
            </w:del>
          </w:p>
          <w:p w14:paraId="7DCD1675" w14:textId="21B8D898" w:rsidR="00A76C10" w:rsidDel="00FE1547" w:rsidRDefault="002870A9" w:rsidP="00DB5D2E">
            <w:pPr>
              <w:rPr>
                <w:del w:id="1992" w:author="Jetlund Knut" w:date="2015-10-01T12:23:00Z"/>
                <w:color w:val="000000"/>
                <w:sz w:val="20"/>
              </w:rPr>
            </w:pPr>
            <w:del w:id="1993" w:author="Jetlund Knut" w:date="2015-10-01T12:23:00Z">
              <w:r w:rsidDel="00FE1547">
                <w:rPr>
                  <w:sz w:val="20"/>
                  <w:lang w:val="en-AU"/>
                </w:rPr>
                <w:delText>Nettverkselement</w:delText>
              </w:r>
              <w:r w:rsidR="00612204" w:rsidDel="00FE1547">
                <w:rPr>
                  <w:color w:val="000000"/>
                  <w:sz w:val="20"/>
                  <w:lang w:val="en-US"/>
                </w:rPr>
                <w:delText>.</w:delText>
              </w:r>
              <w:r w:rsidR="00612204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  <w:p w14:paraId="3FE38F9F" w14:textId="000EF82E" w:rsidR="00612204" w:rsidDel="00FE1547" w:rsidRDefault="00612204" w:rsidP="00E3546C">
            <w:pPr>
              <w:rPr>
                <w:del w:id="1994" w:author="Jetlund Knut" w:date="2015-10-01T12:23:00Z"/>
                <w:sz w:val="20"/>
                <w:lang w:val="en-AU"/>
              </w:rPr>
            </w:pPr>
            <w:del w:id="1995" w:author="Jetlund Knut" w:date="2015-10-01T12:23:00Z">
              <w:r w:rsidDel="00FE1547">
                <w:rPr>
                  <w:color w:val="000000"/>
                  <w:sz w:val="20"/>
                </w:rPr>
                <w:delText xml:space="preserve">Rolle: </w:delText>
              </w:r>
              <w:r w:rsidR="002870A9" w:rsidDel="00FE1547">
                <w:rPr>
                  <w:sz w:val="20"/>
                  <w:lang w:val="en-AU"/>
                </w:rPr>
                <w:delText>nettverkselement</w:delText>
              </w:r>
              <w:r w:rsidR="002870A9"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</w:tr>
      <w:bookmarkEnd w:id="1885"/>
    </w:tbl>
    <w:p w14:paraId="46B8EAB8" w14:textId="7833CEC9" w:rsidR="00612204" w:rsidDel="00FE1547" w:rsidRDefault="00612204" w:rsidP="00DB5D2E">
      <w:pPr>
        <w:rPr>
          <w:del w:id="1996" w:author="Jetlund Knut" w:date="2015-10-01T12:23:00Z"/>
          <w:color w:val="000000"/>
          <w:sz w:val="20"/>
          <w:lang w:val="en-AU"/>
        </w:rPr>
      </w:pPr>
    </w:p>
    <w:p w14:paraId="3F11610C" w14:textId="0CB29C59" w:rsidR="00612204" w:rsidRPr="00DB5D2E" w:rsidDel="00FE1547" w:rsidRDefault="00D207D0" w:rsidP="00DB5D2E">
      <w:pPr>
        <w:pStyle w:val="Overskrift4"/>
        <w:pBdr>
          <w:bottom w:val="single" w:sz="12" w:space="4" w:color="auto"/>
        </w:pBdr>
        <w:rPr>
          <w:del w:id="1997" w:author="Jetlund Knut" w:date="2015-10-01T12:23:00Z"/>
          <w:bCs/>
          <w:u w:color="000000"/>
          <w:lang w:val="en-US"/>
        </w:rPr>
      </w:pPr>
      <w:bookmarkStart w:id="1998" w:name="BKM_5A9BBB08_910B_448E_BC40_12B010AF64B3"/>
      <w:del w:id="1999" w:author="Jetlund Knut" w:date="2015-10-01T12:23:00Z">
        <w:r w:rsidDel="00FE1547">
          <w:rPr>
            <w:bCs/>
            <w:u w:color="000000"/>
          </w:rPr>
          <w:br w:type="page"/>
        </w:r>
        <w:r w:rsidR="00612204" w:rsidRPr="00DB5D2E" w:rsidDel="00FE1547">
          <w:rPr>
            <w:bCs/>
            <w:u w:color="000000"/>
          </w:rPr>
          <w:delText xml:space="preserve">«dataType» </w:delText>
        </w:r>
        <w:r w:rsidR="00612204" w:rsidRPr="00DB5D2E" w:rsidDel="00FE1547">
          <w:rPr>
            <w:bCs/>
            <w:u w:color="000000"/>
            <w:lang w:val="en-AU"/>
          </w:rPr>
          <w:delText>LineærPosisjonPunkt</w:delText>
        </w:r>
      </w:del>
    </w:p>
    <w:p w14:paraId="18C4D8C9" w14:textId="0990A130" w:rsidR="00612204" w:rsidDel="00FE1547" w:rsidRDefault="00612204" w:rsidP="00DB5D2E">
      <w:pPr>
        <w:rPr>
          <w:del w:id="2000" w:author="Jetlund Knut" w:date="2015-10-01T12:23:00Z"/>
          <w:color w:val="000000"/>
          <w:sz w:val="20"/>
        </w:rPr>
      </w:pPr>
      <w:del w:id="2001" w:author="Jetlund Knut" w:date="2015-10-01T12:23:00Z">
        <w:r w:rsidDel="00FE1547">
          <w:rPr>
            <w:color w:val="000000"/>
            <w:sz w:val="20"/>
          </w:rPr>
          <w:delText>lineær posisjon som et punkt</w:delText>
        </w:r>
      </w:del>
    </w:p>
    <w:p w14:paraId="52BD5F2D" w14:textId="0C845747" w:rsidR="00612204" w:rsidDel="00FE1547" w:rsidRDefault="00612204" w:rsidP="00DB5D2E">
      <w:pPr>
        <w:rPr>
          <w:del w:id="2002" w:author="Jetlund Knut" w:date="2015-10-01T12:23:00Z"/>
          <w:color w:val="000000"/>
          <w:sz w:val="20"/>
        </w:rPr>
      </w:pPr>
    </w:p>
    <w:p w14:paraId="45F9181D" w14:textId="5A967320" w:rsidR="00612204" w:rsidDel="00FE1547" w:rsidRDefault="00612204" w:rsidP="00DB5D2E">
      <w:pPr>
        <w:rPr>
          <w:del w:id="2003" w:author="Jetlund Knut" w:date="2015-10-01T12:23:00Z"/>
          <w:color w:val="000000"/>
          <w:sz w:val="20"/>
        </w:rPr>
      </w:pPr>
      <w:del w:id="2004" w:author="Jetlund Knut" w:date="2015-10-01T12:23:00Z">
        <w:r w:rsidDel="00FE1547">
          <w:rPr>
            <w:color w:val="000000"/>
            <w:sz w:val="20"/>
          </w:rPr>
          <w:delText>Merknad:</w:delText>
        </w:r>
      </w:del>
    </w:p>
    <w:p w14:paraId="001EF76A" w14:textId="7A2555EB" w:rsidR="00612204" w:rsidDel="00FE1547" w:rsidRDefault="00612204" w:rsidP="00DB5D2E">
      <w:pPr>
        <w:rPr>
          <w:del w:id="2005" w:author="Jetlund Knut" w:date="2015-10-01T12:23:00Z"/>
          <w:color w:val="000000"/>
          <w:sz w:val="20"/>
        </w:rPr>
      </w:pPr>
      <w:del w:id="2006" w:author="Jetlund Knut" w:date="2015-10-01T12:23:00Z">
        <w:r w:rsidDel="00FE1547">
          <w:rPr>
            <w:color w:val="000000"/>
            <w:sz w:val="20"/>
          </w:rPr>
          <w:delText>Dette er en forenkling i forhold til ISO19148, der posisjonsangivelsene er en egen datatype LR_DistanceExpression som har igjen egenskapen DistanceAlong.</w:delText>
        </w:r>
      </w:del>
    </w:p>
    <w:p w14:paraId="3F06600B" w14:textId="07518099" w:rsidR="00612204" w:rsidDel="00FE1547" w:rsidRDefault="00612204" w:rsidP="00DB5D2E">
      <w:pPr>
        <w:rPr>
          <w:del w:id="2007" w:author="Jetlund Knut" w:date="2015-10-01T12:23:00Z"/>
          <w:color w:val="000000"/>
          <w:sz w:val="20"/>
        </w:rPr>
      </w:pPr>
      <w:del w:id="2008" w:author="Jetlund Knut" w:date="2015-10-01T12:23:00Z">
        <w:r w:rsidDel="00FE1547">
          <w:rPr>
            <w:color w:val="000000"/>
            <w:sz w:val="20"/>
          </w:rPr>
          <w:delText>LR_DistanceExpression har også en subtype LRO_LateralOffsetDistanceExpression, som inneholder egenskapen offsetLateralDistance (avstandSide).</w:delText>
        </w:r>
      </w:del>
    </w:p>
    <w:p w14:paraId="729F6B39" w14:textId="5CBF312A" w:rsidR="00612204" w:rsidDel="00FE1547" w:rsidRDefault="00612204" w:rsidP="00DB5D2E">
      <w:pPr>
        <w:rPr>
          <w:del w:id="2009" w:author="Jetlund Knut" w:date="2015-10-01T12:23:00Z"/>
          <w:color w:val="000000"/>
          <w:sz w:val="20"/>
        </w:rPr>
      </w:pPr>
    </w:p>
    <w:p w14:paraId="68E16124" w14:textId="55A18325" w:rsidR="00612204" w:rsidDel="00FE1547" w:rsidRDefault="00612204" w:rsidP="00DB5D2E">
      <w:pPr>
        <w:rPr>
          <w:del w:id="2010" w:author="Jetlund Knut" w:date="2015-10-01T12:23:00Z"/>
          <w:color w:val="000000"/>
          <w:sz w:val="20"/>
        </w:rPr>
      </w:pPr>
      <w:del w:id="2011" w:author="Jetlund Knut" w:date="2015-10-01T12:23:00Z">
        <w:r w:rsidDel="00FE1547">
          <w:rPr>
            <w:i/>
            <w:color w:val="000000"/>
            <w:sz w:val="20"/>
          </w:rPr>
          <w:delText>Realisering av ISO19148: LE_AtLocation</w:delText>
        </w:r>
      </w:del>
    </w:p>
    <w:p w14:paraId="29589099" w14:textId="3030F47D" w:rsidR="00612204" w:rsidDel="00FE1547" w:rsidRDefault="00612204" w:rsidP="00DB5D2E">
      <w:pPr>
        <w:rPr>
          <w:del w:id="2012" w:author="Jetlund Knut" w:date="2015-10-01T12:23:00Z"/>
          <w:color w:val="000000"/>
          <w:sz w:val="20"/>
        </w:rPr>
      </w:pPr>
    </w:p>
    <w:p w14:paraId="45B01459" w14:textId="2BA8C4C7" w:rsidR="00612204" w:rsidRPr="00DB5D2E" w:rsidDel="00FE1547" w:rsidRDefault="00612204" w:rsidP="00DB5D2E">
      <w:pPr>
        <w:rPr>
          <w:del w:id="2013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014" w:name="BKM_7D4763FE_5DC9_4BA3_91FB_2BEAC338FA14"/>
      <w:del w:id="2015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68660BB2" w14:textId="20C117B4" w:rsidTr="004C1B08">
        <w:trPr>
          <w:trHeight w:val="215"/>
          <w:del w:id="2016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0491D3EC" w:rsidR="00612204" w:rsidDel="00FE1547" w:rsidRDefault="00612204" w:rsidP="00DB5D2E">
            <w:pPr>
              <w:rPr>
                <w:del w:id="201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4B5F3564" w:rsidR="00612204" w:rsidDel="00FE1547" w:rsidRDefault="00612204" w:rsidP="00DB5D2E">
            <w:pPr>
              <w:rPr>
                <w:del w:id="201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1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1970D750" w:rsidR="00612204" w:rsidDel="00FE1547" w:rsidRDefault="00612204" w:rsidP="00DB5D2E">
            <w:pPr>
              <w:rPr>
                <w:del w:id="2020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4FA13264" w:rsidR="00612204" w:rsidDel="00FE1547" w:rsidRDefault="00612204" w:rsidP="00DB5D2E">
            <w:pPr>
              <w:rPr>
                <w:del w:id="202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699118C2" w:rsidR="00612204" w:rsidDel="00FE1547" w:rsidRDefault="00612204" w:rsidP="00DB5D2E">
            <w:pPr>
              <w:rPr>
                <w:del w:id="202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2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20B6D2C8" w:rsidR="00612204" w:rsidDel="00FE1547" w:rsidRDefault="00612204" w:rsidP="00DB5D2E">
            <w:pPr>
              <w:rPr>
                <w:del w:id="2026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02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4942C363" w14:textId="20BEA623" w:rsidTr="004C1B08">
        <w:trPr>
          <w:del w:id="2028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2AB70E16" w:rsidR="00612204" w:rsidDel="00FE1547" w:rsidRDefault="00612204" w:rsidP="00DB5D2E">
            <w:pPr>
              <w:rPr>
                <w:del w:id="2029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1F9DD3C5" w:rsidR="00612204" w:rsidDel="00FE1547" w:rsidRDefault="00612204">
            <w:pPr>
              <w:rPr>
                <w:del w:id="2030" w:author="Jetlund Knut" w:date="2015-10-01T12:23:00Z"/>
                <w:sz w:val="20"/>
                <w:lang w:val="en-AU"/>
              </w:rPr>
            </w:pPr>
            <w:del w:id="2031" w:author="Jetlund Knut" w:date="2015-10-01T12:23:00Z">
              <w:r w:rsidDel="00FE1547">
                <w:rPr>
                  <w:sz w:val="20"/>
                  <w:lang w:val="en-AU"/>
                </w:rPr>
                <w:delText>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2CC2B571" w:rsidR="00612204" w:rsidDel="00FE1547" w:rsidRDefault="00612204" w:rsidP="00DB5D2E">
            <w:pPr>
              <w:rPr>
                <w:del w:id="2032" w:author="Jetlund Knut" w:date="2015-10-01T12:23:00Z"/>
                <w:color w:val="000000"/>
                <w:sz w:val="20"/>
              </w:rPr>
            </w:pPr>
            <w:del w:id="2033" w:author="Jetlund Knut" w:date="2015-10-01T12:23:00Z">
              <w:r w:rsidDel="00FE1547">
                <w:rPr>
                  <w:color w:val="000000"/>
                  <w:sz w:val="20"/>
                </w:rPr>
                <w:delText xml:space="preserve">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00000"/>
                  <w:sz w:val="20"/>
                </w:rPr>
                <w:delText xml:space="preserve">, i henhold til referansemetoden </w:delText>
              </w:r>
            </w:del>
          </w:p>
          <w:p w14:paraId="1A502341" w14:textId="79AE6814" w:rsidR="00612204" w:rsidRPr="00DB5D2E" w:rsidDel="00FE1547" w:rsidRDefault="00612204" w:rsidP="00DB5D2E">
            <w:pPr>
              <w:rPr>
                <w:del w:id="2034" w:author="Jetlund Knut" w:date="2015-10-01T12:23:00Z"/>
                <w:color w:val="000000"/>
                <w:sz w:val="20"/>
              </w:rPr>
            </w:pPr>
            <w:del w:id="2035" w:author="Jetlund Knut" w:date="2015-10-01T12:23:00Z">
              <w:r w:rsidDel="00FE1547">
                <w:rPr>
                  <w:color w:val="000000"/>
                  <w:sz w:val="20"/>
                </w:rPr>
                <w:delText>Merknad: Ref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  <w:r w:rsidDel="00FE1547">
                <w:rPr>
                  <w:i/>
                  <w:color w:val="0F0F0F"/>
                  <w:sz w:val="20"/>
                </w:rPr>
                <w:delText>ISO19148: atPosition -  distanceAlong</w:delText>
              </w:r>
              <w:r w:rsidDel="00FE1547">
                <w:rPr>
                  <w:color w:val="0F0F0F"/>
                  <w:sz w:val="20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32DBC200" w:rsidR="00612204" w:rsidDel="00FE1547" w:rsidRDefault="00612204" w:rsidP="00DB5D2E">
            <w:pPr>
              <w:rPr>
                <w:del w:id="2036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33AE41DB" w:rsidR="00612204" w:rsidDel="00FE1547" w:rsidRDefault="00612204" w:rsidP="00DB5D2E">
            <w:pPr>
              <w:rPr>
                <w:del w:id="2037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BFFD5EC" w:rsidR="00612204" w:rsidDel="00FE1547" w:rsidRDefault="00612204" w:rsidP="00DB5D2E">
            <w:pPr>
              <w:rPr>
                <w:del w:id="2038" w:author="Jetlund Knut" w:date="2015-10-01T12:23:00Z"/>
                <w:color w:val="000000"/>
                <w:sz w:val="20"/>
              </w:rPr>
            </w:pPr>
            <w:del w:id="2039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14"/>
      </w:tr>
      <w:bookmarkEnd w:id="1998"/>
    </w:tbl>
    <w:p w14:paraId="214E8010" w14:textId="4CF859AA" w:rsidR="00612204" w:rsidDel="00FE1547" w:rsidRDefault="00612204" w:rsidP="00DB5D2E">
      <w:pPr>
        <w:rPr>
          <w:del w:id="2040" w:author="Jetlund Knut" w:date="2015-10-01T12:23:00Z"/>
          <w:color w:val="000000"/>
          <w:sz w:val="20"/>
          <w:lang w:val="en-AU"/>
        </w:rPr>
      </w:pPr>
    </w:p>
    <w:p w14:paraId="5B93AA25" w14:textId="5D155708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2041" w:author="Jetlund Knut" w:date="2015-10-01T12:23:00Z"/>
          <w:bCs/>
        </w:rPr>
      </w:pPr>
      <w:bookmarkStart w:id="2042" w:name="BKM_5C8ED5C1_4697_4187_A7BF_CADD26AFDE0B"/>
      <w:del w:id="2043" w:author="Jetlund Knut" w:date="2015-10-01T12:23:00Z">
        <w:r w:rsidRPr="00DB5D2E" w:rsidDel="00FE1547">
          <w:rPr>
            <w:bCs/>
          </w:rPr>
          <w:delText>«dataType» LineærPosisjonStrekning</w:delText>
        </w:r>
      </w:del>
    </w:p>
    <w:p w14:paraId="4AF34075" w14:textId="4489A1C0" w:rsidR="00612204" w:rsidDel="00FE1547" w:rsidRDefault="00612204" w:rsidP="00DB5D2E">
      <w:pPr>
        <w:rPr>
          <w:del w:id="2044" w:author="Jetlund Knut" w:date="2015-10-01T12:23:00Z"/>
          <w:color w:val="000000"/>
          <w:sz w:val="20"/>
        </w:rPr>
      </w:pPr>
      <w:del w:id="2045" w:author="Jetlund Knut" w:date="2015-10-01T12:23:00Z">
        <w:r w:rsidDel="00FE1547">
          <w:rPr>
            <w:color w:val="000000"/>
            <w:sz w:val="20"/>
          </w:rPr>
          <w:delText>lineær posisjon som en strekning</w:delText>
        </w:r>
      </w:del>
    </w:p>
    <w:p w14:paraId="70FC9B5F" w14:textId="6F0F11A6" w:rsidR="00612204" w:rsidDel="00FE1547" w:rsidRDefault="00612204" w:rsidP="00DB5D2E">
      <w:pPr>
        <w:rPr>
          <w:del w:id="2046" w:author="Jetlund Knut" w:date="2015-10-01T12:23:00Z"/>
          <w:color w:val="000000"/>
          <w:sz w:val="20"/>
        </w:rPr>
      </w:pPr>
    </w:p>
    <w:p w14:paraId="25E187AB" w14:textId="144E1666" w:rsidR="00612204" w:rsidDel="00FE1547" w:rsidRDefault="00612204" w:rsidP="00DB5D2E">
      <w:pPr>
        <w:rPr>
          <w:del w:id="2047" w:author="Jetlund Knut" w:date="2015-10-01T12:23:00Z"/>
          <w:color w:val="000000"/>
          <w:sz w:val="20"/>
        </w:rPr>
      </w:pPr>
      <w:del w:id="2048" w:author="Jetlund Knut" w:date="2015-10-01T12:23:00Z">
        <w:r w:rsidDel="00FE1547">
          <w:rPr>
            <w:color w:val="000000"/>
            <w:sz w:val="20"/>
          </w:rPr>
          <w:delText xml:space="preserve">Merknad: </w:delText>
        </w:r>
      </w:del>
    </w:p>
    <w:p w14:paraId="581E8436" w14:textId="1ED0931B" w:rsidR="00612204" w:rsidDel="00FE1547" w:rsidRDefault="00612204" w:rsidP="00DB5D2E">
      <w:pPr>
        <w:rPr>
          <w:del w:id="2049" w:author="Jetlund Knut" w:date="2015-10-01T12:23:00Z"/>
          <w:color w:val="000000"/>
          <w:sz w:val="20"/>
        </w:rPr>
      </w:pPr>
      <w:del w:id="2050" w:author="Jetlund Knut" w:date="2015-10-01T12:23:00Z">
        <w:r w:rsidDel="00FE1547">
          <w:rPr>
            <w:color w:val="000000"/>
            <w:sz w:val="20"/>
          </w:rPr>
          <w:delText>Dette er en forenkling i forhold til ISO19148, der posisjonsangivelsene er en egen datatype LR_DistanceExpression som har igjen egenskapen DistanceAlong.</w:delText>
        </w:r>
      </w:del>
    </w:p>
    <w:p w14:paraId="25C2E456" w14:textId="4B8F8005" w:rsidR="00612204" w:rsidDel="00FE1547" w:rsidRDefault="00612204" w:rsidP="00DB5D2E">
      <w:pPr>
        <w:rPr>
          <w:del w:id="2051" w:author="Jetlund Knut" w:date="2015-10-01T12:23:00Z"/>
          <w:color w:val="000000"/>
          <w:sz w:val="20"/>
        </w:rPr>
      </w:pPr>
      <w:del w:id="2052" w:author="Jetlund Knut" w:date="2015-10-01T12:23:00Z">
        <w:r w:rsidDel="00FE1547">
          <w:rPr>
            <w:color w:val="000000"/>
            <w:sz w:val="20"/>
          </w:rPr>
          <w:delText>LR_DistanceExpression har også en subtype LRO_LateralOffsetDistanceExpression, som inneholder egenskapen offsetLateralDistance (avstandSide).</w:delText>
        </w:r>
      </w:del>
    </w:p>
    <w:p w14:paraId="40BE6D1E" w14:textId="5B2F18E8" w:rsidR="00612204" w:rsidDel="00FE1547" w:rsidRDefault="00612204" w:rsidP="00DB5D2E">
      <w:pPr>
        <w:rPr>
          <w:del w:id="2053" w:author="Jetlund Knut" w:date="2015-10-01T12:23:00Z"/>
          <w:color w:val="000000"/>
          <w:sz w:val="20"/>
        </w:rPr>
      </w:pPr>
    </w:p>
    <w:p w14:paraId="646CE260" w14:textId="515896DF" w:rsidR="00612204" w:rsidDel="00FE1547" w:rsidRDefault="00612204" w:rsidP="00DB5D2E">
      <w:pPr>
        <w:rPr>
          <w:del w:id="2054" w:author="Jetlund Knut" w:date="2015-10-01T12:23:00Z"/>
          <w:color w:val="000000"/>
          <w:sz w:val="20"/>
        </w:rPr>
      </w:pPr>
      <w:del w:id="2055" w:author="Jetlund Knut" w:date="2015-10-01T12:23:00Z">
        <w:r w:rsidDel="00FE1547">
          <w:rPr>
            <w:i/>
            <w:color w:val="000000"/>
            <w:sz w:val="20"/>
          </w:rPr>
          <w:delText>Realisering av ISO19148: LE_FromToLocation</w:delText>
        </w:r>
      </w:del>
    </w:p>
    <w:p w14:paraId="5C7717AE" w14:textId="4EA0D9DA" w:rsidR="00612204" w:rsidDel="00FE1547" w:rsidRDefault="00612204" w:rsidP="00DB5D2E">
      <w:pPr>
        <w:rPr>
          <w:del w:id="2056" w:author="Jetlund Knut" w:date="2015-10-01T12:23:00Z"/>
          <w:color w:val="000000"/>
          <w:sz w:val="20"/>
        </w:rPr>
      </w:pPr>
    </w:p>
    <w:p w14:paraId="5FD462B9" w14:textId="22FF7879" w:rsidR="00612204" w:rsidRPr="00DB5D2E" w:rsidDel="00FE1547" w:rsidRDefault="00612204" w:rsidP="00DB5D2E">
      <w:pPr>
        <w:rPr>
          <w:del w:id="2057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058" w:name="BKM_0FC0D965_FA5C_4081_9041_59EC669840F3"/>
      <w:del w:id="2059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3C836977" w14:textId="1975C616" w:rsidTr="004C1B08">
        <w:trPr>
          <w:trHeight w:val="215"/>
          <w:del w:id="2060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3DBD881C" w:rsidR="00612204" w:rsidDel="00FE1547" w:rsidRDefault="00612204" w:rsidP="00DB5D2E">
            <w:pPr>
              <w:rPr>
                <w:del w:id="2061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5416AD1A" w:rsidR="00612204" w:rsidDel="00FE1547" w:rsidRDefault="00612204" w:rsidP="00DB5D2E">
            <w:pPr>
              <w:rPr>
                <w:del w:id="206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3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440DCEAE" w:rsidR="00612204" w:rsidDel="00FE1547" w:rsidRDefault="00612204" w:rsidP="00DB5D2E">
            <w:pPr>
              <w:rPr>
                <w:del w:id="2064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5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13C31F13" w:rsidR="00612204" w:rsidDel="00FE1547" w:rsidRDefault="00612204" w:rsidP="00DB5D2E">
            <w:pPr>
              <w:rPr>
                <w:del w:id="2066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7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448CF42" w:rsidR="00612204" w:rsidDel="00FE1547" w:rsidRDefault="00612204" w:rsidP="00DB5D2E">
            <w:pPr>
              <w:rPr>
                <w:del w:id="2068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069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548550B3" w:rsidR="00612204" w:rsidDel="00FE1547" w:rsidRDefault="00612204" w:rsidP="00DB5D2E">
            <w:pPr>
              <w:rPr>
                <w:del w:id="2070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071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14BEC773" w14:textId="5CBB4863" w:rsidTr="004C1B08">
        <w:trPr>
          <w:del w:id="2072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563CF26A" w:rsidR="00612204" w:rsidDel="00FE1547" w:rsidRDefault="00612204" w:rsidP="00DB5D2E">
            <w:pPr>
              <w:rPr>
                <w:del w:id="2073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52784C67" w:rsidR="00612204" w:rsidDel="00FE1547" w:rsidRDefault="00612204">
            <w:pPr>
              <w:rPr>
                <w:del w:id="2074" w:author="Jetlund Knut" w:date="2015-10-01T12:23:00Z"/>
                <w:sz w:val="20"/>
                <w:lang w:val="en-AU"/>
              </w:rPr>
            </w:pPr>
            <w:del w:id="2075" w:author="Jetlund Knut" w:date="2015-10-01T12:23:00Z">
              <w:r w:rsidDel="00FE1547">
                <w:rPr>
                  <w:sz w:val="20"/>
                  <w:lang w:val="en-AU"/>
                </w:rPr>
                <w:delText>fraPosisjon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12352C7E" w:rsidR="00612204" w:rsidDel="00FE1547" w:rsidRDefault="00612204" w:rsidP="00DB5D2E">
            <w:pPr>
              <w:rPr>
                <w:del w:id="2076" w:author="Jetlund Knut" w:date="2015-10-01T12:23:00Z"/>
                <w:color w:val="000000"/>
                <w:sz w:val="20"/>
              </w:rPr>
            </w:pPr>
            <w:del w:id="2077" w:author="Jetlund Knut" w:date="2015-10-01T12:23:00Z">
              <w:r w:rsidDel="00FE1547">
                <w:rPr>
                  <w:color w:val="0F0F0F"/>
                  <w:sz w:val="20"/>
                </w:rPr>
                <w:delText xml:space="preserve">startposisjon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F0F0F"/>
                  <w:sz w:val="20"/>
                </w:rPr>
                <w:delText xml:space="preserve">, i henhold til referansemetoden </w:delText>
              </w:r>
            </w:del>
          </w:p>
          <w:p w14:paraId="5CD2AF2D" w14:textId="7FDA1D2A" w:rsidR="00612204" w:rsidRPr="00DB5D2E" w:rsidDel="00FE1547" w:rsidRDefault="00612204" w:rsidP="00DB5D2E">
            <w:pPr>
              <w:rPr>
                <w:del w:id="2078" w:author="Jetlund Knut" w:date="2015-10-01T12:23:00Z"/>
                <w:color w:val="000000"/>
                <w:sz w:val="20"/>
                <w:lang w:val="en-GB"/>
              </w:rPr>
            </w:pPr>
            <w:del w:id="2079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Ref </w:delText>
              </w:r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fromPosition -  distanceAlong</w:delText>
              </w:r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6D9DD44F" w:rsidR="00612204" w:rsidDel="00FE1547" w:rsidRDefault="00612204" w:rsidP="00DB5D2E">
            <w:pPr>
              <w:rPr>
                <w:del w:id="2080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5AE6C4DF" w:rsidR="00612204" w:rsidDel="00FE1547" w:rsidRDefault="00612204" w:rsidP="00DB5D2E">
            <w:pPr>
              <w:rPr>
                <w:del w:id="2081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55313B42" w:rsidR="00612204" w:rsidDel="00FE1547" w:rsidRDefault="00612204" w:rsidP="00DB5D2E">
            <w:pPr>
              <w:rPr>
                <w:del w:id="2082" w:author="Jetlund Knut" w:date="2015-10-01T12:23:00Z"/>
                <w:color w:val="000000"/>
                <w:sz w:val="20"/>
              </w:rPr>
            </w:pPr>
            <w:del w:id="2083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58"/>
      </w:tr>
      <w:tr w:rsidR="00612204" w:rsidDel="00FE1547" w14:paraId="0217A693" w14:textId="29D7D730" w:rsidTr="004C1B08">
        <w:trPr>
          <w:del w:id="2084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17D4F002" w:rsidR="00612204" w:rsidDel="00FE1547" w:rsidRDefault="00612204" w:rsidP="00DB5D2E">
            <w:pPr>
              <w:rPr>
                <w:del w:id="2085" w:author="Jetlund Knut" w:date="2015-10-01T12:23:00Z"/>
                <w:color w:val="000000"/>
                <w:sz w:val="20"/>
                <w:lang w:val="en-AU"/>
              </w:rPr>
            </w:pPr>
            <w:bookmarkStart w:id="2086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4601941E" w:rsidR="00612204" w:rsidDel="00FE1547" w:rsidRDefault="00612204">
            <w:pPr>
              <w:rPr>
                <w:del w:id="2087" w:author="Jetlund Knut" w:date="2015-10-01T12:23:00Z"/>
                <w:sz w:val="20"/>
                <w:lang w:val="en-AU"/>
              </w:rPr>
            </w:pPr>
            <w:del w:id="2088" w:author="Jetlund Knut" w:date="2015-10-01T12:23:00Z">
              <w:r w:rsidDel="00FE1547">
                <w:rPr>
                  <w:sz w:val="20"/>
                  <w:lang w:val="en-AU"/>
                </w:rPr>
                <w:delText>tilPosisjon</w:delText>
              </w:r>
              <w:r w:rsidDel="00FE1547">
                <w:rPr>
                  <w:color w:val="000000"/>
                  <w:sz w:val="20"/>
                </w:rPr>
                <w:delText xml:space="preserve"> 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16C5A178" w:rsidR="00612204" w:rsidDel="00FE1547" w:rsidRDefault="00612204" w:rsidP="00DB5D2E">
            <w:pPr>
              <w:rPr>
                <w:del w:id="2089" w:author="Jetlund Knut" w:date="2015-10-01T12:23:00Z"/>
                <w:color w:val="000000"/>
                <w:sz w:val="20"/>
              </w:rPr>
            </w:pPr>
            <w:del w:id="2090" w:author="Jetlund Knut" w:date="2015-10-01T12:23:00Z">
              <w:r w:rsidDel="00FE1547">
                <w:rPr>
                  <w:color w:val="0F0F0F"/>
                  <w:sz w:val="20"/>
                </w:rPr>
                <w:delText xml:space="preserve">sluttposisjon langs </w:delText>
              </w:r>
              <w:r w:rsidR="00412B77" w:rsidDel="00FE1547">
                <w:rPr>
                  <w:color w:val="000000"/>
                  <w:sz w:val="20"/>
                </w:rPr>
                <w:delText>nettverkselementet</w:delText>
              </w:r>
              <w:r w:rsidDel="00FE1547">
                <w:rPr>
                  <w:color w:val="0F0F0F"/>
                  <w:sz w:val="20"/>
                </w:rPr>
                <w:delText>, i henhold til referansemetoden</w:delText>
              </w:r>
            </w:del>
          </w:p>
          <w:p w14:paraId="715D3466" w14:textId="55CE502E" w:rsidR="00612204" w:rsidRPr="00DB5D2E" w:rsidDel="00FE1547" w:rsidRDefault="00612204" w:rsidP="00DB5D2E">
            <w:pPr>
              <w:rPr>
                <w:del w:id="2091" w:author="Jetlund Knut" w:date="2015-10-01T12:23:00Z"/>
                <w:color w:val="000000"/>
                <w:sz w:val="20"/>
                <w:lang w:val="en-GB"/>
              </w:rPr>
            </w:pPr>
            <w:del w:id="2092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Ref </w:delText>
              </w:r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toPosition -  distanceAlong</w:delText>
              </w:r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 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66E6C854" w:rsidR="00612204" w:rsidDel="00FE1547" w:rsidRDefault="00612204" w:rsidP="00DB5D2E">
            <w:pPr>
              <w:rPr>
                <w:del w:id="2093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3EA033A1" w:rsidR="00612204" w:rsidDel="00FE1547" w:rsidRDefault="00612204" w:rsidP="00DB5D2E">
            <w:pPr>
              <w:rPr>
                <w:del w:id="2094" w:author="Jetlund Knut" w:date="2015-10-01T12:23:00Z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2866B86" w:rsidR="00612204" w:rsidDel="00FE1547" w:rsidRDefault="00612204" w:rsidP="00DB5D2E">
            <w:pPr>
              <w:rPr>
                <w:del w:id="2095" w:author="Jetlund Knut" w:date="2015-10-01T12:23:00Z"/>
                <w:color w:val="000000"/>
                <w:sz w:val="20"/>
              </w:rPr>
            </w:pPr>
            <w:del w:id="2096" w:author="Jetlund Knut" w:date="2015-10-01T12:23:00Z">
              <w:r w:rsidDel="00FE1547">
                <w:rPr>
                  <w:color w:val="000000"/>
                  <w:sz w:val="20"/>
                </w:rPr>
                <w:delText>Real</w:delText>
              </w:r>
            </w:del>
          </w:p>
        </w:tc>
        <w:bookmarkEnd w:id="2086"/>
      </w:tr>
      <w:bookmarkEnd w:id="2042"/>
    </w:tbl>
    <w:p w14:paraId="605E1025" w14:textId="5867084E" w:rsidR="00612204" w:rsidDel="00FE1547" w:rsidRDefault="00612204" w:rsidP="00DB5D2E">
      <w:pPr>
        <w:rPr>
          <w:del w:id="2097" w:author="Jetlund Knut" w:date="2015-10-01T12:23:00Z"/>
          <w:color w:val="000000"/>
          <w:sz w:val="20"/>
          <w:lang w:val="en-AU"/>
        </w:rPr>
      </w:pPr>
    </w:p>
    <w:p w14:paraId="139E44DF" w14:textId="43763765" w:rsidR="00612204" w:rsidRPr="00DB5D2E" w:rsidDel="00FE1547" w:rsidRDefault="00612204" w:rsidP="00DB5D2E">
      <w:pPr>
        <w:pStyle w:val="Overskrift4"/>
        <w:pBdr>
          <w:bottom w:val="single" w:sz="12" w:space="4" w:color="auto"/>
        </w:pBdr>
        <w:rPr>
          <w:del w:id="2098" w:author="Jetlund Knut" w:date="2015-10-01T12:23:00Z"/>
          <w:bCs/>
          <w:u w:color="000000"/>
          <w:lang w:val="en-US"/>
        </w:rPr>
      </w:pPr>
      <w:bookmarkStart w:id="2099" w:name="BKM_DFF45988_8D69_43A0_A927_D24D77E54E24"/>
      <w:del w:id="2100" w:author="Jetlund Knut" w:date="2015-10-01T12:23:00Z">
        <w:r w:rsidRPr="00DB5D2E" w:rsidDel="00FE1547">
          <w:rPr>
            <w:bCs/>
            <w:u w:color="000000"/>
          </w:rPr>
          <w:delText xml:space="preserve">«codeList» </w:delText>
        </w:r>
        <w:r w:rsidRPr="00DB5D2E" w:rsidDel="00FE1547">
          <w:rPr>
            <w:bCs/>
            <w:u w:color="000000"/>
            <w:lang w:val="en-AU"/>
          </w:rPr>
          <w:delText>LineærReferanseMetode</w:delText>
        </w:r>
      </w:del>
    </w:p>
    <w:p w14:paraId="39C4D8EF" w14:textId="65BDAFF1" w:rsidR="00612204" w:rsidRPr="00DB5D2E" w:rsidDel="00FE1547" w:rsidRDefault="00612204" w:rsidP="00DB5D2E">
      <w:pPr>
        <w:rPr>
          <w:del w:id="2101" w:author="Jetlund Knut" w:date="2015-10-01T12:23:00Z"/>
          <w:color w:val="000000"/>
          <w:sz w:val="20"/>
          <w:lang w:val="en-US"/>
        </w:rPr>
      </w:pPr>
      <w:del w:id="2102" w:author="Jetlund Knut" w:date="2015-10-01T12:23:00Z">
        <w:r w:rsidRPr="00DB5D2E" w:rsidDel="00FE1547">
          <w:rPr>
            <w:color w:val="000000"/>
            <w:sz w:val="20"/>
            <w:lang w:val="en-US"/>
          </w:rPr>
          <w:delText>Metode brukt for lineære referanser</w:delText>
        </w:r>
      </w:del>
    </w:p>
    <w:p w14:paraId="4FC30BF6" w14:textId="3913AF2E" w:rsidR="00612204" w:rsidRPr="00DB5D2E" w:rsidDel="00FE1547" w:rsidRDefault="00612204" w:rsidP="00DB5D2E">
      <w:pPr>
        <w:rPr>
          <w:del w:id="2103" w:author="Jetlund Knut" w:date="2015-10-01T12:23:00Z"/>
          <w:color w:val="000000"/>
          <w:sz w:val="20"/>
          <w:lang w:val="en-US"/>
        </w:rPr>
      </w:pPr>
    </w:p>
    <w:p w14:paraId="08AEAC9E" w14:textId="490121B4" w:rsidR="00612204" w:rsidRPr="00DB5D2E" w:rsidDel="00FE1547" w:rsidRDefault="00612204" w:rsidP="00DB5D2E">
      <w:pPr>
        <w:rPr>
          <w:del w:id="2104" w:author="Jetlund Knut" w:date="2015-10-01T12:23:00Z"/>
          <w:color w:val="000000"/>
          <w:sz w:val="20"/>
          <w:lang w:val="en-US"/>
        </w:rPr>
      </w:pPr>
      <w:del w:id="2105" w:author="Jetlund Knut" w:date="2015-10-01T12:23:00Z">
        <w:r w:rsidRPr="00DB5D2E" w:rsidDel="00FE1547">
          <w:rPr>
            <w:color w:val="000000"/>
            <w:sz w:val="20"/>
            <w:lang w:val="en-US"/>
          </w:rPr>
          <w:delText>Merknad:</w:delText>
        </w:r>
      </w:del>
    </w:p>
    <w:p w14:paraId="3020F17B" w14:textId="2AF39884" w:rsidR="00612204" w:rsidRPr="00DB5D2E" w:rsidDel="00FE1547" w:rsidRDefault="00612204" w:rsidP="00DB5D2E">
      <w:pPr>
        <w:rPr>
          <w:del w:id="2106" w:author="Jetlund Knut" w:date="2015-10-01T12:23:00Z"/>
          <w:color w:val="000000"/>
          <w:sz w:val="20"/>
          <w:lang w:val="en-US"/>
        </w:rPr>
      </w:pPr>
      <w:del w:id="2107" w:author="Jetlund Knut" w:date="2015-10-01T12:23:00Z">
        <w:r w:rsidRPr="00DB5D2E" w:rsidDel="00FE1547">
          <w:rPr>
            <w:color w:val="000000"/>
            <w:sz w:val="20"/>
            <w:lang w:val="en-US"/>
          </w:rPr>
          <w:delText xml:space="preserve">Dersom offset er i bruk så angis også positiv offsetretning til side (høyre eller venstre) og vertikalt (opp/ned). </w:delText>
        </w:r>
      </w:del>
    </w:p>
    <w:p w14:paraId="7ADCCB7B" w14:textId="3D500CDA" w:rsidR="00612204" w:rsidDel="00FE1547" w:rsidRDefault="00612204" w:rsidP="00DB5D2E">
      <w:pPr>
        <w:rPr>
          <w:del w:id="2108" w:author="Jetlund Knut" w:date="2015-10-01T12:23:00Z"/>
          <w:color w:val="000000"/>
          <w:sz w:val="20"/>
        </w:rPr>
      </w:pPr>
      <w:del w:id="2109" w:author="Jetlund Knut" w:date="2015-10-01T12:23:00Z">
        <w:r w:rsidDel="00FE1547">
          <w:rPr>
            <w:color w:val="000000"/>
            <w:sz w:val="20"/>
          </w:rPr>
          <w:delText>Felles for alle metoder i Norge:</w:delText>
        </w:r>
      </w:del>
    </w:p>
    <w:p w14:paraId="037718AF" w14:textId="6EB174EE" w:rsidR="00612204" w:rsidDel="00FE1547" w:rsidRDefault="00612204" w:rsidP="00DB5D2E">
      <w:pPr>
        <w:numPr>
          <w:ilvl w:val="0"/>
          <w:numId w:val="46"/>
        </w:numPr>
        <w:rPr>
          <w:del w:id="2110" w:author="Jetlund Knut" w:date="2015-10-01T12:23:00Z"/>
          <w:color w:val="000000"/>
          <w:sz w:val="20"/>
        </w:rPr>
      </w:pPr>
      <w:del w:id="2111" w:author="Jetlund Knut" w:date="2015-10-01T12:23:00Z">
        <w:r w:rsidDel="00FE1547">
          <w:rPr>
            <w:color w:val="000000"/>
            <w:sz w:val="20"/>
          </w:rPr>
          <w:delText>offsetUnits: "meter"  </w:delText>
        </w:r>
      </w:del>
    </w:p>
    <w:p w14:paraId="0AFAB3BD" w14:textId="286AB696" w:rsidR="00612204" w:rsidDel="00FE1547" w:rsidRDefault="00612204" w:rsidP="00DB5D2E">
      <w:pPr>
        <w:numPr>
          <w:ilvl w:val="0"/>
          <w:numId w:val="46"/>
        </w:numPr>
        <w:rPr>
          <w:del w:id="2112" w:author="Jetlund Knut" w:date="2015-10-01T12:23:00Z"/>
          <w:color w:val="000000"/>
          <w:sz w:val="20"/>
        </w:rPr>
      </w:pPr>
      <w:del w:id="2113" w:author="Jetlund Knut" w:date="2015-10-01T12:23:00Z">
        <w:r w:rsidDel="00FE1547">
          <w:rPr>
            <w:color w:val="000000"/>
            <w:sz w:val="20"/>
          </w:rPr>
          <w:delText>positiveLateralOffsetDirection: "right"  </w:delText>
        </w:r>
      </w:del>
    </w:p>
    <w:p w14:paraId="4ECE1C0C" w14:textId="7E9A5194" w:rsidR="00612204" w:rsidRPr="00DB5D2E" w:rsidDel="00FE1547" w:rsidRDefault="00612204" w:rsidP="00DB5D2E">
      <w:pPr>
        <w:numPr>
          <w:ilvl w:val="0"/>
          <w:numId w:val="46"/>
        </w:numPr>
        <w:rPr>
          <w:del w:id="2114" w:author="Jetlund Knut" w:date="2015-10-01T12:23:00Z"/>
          <w:color w:val="000000"/>
          <w:sz w:val="20"/>
        </w:rPr>
      </w:pPr>
      <w:del w:id="2115" w:author="Jetlund Knut" w:date="2015-10-01T12:23:00Z">
        <w:r w:rsidRPr="00DB5D2E" w:rsidDel="00FE1547">
          <w:rPr>
            <w:color w:val="000000"/>
            <w:sz w:val="20"/>
          </w:rPr>
          <w:delText>positiveVerticalOffsetDirection: "up"</w:delText>
        </w:r>
      </w:del>
    </w:p>
    <w:p w14:paraId="5416CFA6" w14:textId="0138A8D5" w:rsidR="00612204" w:rsidDel="00FE1547" w:rsidRDefault="00612204" w:rsidP="00DB5D2E">
      <w:pPr>
        <w:rPr>
          <w:del w:id="2116" w:author="Jetlund Knut" w:date="2015-10-01T12:23:00Z"/>
          <w:color w:val="000000"/>
          <w:sz w:val="20"/>
        </w:rPr>
      </w:pPr>
    </w:p>
    <w:p w14:paraId="0A29049A" w14:textId="3D99D75E" w:rsidR="00612204" w:rsidDel="00FE1547" w:rsidRDefault="00612204" w:rsidP="00DB5D2E">
      <w:pPr>
        <w:rPr>
          <w:del w:id="2117" w:author="Jetlund Knut" w:date="2015-10-01T12:23:00Z"/>
          <w:color w:val="000000"/>
          <w:sz w:val="20"/>
        </w:rPr>
      </w:pPr>
      <w:del w:id="2118" w:author="Jetlund Knut" w:date="2015-10-01T12:23:00Z">
        <w:r w:rsidDel="00FE1547">
          <w:rPr>
            <w:color w:val="0F0F0F"/>
            <w:sz w:val="20"/>
          </w:rPr>
          <w:delText>Dette er en kodeliste basert på en forenkling av ISO19148: LR_LinearReferencingMethod, som benytter 4 attributter</w:delText>
        </w:r>
      </w:del>
    </w:p>
    <w:p w14:paraId="62A22DA2" w14:textId="4CDAEA84" w:rsidR="00612204" w:rsidDel="00FE1547" w:rsidRDefault="00612204" w:rsidP="00DB5D2E">
      <w:pPr>
        <w:numPr>
          <w:ilvl w:val="0"/>
          <w:numId w:val="47"/>
        </w:numPr>
        <w:rPr>
          <w:del w:id="2119" w:author="Jetlund Knut" w:date="2015-10-01T12:23:00Z"/>
          <w:color w:val="000000"/>
          <w:sz w:val="20"/>
        </w:rPr>
      </w:pPr>
      <w:del w:id="2120" w:author="Jetlund Knut" w:date="2015-10-01T12:23:00Z">
        <w:r w:rsidDel="00FE1547">
          <w:rPr>
            <w:color w:val="000000"/>
            <w:sz w:val="20"/>
          </w:rPr>
          <w:delText>navn  </w:delText>
        </w:r>
      </w:del>
    </w:p>
    <w:p w14:paraId="02BD87B5" w14:textId="5A7CF159" w:rsidR="00612204" w:rsidDel="00FE1547" w:rsidRDefault="00612204" w:rsidP="00DB5D2E">
      <w:pPr>
        <w:numPr>
          <w:ilvl w:val="0"/>
          <w:numId w:val="47"/>
        </w:numPr>
        <w:rPr>
          <w:del w:id="2121" w:author="Jetlund Knut" w:date="2015-10-01T12:23:00Z"/>
          <w:color w:val="000000"/>
          <w:sz w:val="20"/>
        </w:rPr>
      </w:pPr>
      <w:del w:id="2122" w:author="Jetlund Knut" w:date="2015-10-01T12:23:00Z">
        <w:r w:rsidDel="00FE1547">
          <w:rPr>
            <w:color w:val="000000"/>
            <w:sz w:val="20"/>
          </w:rPr>
          <w:delText>type (absolutt, relativ eller interpolert)  </w:delText>
        </w:r>
      </w:del>
    </w:p>
    <w:p w14:paraId="3C0BD4CA" w14:textId="71BF9B81" w:rsidR="00612204" w:rsidDel="00FE1547" w:rsidRDefault="00612204" w:rsidP="00DB5D2E">
      <w:pPr>
        <w:numPr>
          <w:ilvl w:val="0"/>
          <w:numId w:val="47"/>
        </w:numPr>
        <w:rPr>
          <w:del w:id="2123" w:author="Jetlund Knut" w:date="2015-10-01T12:23:00Z"/>
          <w:color w:val="000000"/>
          <w:sz w:val="20"/>
        </w:rPr>
      </w:pPr>
      <w:del w:id="2124" w:author="Jetlund Knut" w:date="2015-10-01T12:23:00Z">
        <w:r w:rsidDel="00FE1547">
          <w:rPr>
            <w:color w:val="000000"/>
            <w:sz w:val="20"/>
          </w:rPr>
          <w:delText>måleenhet  </w:delText>
        </w:r>
      </w:del>
    </w:p>
    <w:p w14:paraId="2CEF1F68" w14:textId="2AEA61C2" w:rsidR="00612204" w:rsidDel="00FE1547" w:rsidRDefault="00612204" w:rsidP="00DB5D2E">
      <w:pPr>
        <w:numPr>
          <w:ilvl w:val="0"/>
          <w:numId w:val="47"/>
        </w:numPr>
        <w:rPr>
          <w:del w:id="2125" w:author="Jetlund Knut" w:date="2015-10-01T12:23:00Z"/>
          <w:color w:val="000000"/>
          <w:sz w:val="20"/>
        </w:rPr>
      </w:pPr>
      <w:del w:id="2126" w:author="Jetlund Knut" w:date="2015-10-01T12:23:00Z">
        <w:r w:rsidDel="00FE1547">
          <w:rPr>
            <w:color w:val="000000"/>
            <w:sz w:val="20"/>
          </w:rPr>
          <w:delText>restriksjoner/regler (constraints)  </w:delText>
        </w:r>
      </w:del>
    </w:p>
    <w:p w14:paraId="6C9490FA" w14:textId="7CB50AAB" w:rsidR="00612204" w:rsidDel="00FE1547" w:rsidRDefault="00612204" w:rsidP="00DB5D2E">
      <w:pPr>
        <w:rPr>
          <w:del w:id="2127" w:author="Jetlund Knut" w:date="2015-10-01T12:23:00Z"/>
          <w:color w:val="000000"/>
          <w:sz w:val="20"/>
        </w:rPr>
      </w:pPr>
    </w:p>
    <w:p w14:paraId="1A8AA981" w14:textId="39829D44" w:rsidR="00612204" w:rsidRPr="00DB5D2E" w:rsidDel="00FE1547" w:rsidRDefault="00612204" w:rsidP="00DB5D2E">
      <w:pPr>
        <w:rPr>
          <w:del w:id="2128" w:author="Jetlund Knut" w:date="2015-10-01T12:23:00Z"/>
          <w:b/>
          <w:iCs/>
          <w:color w:val="000000"/>
          <w:shd w:val="clear" w:color="auto" w:fill="FFFFFF"/>
          <w:lang w:val="en-AU"/>
        </w:rPr>
      </w:pPr>
      <w:bookmarkStart w:id="2129" w:name="BKM_850670AB_E788_483F_ACDE_61DD39C8898F"/>
      <w:del w:id="2130" w:author="Jetlund Knut" w:date="2015-10-01T12:23:00Z">
        <w:r w:rsidRPr="00DB5D2E" w:rsidDel="00FE1547">
          <w:rPr>
            <w:b/>
            <w:iCs/>
            <w:color w:val="000000"/>
            <w:shd w:val="clear" w:color="auto" w:fill="FFFFFF"/>
          </w:rPr>
          <w:delText>Attributter</w:delText>
        </w:r>
      </w:del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Del="00FE1547" w14:paraId="253ECB22" w14:textId="34D93433" w:rsidTr="004C1B08">
        <w:trPr>
          <w:trHeight w:val="215"/>
          <w:del w:id="213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62D80F1F" w:rsidR="00612204" w:rsidDel="00FE1547" w:rsidRDefault="00612204" w:rsidP="00DB5D2E">
            <w:pPr>
              <w:rPr>
                <w:del w:id="2132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59641C76" w:rsidR="00612204" w:rsidDel="00FE1547" w:rsidRDefault="00612204" w:rsidP="00DB5D2E">
            <w:pPr>
              <w:rPr>
                <w:del w:id="2133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4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Navn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A678D68" w:rsidR="00612204" w:rsidDel="00FE1547" w:rsidRDefault="00612204" w:rsidP="00DB5D2E">
            <w:pPr>
              <w:rPr>
                <w:del w:id="2135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6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Definisjon/Forklaring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03C97C7" w:rsidR="00612204" w:rsidDel="00FE1547" w:rsidRDefault="00612204" w:rsidP="00DB5D2E">
            <w:pPr>
              <w:rPr>
                <w:del w:id="2137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38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Multipl</w:delText>
              </w:r>
            </w:del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599FAA9B" w:rsidR="00612204" w:rsidDel="00FE1547" w:rsidRDefault="00612204" w:rsidP="00DB5D2E">
            <w:pPr>
              <w:rPr>
                <w:del w:id="2139" w:author="Jetlund Knut" w:date="2015-10-01T12:23:00Z"/>
                <w:rFonts w:ascii="Verdana" w:hAnsi="Verdana"/>
                <w:b/>
                <w:color w:val="000000"/>
                <w:sz w:val="20"/>
                <w:lang w:val="en-US"/>
              </w:rPr>
            </w:pPr>
            <w:del w:id="2140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Kode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68B64DF2" w:rsidR="00612204" w:rsidDel="00FE1547" w:rsidRDefault="00612204" w:rsidP="00DB5D2E">
            <w:pPr>
              <w:rPr>
                <w:del w:id="2141" w:author="Jetlund Knut" w:date="2015-10-01T12:23:00Z"/>
                <w:rFonts w:ascii="Verdana" w:hAnsi="Verdana"/>
                <w:b/>
                <w:color w:val="000000"/>
                <w:sz w:val="20"/>
              </w:rPr>
            </w:pPr>
            <w:del w:id="2142" w:author="Jetlund Knut" w:date="2015-10-01T12:23:00Z">
              <w:r w:rsidDel="00FE1547">
                <w:rPr>
                  <w:rFonts w:ascii="Verdana" w:hAnsi="Verdana"/>
                  <w:b/>
                  <w:color w:val="000000"/>
                  <w:sz w:val="20"/>
                </w:rPr>
                <w:delText>Type</w:delText>
              </w:r>
            </w:del>
          </w:p>
        </w:tc>
      </w:tr>
      <w:tr w:rsidR="00612204" w:rsidDel="00FE1547" w14:paraId="36ABB73F" w14:textId="6A45525E" w:rsidTr="004C1B08">
        <w:trPr>
          <w:del w:id="2143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0BB468F7" w:rsidR="00612204" w:rsidDel="00FE1547" w:rsidRDefault="00612204" w:rsidP="00DB5D2E">
            <w:pPr>
              <w:rPr>
                <w:del w:id="2144" w:author="Jetlund Knut" w:date="2015-10-01T12:23:00Z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1B422948" w:rsidR="00612204" w:rsidDel="00FE1547" w:rsidRDefault="00612204" w:rsidP="00DB5D2E">
            <w:pPr>
              <w:rPr>
                <w:del w:id="2145" w:author="Jetlund Knut" w:date="2015-10-01T12:23:00Z"/>
                <w:sz w:val="20"/>
                <w:lang w:val="en-AU"/>
              </w:rPr>
            </w:pPr>
            <w:del w:id="2146" w:author="Jetlund Knut" w:date="2015-10-01T12:23:00Z">
              <w:r w:rsidDel="00FE1547">
                <w:rPr>
                  <w:sz w:val="20"/>
                  <w:lang w:val="en-AU"/>
                </w:rPr>
                <w:delText>Metrering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A27647" w14:textId="48A30DCB" w:rsidR="00412B77" w:rsidRPr="00412B77" w:rsidDel="00FE1547" w:rsidRDefault="00412B77" w:rsidP="00412B77">
            <w:pPr>
              <w:rPr>
                <w:del w:id="2147" w:author="Jetlund Knut" w:date="2015-10-01T12:23:00Z"/>
                <w:color w:val="000000"/>
                <w:sz w:val="20"/>
              </w:rPr>
            </w:pPr>
            <w:del w:id="2148" w:author="Jetlund Knut" w:date="2015-10-01T12:23:00Z">
              <w:r w:rsidRPr="00412B77" w:rsidDel="00FE1547">
                <w:rPr>
                  <w:color w:val="000000"/>
                  <w:sz w:val="20"/>
                </w:rPr>
                <w:delText>posisjon fra start av nettverkselementet (lenken), angitt i meter</w:delText>
              </w:r>
            </w:del>
          </w:p>
          <w:p w14:paraId="55A7DD93" w14:textId="41B27669" w:rsidR="00412B77" w:rsidDel="00FE1547" w:rsidRDefault="00412B77" w:rsidP="00DB5D2E">
            <w:pPr>
              <w:rPr>
                <w:del w:id="2149" w:author="Jetlund Knut" w:date="2015-10-01T12:23:00Z"/>
                <w:color w:val="000000"/>
                <w:sz w:val="20"/>
              </w:rPr>
            </w:pPr>
            <w:del w:id="2150" w:author="Jetlund Knut" w:date="2015-10-01T12:23:00Z">
              <w:r w:rsidRPr="00412B77" w:rsidDel="00FE1547">
                <w:rPr>
                  <w:color w:val="000000"/>
                  <w:sz w:val="20"/>
                </w:rPr>
                <w:delText xml:space="preserve">Merknad: Kan ta utgangspunkt i en angitt </w:delText>
              </w:r>
              <w:r w:rsidR="00E83694" w:rsidDel="00FE1547">
                <w:rPr>
                  <w:color w:val="000000"/>
                  <w:sz w:val="20"/>
                </w:rPr>
                <w:delText>startposisjon</w:delText>
              </w:r>
              <w:r w:rsidRPr="00412B77" w:rsidDel="00FE1547">
                <w:rPr>
                  <w:color w:val="000000"/>
                  <w:sz w:val="20"/>
                </w:rPr>
                <w:delText xml:space="preserve"> for nettverkselementet.</w:delText>
              </w:r>
            </w:del>
          </w:p>
          <w:p w14:paraId="08EA1FD6" w14:textId="13653ED3" w:rsidR="00612204" w:rsidRPr="00135FD6" w:rsidDel="00FE1547" w:rsidRDefault="00612204" w:rsidP="00DB5D2E">
            <w:pPr>
              <w:rPr>
                <w:del w:id="2151" w:author="Jetlund Knut" w:date="2015-10-01T12:23:00Z"/>
                <w:i/>
                <w:color w:val="000000"/>
                <w:sz w:val="20"/>
                <w:lang w:val="en-GB"/>
              </w:rPr>
            </w:pPr>
            <w:del w:id="2152" w:author="Jetlund Knut" w:date="2015-10-01T12:23:00Z">
              <w:r w:rsidRPr="00135FD6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18D3F7E3" w14:textId="4B86C58C" w:rsidR="00612204" w:rsidRPr="00135FD6" w:rsidDel="00FE1547" w:rsidRDefault="00612204" w:rsidP="00DB5D2E">
            <w:pPr>
              <w:rPr>
                <w:del w:id="2153" w:author="Jetlund Knut" w:date="2015-10-01T12:23:00Z"/>
                <w:i/>
                <w:color w:val="000000"/>
                <w:sz w:val="20"/>
                <w:lang w:val="en-GB"/>
              </w:rPr>
            </w:pPr>
            <w:del w:id="2154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GB"/>
                </w:rPr>
                <w:delText>type: "absolute" </w:delText>
              </w:r>
            </w:del>
          </w:p>
          <w:p w14:paraId="16D97A36" w14:textId="40FACEEB" w:rsidR="00612204" w:rsidRPr="00DB5D2E" w:rsidDel="00FE1547" w:rsidRDefault="00612204" w:rsidP="00DB5D2E">
            <w:pPr>
              <w:rPr>
                <w:del w:id="2155" w:author="Jetlund Knut" w:date="2015-10-01T12:23:00Z"/>
                <w:color w:val="000000"/>
                <w:sz w:val="20"/>
              </w:rPr>
            </w:pPr>
            <w:del w:id="2156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"meter"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0E0E4BC" w:rsidR="00612204" w:rsidRPr="00DB5D2E" w:rsidDel="00FE1547" w:rsidRDefault="00612204" w:rsidP="00DB5D2E">
            <w:pPr>
              <w:rPr>
                <w:del w:id="2157" w:author="Jetlund Knut" w:date="2015-10-01T12:23:00Z"/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59534DF4" w:rsidR="00612204" w:rsidDel="00FE1547" w:rsidRDefault="00612204" w:rsidP="00DB5D2E">
            <w:pPr>
              <w:rPr>
                <w:del w:id="2158" w:author="Jetlund Knut" w:date="2015-10-01T12:23:00Z"/>
                <w:color w:val="000000"/>
                <w:sz w:val="20"/>
                <w:lang w:val="en-US"/>
              </w:rPr>
            </w:pPr>
            <w:del w:id="2159" w:author="Jetlund Knut" w:date="2015-10-01T12:23:00Z">
              <w:r w:rsidDel="00FE1547">
                <w:rPr>
                  <w:sz w:val="20"/>
                  <w:lang w:val="en-AU"/>
                </w:rPr>
                <w:delText>1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6BE278E8" w:rsidR="00612204" w:rsidDel="00FE1547" w:rsidRDefault="00612204" w:rsidP="00DB5D2E">
            <w:pPr>
              <w:rPr>
                <w:del w:id="2160" w:author="Jetlund Knut" w:date="2015-10-01T12:23:00Z"/>
                <w:color w:val="000000"/>
                <w:sz w:val="20"/>
              </w:rPr>
            </w:pPr>
          </w:p>
        </w:tc>
        <w:bookmarkEnd w:id="2129"/>
      </w:tr>
      <w:tr w:rsidR="00612204" w:rsidDel="00FE1547" w14:paraId="1B541D1C" w14:textId="5233C148" w:rsidTr="004C1B08">
        <w:trPr>
          <w:del w:id="216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0075C42F" w:rsidR="00612204" w:rsidDel="00FE1547" w:rsidRDefault="00612204" w:rsidP="00DB5D2E">
            <w:pPr>
              <w:rPr>
                <w:del w:id="2162" w:author="Jetlund Knut" w:date="2015-10-01T12:23:00Z"/>
                <w:color w:val="000000"/>
                <w:sz w:val="20"/>
                <w:lang w:val="en-AU"/>
              </w:rPr>
            </w:pPr>
            <w:bookmarkStart w:id="2163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39D92C95" w:rsidR="00612204" w:rsidDel="00FE1547" w:rsidRDefault="00612204" w:rsidP="00DB5D2E">
            <w:pPr>
              <w:rPr>
                <w:del w:id="2164" w:author="Jetlund Knut" w:date="2015-10-01T12:23:00Z"/>
                <w:sz w:val="20"/>
                <w:lang w:val="en-AU"/>
              </w:rPr>
            </w:pPr>
            <w:del w:id="2165" w:author="Jetlund Knut" w:date="2015-10-01T12:23:00Z">
              <w:r w:rsidDel="00FE1547">
                <w:rPr>
                  <w:sz w:val="20"/>
                  <w:lang w:val="en-AU"/>
                </w:rPr>
                <w:delText>Normalisert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444DC4C6" w:rsidR="00612204" w:rsidRPr="00DB5D2E" w:rsidDel="00FE1547" w:rsidRDefault="00412B77" w:rsidP="00DB5D2E">
            <w:pPr>
              <w:rPr>
                <w:del w:id="2166" w:author="Jetlund Knut" w:date="2015-10-01T12:23:00Z"/>
                <w:color w:val="000000"/>
                <w:sz w:val="20"/>
                <w:lang w:val="en-AU"/>
              </w:rPr>
            </w:pPr>
            <w:del w:id="2167" w:author="Jetlund Knut" w:date="2015-10-01T12:23:00Z">
              <w:r w:rsidRPr="00412B77" w:rsidDel="00FE1547">
                <w:rPr>
                  <w:color w:val="000000"/>
                  <w:sz w:val="20"/>
                  <w:lang w:val="en-AU"/>
                </w:rPr>
                <w:delText>posisjon fra start av nettverkselementet, angitt som et desimaltall mellom 0 og 1, i forhold til start (0) og slutt (1) på nettverkselementet (lenken)</w:delText>
              </w:r>
            </w:del>
          </w:p>
          <w:p w14:paraId="25C93833" w14:textId="11F21729" w:rsidR="00612204" w:rsidRPr="00DB5D2E" w:rsidDel="00FE1547" w:rsidRDefault="00612204" w:rsidP="00DB5D2E">
            <w:pPr>
              <w:rPr>
                <w:del w:id="2168" w:author="Jetlund Knut" w:date="2015-10-01T12:23:00Z"/>
                <w:color w:val="000000"/>
                <w:sz w:val="20"/>
                <w:lang w:val="en-GB"/>
              </w:rPr>
            </w:pPr>
            <w:del w:id="2169" w:author="Jetlund Knut" w:date="2015-10-01T12:23:00Z">
              <w:r w:rsidRPr="00DB5D2E" w:rsidDel="00FE1547">
                <w:rPr>
                  <w:color w:val="0F0F0F"/>
                  <w:sz w:val="20"/>
                  <w:lang w:val="en-GB"/>
                </w:rPr>
                <w:delText xml:space="preserve">Merknad: </w:delText>
              </w:r>
            </w:del>
          </w:p>
          <w:p w14:paraId="337DBA1F" w14:textId="3AD5B55F" w:rsidR="00612204" w:rsidRPr="00DB5D2E" w:rsidDel="00FE1547" w:rsidRDefault="00612204" w:rsidP="00DB5D2E">
            <w:pPr>
              <w:rPr>
                <w:del w:id="2170" w:author="Jetlund Knut" w:date="2015-10-01T12:23:00Z"/>
                <w:i/>
                <w:color w:val="000000"/>
                <w:sz w:val="20"/>
                <w:lang w:val="en-GB"/>
              </w:rPr>
            </w:pPr>
            <w:del w:id="2171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7959F693" w14:textId="7A1D8655" w:rsidR="00612204" w:rsidRPr="00DB5D2E" w:rsidDel="00FE1547" w:rsidRDefault="00612204" w:rsidP="00DB5D2E">
            <w:pPr>
              <w:rPr>
                <w:del w:id="2172" w:author="Jetlund Knut" w:date="2015-10-01T12:23:00Z"/>
                <w:i/>
                <w:color w:val="000000"/>
                <w:sz w:val="20"/>
                <w:lang w:val="en-GB"/>
              </w:rPr>
            </w:pPr>
            <w:del w:id="2173" w:author="Jetlund Knut" w:date="2015-10-01T12:23:00Z">
              <w:r w:rsidRPr="00DB5D2E" w:rsidDel="00FE1547">
                <w:rPr>
                  <w:i/>
                  <w:color w:val="000000"/>
                  <w:sz w:val="20"/>
                  <w:lang w:val="en-GB"/>
                </w:rPr>
                <w:delText>type: "Interpolative" </w:delText>
              </w:r>
            </w:del>
          </w:p>
          <w:p w14:paraId="0B5551E7" w14:textId="6CDE9303" w:rsidR="00612204" w:rsidRPr="00DB5D2E" w:rsidDel="00FE1547" w:rsidRDefault="00612204" w:rsidP="00DB5D2E">
            <w:pPr>
              <w:rPr>
                <w:del w:id="2174" w:author="Jetlund Knut" w:date="2015-10-01T12:23:00Z"/>
                <w:i/>
                <w:color w:val="000000"/>
                <w:sz w:val="20"/>
              </w:rPr>
            </w:pPr>
            <w:del w:id="2175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"0..1" </w:delText>
              </w:r>
            </w:del>
          </w:p>
          <w:p w14:paraId="6333BEFE" w14:textId="31BAC264" w:rsidR="00612204" w:rsidDel="00FE1547" w:rsidRDefault="00612204" w:rsidP="00DB5D2E">
            <w:pPr>
              <w:rPr>
                <w:del w:id="2176" w:author="Jetlund Knut" w:date="2015-10-01T12:23:00Z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64C04A2C" w:rsidR="00612204" w:rsidDel="00FE1547" w:rsidRDefault="00612204" w:rsidP="00DB5D2E">
            <w:pPr>
              <w:rPr>
                <w:del w:id="2177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1D172663" w:rsidR="00612204" w:rsidDel="00FE1547" w:rsidRDefault="00612204" w:rsidP="00DB5D2E">
            <w:pPr>
              <w:rPr>
                <w:del w:id="2178" w:author="Jetlund Knut" w:date="2015-10-01T12:23:00Z"/>
                <w:color w:val="000000"/>
                <w:sz w:val="20"/>
                <w:lang w:val="en-US"/>
              </w:rPr>
            </w:pPr>
            <w:del w:id="2179" w:author="Jetlund Knut" w:date="2015-10-01T12:23:00Z">
              <w:r w:rsidDel="00FE1547">
                <w:rPr>
                  <w:sz w:val="20"/>
                  <w:lang w:val="en-AU"/>
                </w:rPr>
                <w:delText>2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1C285439" w:rsidR="00612204" w:rsidDel="00FE1547" w:rsidRDefault="00612204" w:rsidP="00DB5D2E">
            <w:pPr>
              <w:rPr>
                <w:del w:id="2180" w:author="Jetlund Knut" w:date="2015-10-01T12:23:00Z"/>
                <w:color w:val="000000"/>
                <w:sz w:val="20"/>
              </w:rPr>
            </w:pPr>
          </w:p>
        </w:tc>
        <w:bookmarkEnd w:id="2163"/>
      </w:tr>
      <w:tr w:rsidR="00612204" w:rsidDel="00FE1547" w14:paraId="10BED8D7" w14:textId="1D6B0FDF" w:rsidTr="004C1B08">
        <w:trPr>
          <w:del w:id="2181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268AD84D" w:rsidR="00612204" w:rsidDel="00FE1547" w:rsidRDefault="00612204" w:rsidP="00DB5D2E">
            <w:pPr>
              <w:rPr>
                <w:del w:id="2182" w:author="Jetlund Knut" w:date="2015-10-01T12:23:00Z"/>
                <w:color w:val="000000"/>
                <w:sz w:val="20"/>
                <w:lang w:val="en-AU"/>
              </w:rPr>
            </w:pPr>
            <w:bookmarkStart w:id="2183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058CA7A5" w:rsidR="00612204" w:rsidDel="00FE1547" w:rsidRDefault="00612204" w:rsidP="00DB5D2E">
            <w:pPr>
              <w:rPr>
                <w:del w:id="2184" w:author="Jetlund Knut" w:date="2015-10-01T12:23:00Z"/>
                <w:sz w:val="20"/>
                <w:lang w:val="en-AU"/>
              </w:rPr>
            </w:pPr>
            <w:del w:id="2185" w:author="Jetlund Knut" w:date="2015-10-01T12:23:00Z">
              <w:r w:rsidDel="00FE1547">
                <w:rPr>
                  <w:sz w:val="20"/>
                  <w:lang w:val="en-AU"/>
                </w:rPr>
                <w:delText>Prosent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E11D47" w14:textId="521C0CDA" w:rsidR="002F6811" w:rsidDel="00FE1547" w:rsidRDefault="002F6811" w:rsidP="00DB5D2E">
            <w:pPr>
              <w:rPr>
                <w:del w:id="2186" w:author="Jetlund Knut" w:date="2015-10-01T12:23:00Z"/>
                <w:color w:val="0F0F0F"/>
                <w:sz w:val="20"/>
                <w:lang w:val="en-AU"/>
              </w:rPr>
            </w:pPr>
            <w:del w:id="2187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>posisjon fra start av nettverkselementet, angitt i prosent av lengden på nettverkselementet (lenken)</w:delText>
              </w:r>
            </w:del>
          </w:p>
          <w:p w14:paraId="2C8B3888" w14:textId="5EB8243F" w:rsidR="00612204" w:rsidRPr="00DB5D2E" w:rsidDel="00FE1547" w:rsidRDefault="00612204" w:rsidP="00DB5D2E">
            <w:pPr>
              <w:rPr>
                <w:del w:id="2188" w:author="Jetlund Knut" w:date="2015-10-01T12:23:00Z"/>
                <w:color w:val="000000"/>
                <w:sz w:val="20"/>
                <w:lang w:val="en-AU"/>
              </w:rPr>
            </w:pPr>
            <w:del w:id="2189" w:author="Jetlund Knut" w:date="2015-10-01T12:23:00Z">
              <w:r w:rsidRPr="00DB5D2E" w:rsidDel="00FE1547">
                <w:rPr>
                  <w:color w:val="0F0F0F"/>
                  <w:sz w:val="20"/>
                  <w:lang w:val="en-AU"/>
                </w:rPr>
                <w:delText xml:space="preserve">Merknad: </w:delText>
              </w:r>
            </w:del>
          </w:p>
          <w:p w14:paraId="74047F29" w14:textId="33DD6665" w:rsidR="00612204" w:rsidRPr="00DB5D2E" w:rsidDel="00FE1547" w:rsidRDefault="00612204" w:rsidP="00DB5D2E">
            <w:pPr>
              <w:rPr>
                <w:del w:id="2190" w:author="Jetlund Knut" w:date="2015-10-01T12:23:00Z"/>
                <w:i/>
                <w:color w:val="000000"/>
                <w:sz w:val="20"/>
                <w:lang w:val="en-AU"/>
              </w:rPr>
            </w:pPr>
            <w:del w:id="2191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AU"/>
                </w:rPr>
                <w:delText>ISO19148: LR_LinearReferencingMethod:</w:delText>
              </w:r>
            </w:del>
          </w:p>
          <w:p w14:paraId="6B8F4C37" w14:textId="629D57AA" w:rsidR="00612204" w:rsidRPr="00135FD6" w:rsidDel="00FE1547" w:rsidRDefault="00612204" w:rsidP="00DB5D2E">
            <w:pPr>
              <w:rPr>
                <w:del w:id="2192" w:author="Jetlund Knut" w:date="2015-10-01T12:23:00Z"/>
                <w:i/>
                <w:color w:val="000000"/>
                <w:sz w:val="20"/>
                <w:lang w:val="en-AU"/>
              </w:rPr>
            </w:pPr>
            <w:del w:id="2193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AU"/>
                </w:rPr>
                <w:delText>type: "Interpolative" </w:delText>
              </w:r>
            </w:del>
          </w:p>
          <w:p w14:paraId="736BD1CA" w14:textId="28EF6C34" w:rsidR="00612204" w:rsidRPr="00135FD6" w:rsidDel="00FE1547" w:rsidRDefault="00612204" w:rsidP="00DB5D2E">
            <w:pPr>
              <w:rPr>
                <w:del w:id="2194" w:author="Jetlund Knut" w:date="2015-10-01T12:23:00Z"/>
                <w:i/>
                <w:color w:val="000000"/>
                <w:sz w:val="20"/>
                <w:lang w:val="en-AU"/>
              </w:rPr>
            </w:pPr>
            <w:del w:id="2195" w:author="Jetlund Knut" w:date="2015-10-01T12:23:00Z">
              <w:r w:rsidRPr="00135FD6" w:rsidDel="00FE1547">
                <w:rPr>
                  <w:i/>
                  <w:color w:val="000000"/>
                  <w:sz w:val="20"/>
                  <w:lang w:val="en-AU"/>
                </w:rPr>
                <w:delText>units: "percent"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0416CC5A" w:rsidR="00612204" w:rsidDel="00FE1547" w:rsidRDefault="00612204" w:rsidP="00DB5D2E">
            <w:pPr>
              <w:rPr>
                <w:del w:id="2196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17698C71" w:rsidR="00612204" w:rsidDel="00FE1547" w:rsidRDefault="00612204" w:rsidP="00DB5D2E">
            <w:pPr>
              <w:rPr>
                <w:del w:id="2197" w:author="Jetlund Knut" w:date="2015-10-01T12:23:00Z"/>
                <w:color w:val="000000"/>
                <w:sz w:val="20"/>
                <w:lang w:val="en-US"/>
              </w:rPr>
            </w:pPr>
            <w:del w:id="2198" w:author="Jetlund Knut" w:date="2015-10-01T12:23:00Z">
              <w:r w:rsidDel="00FE1547">
                <w:rPr>
                  <w:sz w:val="20"/>
                  <w:lang w:val="en-AU"/>
                </w:rPr>
                <w:delText>3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473D802D" w:rsidR="00612204" w:rsidDel="00FE1547" w:rsidRDefault="00612204" w:rsidP="00DB5D2E">
            <w:pPr>
              <w:rPr>
                <w:del w:id="2199" w:author="Jetlund Knut" w:date="2015-10-01T12:23:00Z"/>
                <w:color w:val="000000"/>
                <w:sz w:val="20"/>
              </w:rPr>
            </w:pPr>
          </w:p>
        </w:tc>
        <w:bookmarkEnd w:id="2183"/>
      </w:tr>
      <w:tr w:rsidR="00612204" w:rsidDel="00FE1547" w14:paraId="5EC7760C" w14:textId="0FD8E6AE" w:rsidTr="004C1B08">
        <w:trPr>
          <w:del w:id="2200" w:author="Jetlund Knut" w:date="2015-10-01T12:23:00Z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2F4CA977" w:rsidR="00612204" w:rsidDel="00FE1547" w:rsidRDefault="00612204" w:rsidP="00DB5D2E">
            <w:pPr>
              <w:rPr>
                <w:del w:id="2201" w:author="Jetlund Knut" w:date="2015-10-01T12:23:00Z"/>
                <w:color w:val="000000"/>
                <w:sz w:val="20"/>
                <w:lang w:val="en-AU"/>
              </w:rPr>
            </w:pPr>
            <w:bookmarkStart w:id="2202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9C0FBEC" w:rsidR="00612204" w:rsidDel="00FE1547" w:rsidRDefault="00612204" w:rsidP="00DB5D2E">
            <w:pPr>
              <w:rPr>
                <w:del w:id="2203" w:author="Jetlund Knut" w:date="2015-10-01T12:23:00Z"/>
                <w:sz w:val="20"/>
                <w:lang w:val="en-AU"/>
              </w:rPr>
            </w:pPr>
            <w:del w:id="2204" w:author="Jetlund Knut" w:date="2015-10-01T12:23:00Z">
              <w:r w:rsidDel="00FE1547">
                <w:rPr>
                  <w:sz w:val="20"/>
                  <w:lang w:val="en-AU"/>
                </w:rPr>
                <w:delText>Kilometrering</w:delText>
              </w:r>
              <w:r w:rsidDel="00FE1547">
                <w:rPr>
                  <w:color w:val="000000"/>
                  <w:sz w:val="20"/>
                </w:rPr>
                <w:delText xml:space="preserve"> (Avledet:False)</w:delText>
              </w:r>
            </w:del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549DFB" w14:textId="01E013DE" w:rsidR="002F6811" w:rsidRPr="002F6811" w:rsidDel="00FE1547" w:rsidRDefault="002F6811" w:rsidP="002F6811">
            <w:pPr>
              <w:rPr>
                <w:del w:id="2205" w:author="Jetlund Knut" w:date="2015-10-01T12:23:00Z"/>
                <w:color w:val="000000"/>
                <w:sz w:val="20"/>
                <w:lang w:val="en-AU"/>
              </w:rPr>
            </w:pPr>
            <w:del w:id="2206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posisjon fra start av nettverkselementet, angitt i kilometer. </w:delText>
              </w:r>
            </w:del>
          </w:p>
          <w:p w14:paraId="60096619" w14:textId="502172B3" w:rsidR="002F6811" w:rsidDel="00FE1547" w:rsidRDefault="002F6811" w:rsidP="00DB5D2E">
            <w:pPr>
              <w:rPr>
                <w:del w:id="2207" w:author="Jetlund Knut" w:date="2015-10-01T12:23:00Z"/>
                <w:i/>
                <w:color w:val="0F0F0F"/>
                <w:sz w:val="20"/>
                <w:lang w:val="en-GB"/>
              </w:rPr>
            </w:pPr>
            <w:del w:id="2208" w:author="Jetlund Knut" w:date="2015-10-01T12:23:00Z"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Merknad: Kan ta utgangspunkt i en angitt </w:delText>
              </w:r>
              <w:r w:rsidR="00E83694" w:rsidDel="00FE1547">
                <w:rPr>
                  <w:color w:val="000000"/>
                  <w:sz w:val="20"/>
                  <w:lang w:val="en-AU"/>
                </w:rPr>
                <w:delText>startposisjon</w:delText>
              </w:r>
              <w:r w:rsidRPr="002F6811" w:rsidDel="00FE1547">
                <w:rPr>
                  <w:color w:val="000000"/>
                  <w:sz w:val="20"/>
                  <w:lang w:val="en-AU"/>
                </w:rPr>
                <w:delText xml:space="preserve"> for nettverkselementet (lenken).</w:delText>
              </w:r>
            </w:del>
          </w:p>
          <w:p w14:paraId="40DBE31A" w14:textId="055B3686" w:rsidR="00612204" w:rsidRPr="00DB5D2E" w:rsidDel="00FE1547" w:rsidRDefault="00612204" w:rsidP="00DB5D2E">
            <w:pPr>
              <w:rPr>
                <w:del w:id="2209" w:author="Jetlund Knut" w:date="2015-10-01T12:23:00Z"/>
                <w:i/>
                <w:color w:val="000000"/>
                <w:sz w:val="20"/>
                <w:lang w:val="en-GB"/>
              </w:rPr>
            </w:pPr>
            <w:del w:id="2210" w:author="Jetlund Knut" w:date="2015-10-01T12:23:00Z">
              <w:r w:rsidRPr="00DB5D2E" w:rsidDel="00FE1547">
                <w:rPr>
                  <w:i/>
                  <w:color w:val="0F0F0F"/>
                  <w:sz w:val="20"/>
                  <w:lang w:val="en-GB"/>
                </w:rPr>
                <w:delText>ISO19148: LR_LinearReferencingMethod:</w:delText>
              </w:r>
            </w:del>
          </w:p>
          <w:p w14:paraId="4EA426B3" w14:textId="2815CA7E" w:rsidR="00612204" w:rsidRPr="00DB5D2E" w:rsidDel="00FE1547" w:rsidRDefault="00612204" w:rsidP="00DB5D2E">
            <w:pPr>
              <w:rPr>
                <w:del w:id="2211" w:author="Jetlund Knut" w:date="2015-10-01T12:23:00Z"/>
                <w:i/>
                <w:color w:val="000000"/>
                <w:sz w:val="20"/>
                <w:lang w:val="en-GB"/>
              </w:rPr>
            </w:pPr>
            <w:del w:id="2212" w:author="Jetlund Knut" w:date="2015-10-01T12:23:00Z">
              <w:r w:rsidRPr="00DB5D2E" w:rsidDel="00FE1547">
                <w:rPr>
                  <w:i/>
                  <w:color w:val="000000"/>
                  <w:sz w:val="20"/>
                  <w:lang w:val="en-GB"/>
                </w:rPr>
                <w:delText>type: "absolute" </w:delText>
              </w:r>
            </w:del>
          </w:p>
          <w:p w14:paraId="0A6D7B18" w14:textId="6C07B71E" w:rsidR="00612204" w:rsidRPr="00DB5D2E" w:rsidDel="00FE1547" w:rsidRDefault="00612204" w:rsidP="00DB5D2E">
            <w:pPr>
              <w:rPr>
                <w:del w:id="2213" w:author="Jetlund Knut" w:date="2015-10-01T12:23:00Z"/>
                <w:color w:val="000000"/>
                <w:sz w:val="20"/>
              </w:rPr>
            </w:pPr>
            <w:del w:id="2214" w:author="Jetlund Knut" w:date="2015-10-01T12:23:00Z">
              <w:r w:rsidRPr="00DB5D2E" w:rsidDel="00FE1547">
                <w:rPr>
                  <w:i/>
                  <w:color w:val="000000"/>
                  <w:sz w:val="20"/>
                </w:rPr>
                <w:delText>units: "kilometer" </w:delText>
              </w:r>
            </w:del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F08E14C" w:rsidR="00612204" w:rsidDel="00FE1547" w:rsidRDefault="00612204" w:rsidP="00DB5D2E">
            <w:pPr>
              <w:rPr>
                <w:del w:id="2215" w:author="Jetlund Knut" w:date="2015-10-01T12:23:00Z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3AE1338E" w:rsidR="00612204" w:rsidDel="00FE1547" w:rsidRDefault="00612204" w:rsidP="00DB5D2E">
            <w:pPr>
              <w:rPr>
                <w:del w:id="2216" w:author="Jetlund Knut" w:date="2015-10-01T12:23:00Z"/>
                <w:color w:val="000000"/>
                <w:sz w:val="20"/>
                <w:lang w:val="en-US"/>
              </w:rPr>
            </w:pPr>
            <w:del w:id="2217" w:author="Jetlund Knut" w:date="2015-10-01T12:23:00Z">
              <w:r w:rsidDel="00FE1547">
                <w:rPr>
                  <w:sz w:val="20"/>
                  <w:lang w:val="en-AU"/>
                </w:rPr>
                <w:delText>5</w:delText>
              </w:r>
            </w:del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6C839ADC" w:rsidR="00612204" w:rsidDel="00FE1547" w:rsidRDefault="00612204" w:rsidP="00DB5D2E">
            <w:pPr>
              <w:rPr>
                <w:del w:id="2218" w:author="Jetlund Knut" w:date="2015-10-01T12:23:00Z"/>
                <w:color w:val="000000"/>
                <w:sz w:val="20"/>
              </w:rPr>
            </w:pPr>
          </w:p>
        </w:tc>
        <w:bookmarkEnd w:id="2202"/>
      </w:tr>
    </w:tbl>
    <w:p w14:paraId="63F02961" w14:textId="0F166553" w:rsidR="00180747" w:rsidDel="00FE1547" w:rsidRDefault="00180747" w:rsidP="00DB5D2E">
      <w:pPr>
        <w:rPr>
          <w:del w:id="2219" w:author="Jetlund Knut" w:date="2015-10-01T12:23:00Z"/>
        </w:rPr>
      </w:pPr>
      <w:bookmarkStart w:id="2220" w:name="BKM_6C460FD9_C67B_4429_9B44_1B7923CB385D"/>
      <w:bookmarkStart w:id="2221" w:name="BKM_E80E69F8_AC32_42fe_8E5D_779D7091BBB3"/>
      <w:bookmarkStart w:id="2222" w:name="BKM_2C02F74F_BEF4_411d_9D11_FA42675048E5"/>
      <w:bookmarkStart w:id="2223" w:name="BKM_3EB8EDB4_2E19_4dfd_8E24_866D6DCD09B5"/>
      <w:bookmarkStart w:id="2224" w:name="BKM_BA2B71F7_3F16_4727_87E4_2D52F394322C"/>
      <w:bookmarkEnd w:id="293"/>
      <w:bookmarkEnd w:id="294"/>
      <w:bookmarkEnd w:id="330"/>
      <w:bookmarkEnd w:id="2099"/>
      <w:bookmarkEnd w:id="2220"/>
      <w:bookmarkEnd w:id="2221"/>
      <w:bookmarkEnd w:id="2222"/>
      <w:bookmarkEnd w:id="2223"/>
      <w:bookmarkEnd w:id="2224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9"/>
    <w:bookmarkEnd w:id="10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2225" w:name="_Toc431466422"/>
      <w:r w:rsidRPr="003441F7">
        <w:lastRenderedPageBreak/>
        <w:t>SOSI-realisering</w:t>
      </w:r>
      <w:bookmarkEnd w:id="2225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2226" w:name="_Toc356203927"/>
      <w:bookmarkStart w:id="2227" w:name="_Toc431466423"/>
      <w:r>
        <w:t>Objekttyp</w:t>
      </w:r>
      <w:bookmarkEnd w:id="2226"/>
      <w:r w:rsidR="000B5A2A">
        <w:t>e-eksempler</w:t>
      </w:r>
      <w:r w:rsidR="00BD32D6">
        <w:t xml:space="preserve"> (fra SOSI Del 2 Vegnett 4.5)</w:t>
      </w:r>
      <w:bookmarkEnd w:id="2227"/>
    </w:p>
    <w:p w14:paraId="5F32DBB6" w14:textId="77777777" w:rsidR="00BD32D6" w:rsidRDefault="00BD32D6" w:rsidP="00BD32D6">
      <w:bookmarkStart w:id="2228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29" w:name="_Toc431466424"/>
      <w:r>
        <w:t>Veglenke</w:t>
      </w:r>
      <w:bookmarkEnd w:id="2228"/>
      <w:bookmarkEnd w:id="2229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486548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606540B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276FA02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005F56C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648FDD2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E237C4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3264967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57ED8D9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4F5D36A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4605FD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6ECEB21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0A93EBA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67C4863D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795EB5D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171DCB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482DC8A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30" w:name="_Toc356203931"/>
      <w:bookmarkStart w:id="2231" w:name="_Toc431466425"/>
      <w:r>
        <w:t>Fartsgrense</w:t>
      </w:r>
      <w:bookmarkEnd w:id="2230"/>
      <w:bookmarkEnd w:id="2231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1F768209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206759EE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37F1BDF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5010FFD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3734093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62534818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30019FE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495F487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676AD863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2232" w:name="_Toc356203932"/>
      <w:bookmarkStart w:id="2233" w:name="_Toc431466426"/>
      <w:r>
        <w:lastRenderedPageBreak/>
        <w:t>Ferjeleie</w:t>
      </w:r>
      <w:bookmarkEnd w:id="2232"/>
      <w:bookmarkEnd w:id="2233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08FC36C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4ECEC1A4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6CE79DBF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0C9B9B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489CF1A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47F05C0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6B066A40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70271BEC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2234" w:name="_Toc292398043"/>
      <w:bookmarkStart w:id="2235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2236" w:name="_Toc431466427"/>
      <w:r>
        <w:lastRenderedPageBreak/>
        <w:t xml:space="preserve">Eksempel på SOSI-format-realisering: </w:t>
      </w:r>
      <w:r w:rsidRPr="00A831BF">
        <w:t>Kobling mellom Vegnett og egenskapsdata</w:t>
      </w:r>
      <w:bookmarkEnd w:id="2234"/>
      <w:bookmarkEnd w:id="2235"/>
      <w:bookmarkEnd w:id="2236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E83694" w:rsidRDefault="00E83694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16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E83694" w:rsidRDefault="00E83694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r w:rsidR="0032742E">
                                <w:fldChar w:fldCharType="begin"/>
                              </w:r>
                              <w:r w:rsidR="0032742E">
                                <w:instrText xml:space="preserve"> SEQ Figur \* ARABIC </w:instrText>
                              </w:r>
                              <w:r w:rsidR="0032742E">
                                <w:fldChar w:fldCharType="separate"/>
                              </w:r>
                              <w:ins w:id="2237" w:author="Jetlund Knut" w:date="2015-10-01T12:02:00Z">
                                <w:r w:rsidR="00A3101C">
                                  <w:rPr>
                                    <w:noProof/>
                                  </w:rPr>
                                  <w:t>11</w:t>
                                </w:r>
                              </w:ins>
                              <w:del w:id="2238" w:author="Jetlund Knut" w:date="2015-10-01T12:02:00Z">
                                <w:r w:rsidDel="00A3101C">
                                  <w:rPr>
                                    <w:noProof/>
                                  </w:rPr>
                                  <w:delText>10</w:delText>
                                </w:r>
                              </w:del>
                              <w:r w:rsidR="0032742E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E83694" w:rsidRPr="00564DBB" w:rsidRDefault="00E83694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E83694" w:rsidRDefault="00E83694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16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E83694" w:rsidRDefault="00E83694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r w:rsidR="0032742E">
                          <w:fldChar w:fldCharType="begin"/>
                        </w:r>
                        <w:r w:rsidR="0032742E">
                          <w:instrText xml:space="preserve"> SEQ Figur \* ARABIC </w:instrText>
                        </w:r>
                        <w:r w:rsidR="0032742E">
                          <w:fldChar w:fldCharType="separate"/>
                        </w:r>
                        <w:ins w:id="2239" w:author="Jetlund Knut" w:date="2015-10-01T12:02:00Z">
                          <w:r w:rsidR="00A3101C">
                            <w:rPr>
                              <w:noProof/>
                            </w:rPr>
                            <w:t>11</w:t>
                          </w:r>
                        </w:ins>
                        <w:del w:id="2240" w:author="Jetlund Knut" w:date="2015-10-01T12:02:00Z">
                          <w:r w:rsidDel="00A3101C">
                            <w:rPr>
                              <w:noProof/>
                            </w:rPr>
                            <w:delText>10</w:delText>
                          </w:r>
                        </w:del>
                        <w:r w:rsidR="0032742E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E83694" w:rsidRPr="00564DBB" w:rsidRDefault="00E83694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2241" w:name="_Toc431466428"/>
      <w:r>
        <w:lastRenderedPageBreak/>
        <w:t>GML-realisering</w:t>
      </w:r>
      <w:bookmarkEnd w:id="2241"/>
    </w:p>
    <w:p w14:paraId="13B43E3A" w14:textId="77777777" w:rsidR="003441F7" w:rsidRDefault="003441F7" w:rsidP="003441F7"/>
    <w:p w14:paraId="04C3F56A" w14:textId="6A48916D" w:rsidR="001E5168" w:rsidRDefault="00BC1241" w:rsidP="003441F7">
      <w:r>
        <w:t>Skjema og eksempel kommer…</w:t>
      </w:r>
    </w:p>
    <w:p w14:paraId="0D349B78" w14:textId="77777777" w:rsidR="00BC1241" w:rsidRDefault="00BC1241" w:rsidP="003441F7"/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D705" w14:textId="77777777" w:rsidR="0032742E" w:rsidRDefault="0032742E">
      <w:r>
        <w:separator/>
      </w:r>
    </w:p>
  </w:endnote>
  <w:endnote w:type="continuationSeparator" w:id="0">
    <w:p w14:paraId="19A3438E" w14:textId="77777777" w:rsidR="0032742E" w:rsidRDefault="0032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CFFEF77" w:rsidR="00E83694" w:rsidRDefault="00E83694">
    <w:pPr>
      <w:pStyle w:val="Bunntekst"/>
    </w:pPr>
    <w:r>
      <w:t>Statens kartverk – september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E83694" w:rsidRDefault="00E83694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01740" w14:textId="77777777" w:rsidR="0032742E" w:rsidRDefault="0032742E">
      <w:r>
        <w:separator/>
      </w:r>
    </w:p>
  </w:footnote>
  <w:footnote w:type="continuationSeparator" w:id="0">
    <w:p w14:paraId="2B4872C4" w14:textId="77777777" w:rsidR="0032742E" w:rsidRDefault="00327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E83694" w:rsidRDefault="00E83694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202965">
      <w:rPr>
        <w:rStyle w:val="Sidetall"/>
        <w:noProof/>
      </w:rPr>
      <w:t>5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E83694" w:rsidRDefault="00E83694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E83694" w:rsidRDefault="00E83694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E1547">
      <w:rPr>
        <w:noProof/>
      </w:rPr>
      <w:t>0</w:t>
    </w:r>
    <w:r>
      <w:fldChar w:fldCharType="end"/>
    </w:r>
    <w:r>
      <w:t xml:space="preserve"> -</w:t>
    </w:r>
  </w:p>
  <w:p w14:paraId="1518B795" w14:textId="223499DF" w:rsidR="00E83694" w:rsidRDefault="00E83694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3234C"/>
    <w:multiLevelType w:val="multilevel"/>
    <w:tmpl w:val="00B3234C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3234D"/>
    <w:multiLevelType w:val="multilevel"/>
    <w:tmpl w:val="00B3235B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328C8"/>
    <w:multiLevelType w:val="multilevel"/>
    <w:tmpl w:val="00B328C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328C9"/>
    <w:multiLevelType w:val="multilevel"/>
    <w:tmpl w:val="00B328D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32916"/>
    <w:multiLevelType w:val="multilevel"/>
    <w:tmpl w:val="00B3291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32917"/>
    <w:multiLevelType w:val="multilevel"/>
    <w:tmpl w:val="00B3292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32925"/>
    <w:multiLevelType w:val="multilevel"/>
    <w:tmpl w:val="00B3293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32935"/>
    <w:multiLevelType w:val="multilevel"/>
    <w:tmpl w:val="00B3294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B32944"/>
    <w:multiLevelType w:val="multilevel"/>
    <w:tmpl w:val="00B3295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1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20"/>
  </w:num>
  <w:num w:numId="13">
    <w:abstractNumId w:val="21"/>
  </w:num>
  <w:num w:numId="14">
    <w:abstractNumId w:val="22"/>
  </w:num>
  <w:num w:numId="15">
    <w:abstractNumId w:val="23"/>
  </w:num>
  <w:num w:numId="16">
    <w:abstractNumId w:val="24"/>
  </w:num>
  <w:num w:numId="17">
    <w:abstractNumId w:val="25"/>
  </w:num>
  <w:num w:numId="18">
    <w:abstractNumId w:val="26"/>
  </w:num>
  <w:num w:numId="19">
    <w:abstractNumId w:val="27"/>
  </w:num>
  <w:num w:numId="20">
    <w:abstractNumId w:val="46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7"/>
  </w:num>
  <w:num w:numId="48">
    <w:abstractNumId w:val="48"/>
  </w:num>
  <w:num w:numId="49">
    <w:abstractNumId w:val="1"/>
  </w:num>
  <w:num w:numId="50">
    <w:abstractNumId w:val="1"/>
  </w:num>
  <w:num w:numId="51">
    <w:abstractNumId w:val="11"/>
  </w:num>
  <w:num w:numId="52">
    <w:abstractNumId w:val="12"/>
  </w:num>
  <w:num w:numId="53">
    <w:abstractNumId w:val="13"/>
  </w:num>
  <w:num w:numId="54">
    <w:abstractNumId w:val="14"/>
  </w:num>
  <w:num w:numId="55">
    <w:abstractNumId w:val="15"/>
  </w:num>
  <w:num w:numId="56">
    <w:abstractNumId w:val="16"/>
  </w:num>
  <w:num w:numId="57">
    <w:abstractNumId w:val="17"/>
  </w:num>
  <w:num w:numId="58">
    <w:abstractNumId w:val="18"/>
  </w:num>
  <w:num w:numId="59">
    <w:abstractNumId w:val="19"/>
  </w:num>
  <w:num w:numId="60">
    <w:abstractNumId w:val="1"/>
  </w:num>
  <w:num w:numId="61">
    <w:abstractNumId w:val="1"/>
  </w:num>
  <w:numIdMacAtCleanup w:val="6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3958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35FD6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01CC7"/>
    <w:rsid w:val="00202965"/>
    <w:rsid w:val="00226E35"/>
    <w:rsid w:val="002362C8"/>
    <w:rsid w:val="0026431A"/>
    <w:rsid w:val="00281CB1"/>
    <w:rsid w:val="002870A9"/>
    <w:rsid w:val="002A0296"/>
    <w:rsid w:val="002B17ED"/>
    <w:rsid w:val="002C0F75"/>
    <w:rsid w:val="002D324E"/>
    <w:rsid w:val="002D6BE2"/>
    <w:rsid w:val="002F6811"/>
    <w:rsid w:val="00317AEE"/>
    <w:rsid w:val="0032742E"/>
    <w:rsid w:val="003441F7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12B77"/>
    <w:rsid w:val="004271ED"/>
    <w:rsid w:val="00434313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52E8C"/>
    <w:rsid w:val="0095566B"/>
    <w:rsid w:val="00966EF1"/>
    <w:rsid w:val="009845D5"/>
    <w:rsid w:val="009B5EB0"/>
    <w:rsid w:val="009E5345"/>
    <w:rsid w:val="009E754A"/>
    <w:rsid w:val="00A078F0"/>
    <w:rsid w:val="00A214DF"/>
    <w:rsid w:val="00A27ECC"/>
    <w:rsid w:val="00A3101C"/>
    <w:rsid w:val="00A35D53"/>
    <w:rsid w:val="00A407BF"/>
    <w:rsid w:val="00A51A8C"/>
    <w:rsid w:val="00A76A0F"/>
    <w:rsid w:val="00A76C10"/>
    <w:rsid w:val="00A95F2E"/>
    <w:rsid w:val="00AA5626"/>
    <w:rsid w:val="00AB12C7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4572B"/>
    <w:rsid w:val="00C6570B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33F7D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3694"/>
    <w:rsid w:val="00E8533C"/>
    <w:rsid w:val="00EC249A"/>
    <w:rsid w:val="00EC261A"/>
    <w:rsid w:val="00EC6C51"/>
    <w:rsid w:val="00ED5FE5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1547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192E-569A-43B7-A62A-4BCFD52A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1</TotalTime>
  <Pages>34</Pages>
  <Words>6027</Words>
  <Characters>31945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37897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2</cp:revision>
  <cp:lastPrinted>2015-09-29T11:22:00Z</cp:lastPrinted>
  <dcterms:created xsi:type="dcterms:W3CDTF">2015-10-01T10:27:00Z</dcterms:created>
  <dcterms:modified xsi:type="dcterms:W3CDTF">2015-10-01T10:27:00Z</dcterms:modified>
</cp:coreProperties>
</file>