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B2713" w14:textId="77777777" w:rsidR="003441F7" w:rsidRDefault="003441F7">
      <w:pPr>
        <w:tabs>
          <w:tab w:val="left" w:pos="9360"/>
          <w:tab w:val="left" w:pos="9450"/>
        </w:tabs>
        <w:rPr>
          <w:szCs w:val="24"/>
        </w:rPr>
      </w:pPr>
    </w:p>
    <w:p w14:paraId="6626C3F7" w14:textId="77777777" w:rsidR="003441F7" w:rsidRDefault="003441F7">
      <w:pPr>
        <w:rPr>
          <w:szCs w:val="24"/>
        </w:rPr>
      </w:pPr>
    </w:p>
    <w:p w14:paraId="7838C02E" w14:textId="77777777" w:rsidR="003441F7" w:rsidRDefault="003441F7">
      <w:pPr>
        <w:rPr>
          <w:szCs w:val="24"/>
        </w:rPr>
      </w:pPr>
    </w:p>
    <w:p w14:paraId="3431A2AB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6F3A3AA2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27E841C1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142F47FB" w14:textId="77777777" w:rsidR="003441F7" w:rsidRPr="005B19CB" w:rsidRDefault="003441F7" w:rsidP="003441F7">
      <w:pPr>
        <w:jc w:val="center"/>
        <w:rPr>
          <w:b/>
          <w:sz w:val="72"/>
          <w:szCs w:val="96"/>
        </w:rPr>
      </w:pPr>
      <w:r w:rsidRPr="005B19CB">
        <w:rPr>
          <w:b/>
          <w:sz w:val="72"/>
          <w:szCs w:val="96"/>
        </w:rPr>
        <w:t>SOSI Del 1</w:t>
      </w:r>
      <w:r w:rsidR="00D649DB" w:rsidRPr="005B19CB">
        <w:rPr>
          <w:b/>
          <w:sz w:val="72"/>
          <w:szCs w:val="96"/>
        </w:rPr>
        <w:t>:</w:t>
      </w:r>
    </w:p>
    <w:p w14:paraId="74E92ADE" w14:textId="77777777" w:rsidR="001F4AE2" w:rsidRPr="005B19CB" w:rsidRDefault="003441F7" w:rsidP="003441F7">
      <w:pPr>
        <w:jc w:val="center"/>
        <w:rPr>
          <w:b/>
          <w:sz w:val="72"/>
          <w:szCs w:val="96"/>
        </w:rPr>
      </w:pPr>
      <w:r w:rsidRPr="005B19CB">
        <w:rPr>
          <w:b/>
          <w:sz w:val="72"/>
          <w:szCs w:val="96"/>
        </w:rPr>
        <w:t xml:space="preserve">SOSI </w:t>
      </w:r>
      <w:r w:rsidR="008F7681" w:rsidRPr="005B19CB">
        <w:rPr>
          <w:b/>
          <w:sz w:val="72"/>
          <w:szCs w:val="96"/>
        </w:rPr>
        <w:t>Lineære referanser</w:t>
      </w:r>
      <w:r w:rsidRPr="005B19CB">
        <w:rPr>
          <w:b/>
          <w:sz w:val="72"/>
          <w:szCs w:val="96"/>
        </w:rPr>
        <w:t xml:space="preserve"> </w:t>
      </w:r>
    </w:p>
    <w:p w14:paraId="301E79D1" w14:textId="4B3C4BC8" w:rsidR="003441F7" w:rsidRPr="005B19CB" w:rsidRDefault="00EC249A" w:rsidP="003441F7">
      <w:pPr>
        <w:jc w:val="center"/>
        <w:rPr>
          <w:b/>
          <w:sz w:val="72"/>
          <w:szCs w:val="96"/>
        </w:rPr>
      </w:pPr>
      <w:r>
        <w:rPr>
          <w:b/>
          <w:sz w:val="72"/>
          <w:szCs w:val="96"/>
        </w:rPr>
        <w:t>5.0</w:t>
      </w:r>
    </w:p>
    <w:p w14:paraId="1C340173" w14:textId="77777777" w:rsidR="003441F7" w:rsidRDefault="003441F7">
      <w:pPr>
        <w:rPr>
          <w:szCs w:val="24"/>
        </w:rPr>
      </w:pPr>
    </w:p>
    <w:p w14:paraId="122846F0" w14:textId="77777777" w:rsidR="003441F7" w:rsidRDefault="003441F7">
      <w:pPr>
        <w:rPr>
          <w:szCs w:val="24"/>
        </w:rPr>
      </w:pPr>
    </w:p>
    <w:p w14:paraId="2E361478" w14:textId="77777777" w:rsidR="003441F7" w:rsidRPr="001E7A09" w:rsidRDefault="003441F7">
      <w:pPr>
        <w:rPr>
          <w:szCs w:val="24"/>
        </w:rPr>
      </w:pPr>
    </w:p>
    <w:p w14:paraId="13ECFBA5" w14:textId="2983D719" w:rsidR="00EC249A" w:rsidRDefault="00EC249A" w:rsidP="00F52782">
      <w:pPr>
        <w:tabs>
          <w:tab w:val="left" w:pos="9360"/>
          <w:tab w:val="left" w:pos="9450"/>
        </w:tabs>
        <w:jc w:val="center"/>
        <w:rPr>
          <w:i/>
          <w:sz w:val="40"/>
          <w:szCs w:val="40"/>
        </w:rPr>
      </w:pPr>
      <w:bookmarkStart w:id="0" w:name="SOSI_Nettverk_generell_4_1"/>
      <w:bookmarkStart w:id="1" w:name="BKM_9F31502F_23B0_49e2_B172_C8CBB6883AAF"/>
      <w:r>
        <w:rPr>
          <w:i/>
          <w:sz w:val="40"/>
          <w:szCs w:val="40"/>
        </w:rPr>
        <w:t xml:space="preserve">Vedlegg til </w:t>
      </w:r>
    </w:p>
    <w:p w14:paraId="1757E3BE" w14:textId="41DFAD1A" w:rsidR="00712518" w:rsidRDefault="00EC249A" w:rsidP="00DB5D2E">
      <w:pPr>
        <w:tabs>
          <w:tab w:val="left" w:pos="9360"/>
          <w:tab w:val="left" w:pos="9450"/>
        </w:tabs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SOSI Del 1 Regler for UML-Modellering</w:t>
      </w:r>
    </w:p>
    <w:p w14:paraId="65016984" w14:textId="205D527E" w:rsidR="00863FD0" w:rsidRDefault="00863FD0" w:rsidP="00DB5D2E">
      <w:pPr>
        <w:pStyle w:val="Overskrift2"/>
        <w:rPr>
          <w:u w:color="000000"/>
        </w:rPr>
      </w:pPr>
      <w:r>
        <w:rPr>
          <w:i/>
          <w:sz w:val="40"/>
          <w:szCs w:val="40"/>
        </w:rPr>
        <w:lastRenderedPageBreak/>
        <w:br w:type="page"/>
      </w:r>
      <w:bookmarkStart w:id="2" w:name="_Toc431296045"/>
      <w:r>
        <w:rPr>
          <w:u w:color="000000"/>
        </w:rPr>
        <w:lastRenderedPageBreak/>
        <w:t>Orientering og introduksjon</w:t>
      </w:r>
      <w:bookmarkEnd w:id="2"/>
    </w:p>
    <w:p w14:paraId="002FAD08" w14:textId="45A5FBDE" w:rsidR="00863FD0" w:rsidRPr="00863FD0" w:rsidRDefault="00863FD0" w:rsidP="00DB5D2E">
      <w:pPr>
        <w:tabs>
          <w:tab w:val="left" w:pos="9360"/>
          <w:tab w:val="left" w:pos="9450"/>
        </w:tabs>
        <w:rPr>
          <w:u w:color="000000"/>
        </w:rPr>
      </w:pPr>
      <w:r w:rsidRPr="00863FD0">
        <w:rPr>
          <w:u w:color="000000"/>
        </w:rPr>
        <w:t xml:space="preserve">Dette dokumentet beskriver stedfesting </w:t>
      </w:r>
      <w:r w:rsidR="007768A5">
        <w:rPr>
          <w:u w:color="000000"/>
        </w:rPr>
        <w:t>ved hjelp av lineære referanser. L</w:t>
      </w:r>
      <w:r w:rsidRPr="00863FD0">
        <w:rPr>
          <w:u w:color="000000"/>
        </w:rPr>
        <w:t>ineær</w:t>
      </w:r>
      <w:r w:rsidR="007768A5">
        <w:rPr>
          <w:u w:color="000000"/>
        </w:rPr>
        <w:t>e</w:t>
      </w:r>
      <w:r w:rsidRPr="00863FD0">
        <w:rPr>
          <w:u w:color="000000"/>
        </w:rPr>
        <w:t xml:space="preserve"> referanse</w:t>
      </w:r>
      <w:r w:rsidR="007768A5">
        <w:rPr>
          <w:u w:color="000000"/>
        </w:rPr>
        <w:t>r</w:t>
      </w:r>
      <w:r w:rsidRPr="00863FD0">
        <w:rPr>
          <w:u w:color="000000"/>
        </w:rPr>
        <w:t xml:space="preserve"> benyttes for å </w:t>
      </w:r>
      <w:r w:rsidR="007768A5">
        <w:rPr>
          <w:u w:color="000000"/>
        </w:rPr>
        <w:t>stedfeste</w:t>
      </w:r>
      <w:r w:rsidRPr="00863FD0">
        <w:rPr>
          <w:u w:color="000000"/>
        </w:rPr>
        <w:t xml:space="preserve"> </w:t>
      </w:r>
      <w:r w:rsidR="00747DF9">
        <w:rPr>
          <w:u w:color="000000"/>
        </w:rPr>
        <w:t>fenomener (</w:t>
      </w:r>
      <w:r w:rsidRPr="00863FD0">
        <w:rPr>
          <w:u w:color="000000"/>
        </w:rPr>
        <w:t>objekter, egenskaper eller hendelser</w:t>
      </w:r>
      <w:r w:rsidR="00747DF9">
        <w:rPr>
          <w:u w:color="000000"/>
        </w:rPr>
        <w:t>)</w:t>
      </w:r>
      <w:r w:rsidRPr="00863FD0">
        <w:rPr>
          <w:u w:color="000000"/>
        </w:rPr>
        <w:t xml:space="preserve"> langs lineær</w:t>
      </w:r>
      <w:r w:rsidR="00747DF9">
        <w:rPr>
          <w:u w:color="000000"/>
        </w:rPr>
        <w:t>e</w:t>
      </w:r>
      <w:r w:rsidRPr="00863FD0">
        <w:rPr>
          <w:u w:color="000000"/>
        </w:rPr>
        <w:t xml:space="preserve"> </w:t>
      </w:r>
      <w:r w:rsidR="00747DF9">
        <w:rPr>
          <w:u w:color="000000"/>
        </w:rPr>
        <w:t>objekter</w:t>
      </w:r>
      <w:r w:rsidRPr="00863FD0">
        <w:rPr>
          <w:u w:color="000000"/>
        </w:rPr>
        <w:t xml:space="preserve"> ved å angi posisjoner </w:t>
      </w:r>
      <w:r>
        <w:rPr>
          <w:u w:color="000000"/>
        </w:rPr>
        <w:t>på</w:t>
      </w:r>
      <w:r w:rsidRPr="00863FD0">
        <w:rPr>
          <w:u w:color="000000"/>
        </w:rPr>
        <w:t xml:space="preserve"> det lineære </w:t>
      </w:r>
      <w:r w:rsidR="00747DF9">
        <w:rPr>
          <w:u w:color="000000"/>
        </w:rPr>
        <w:t>objektet</w:t>
      </w:r>
      <w:r w:rsidRPr="00863FD0">
        <w:rPr>
          <w:u w:color="000000"/>
        </w:rPr>
        <w:t xml:space="preserve">. Dette gjøres i stedet for å segmentere nettverket (som de lineære </w:t>
      </w:r>
      <w:r w:rsidR="00747DF9">
        <w:rPr>
          <w:u w:color="000000"/>
        </w:rPr>
        <w:t>objektene</w:t>
      </w:r>
      <w:r w:rsidRPr="00863FD0">
        <w:rPr>
          <w:u w:color="000000"/>
        </w:rPr>
        <w:t xml:space="preserve"> beskriver) der </w:t>
      </w:r>
      <w:r w:rsidR="00747DF9">
        <w:rPr>
          <w:u w:color="000000"/>
        </w:rPr>
        <w:t xml:space="preserve">fenomenet </w:t>
      </w:r>
      <w:r w:rsidRPr="00863FD0">
        <w:rPr>
          <w:u w:color="000000"/>
        </w:rPr>
        <w:t>skal stedfestes</w:t>
      </w:r>
      <w:r>
        <w:rPr>
          <w:u w:color="000000"/>
        </w:rPr>
        <w:t xml:space="preserve">, og i stedet for å duplisere geometri. </w:t>
      </w:r>
    </w:p>
    <w:p w14:paraId="68FB6C36" w14:textId="77777777" w:rsidR="002362C8" w:rsidRDefault="002362C8" w:rsidP="00E37222">
      <w:pPr>
        <w:pStyle w:val="anormal"/>
        <w:rPr>
          <w:b/>
        </w:rPr>
      </w:pPr>
      <w:r>
        <w:rPr>
          <w:szCs w:val="24"/>
        </w:rPr>
        <w:br w:type="page"/>
      </w:r>
      <w:r w:rsidRPr="00086969">
        <w:rPr>
          <w:b/>
        </w:rPr>
        <w:lastRenderedPageBreak/>
        <w:t>INNHOLDSFORTEGNELSE</w:t>
      </w:r>
    </w:p>
    <w:p w14:paraId="22FDC069" w14:textId="77777777" w:rsidR="00712518" w:rsidRDefault="002362C8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31296045" w:history="1">
        <w:r w:rsidR="00712518" w:rsidRPr="001C4E34">
          <w:rPr>
            <w:rStyle w:val="Hyperkobling"/>
            <w:noProof/>
            <w:u w:color="000000"/>
          </w:rPr>
          <w:t>1</w:t>
        </w:r>
        <w:r w:rsidR="00712518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12518" w:rsidRPr="001C4E34">
          <w:rPr>
            <w:rStyle w:val="Hyperkobling"/>
            <w:noProof/>
            <w:u w:color="000000"/>
          </w:rPr>
          <w:t>Orientering og introduksjon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_Toc431296045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2</w:t>
        </w:r>
        <w:r w:rsidR="00712518">
          <w:rPr>
            <w:noProof/>
            <w:webHidden/>
          </w:rPr>
          <w:fldChar w:fldCharType="end"/>
        </w:r>
      </w:hyperlink>
    </w:p>
    <w:p w14:paraId="7BCB34DD" w14:textId="77777777" w:rsidR="00712518" w:rsidRDefault="007E31E3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296046" w:history="1">
        <w:r w:rsidR="00712518" w:rsidRPr="001C4E34">
          <w:rPr>
            <w:rStyle w:val="Hyperkobling"/>
            <w:noProof/>
            <w:u w:color="000000"/>
          </w:rPr>
          <w:t>2</w:t>
        </w:r>
        <w:r w:rsidR="00712518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12518" w:rsidRPr="001C4E34">
          <w:rPr>
            <w:rStyle w:val="Hyperkobling"/>
            <w:noProof/>
            <w:u w:color="000000"/>
          </w:rPr>
          <w:t>Historikk og endringslogg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_Toc431296046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4</w:t>
        </w:r>
        <w:r w:rsidR="00712518">
          <w:rPr>
            <w:noProof/>
            <w:webHidden/>
          </w:rPr>
          <w:fldChar w:fldCharType="end"/>
        </w:r>
      </w:hyperlink>
    </w:p>
    <w:p w14:paraId="3DB7EF62" w14:textId="77777777" w:rsidR="00712518" w:rsidRDefault="007E31E3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296047" w:history="1">
        <w:r w:rsidR="00712518" w:rsidRPr="001C4E34">
          <w:rPr>
            <w:rStyle w:val="Hyperkobling"/>
            <w:noProof/>
            <w:u w:color="000000"/>
          </w:rPr>
          <w:t>3</w:t>
        </w:r>
        <w:r w:rsidR="00712518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12518" w:rsidRPr="001C4E34">
          <w:rPr>
            <w:rStyle w:val="Hyperkobling"/>
            <w:noProof/>
            <w:u w:color="000000"/>
          </w:rPr>
          <w:t>Omfang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_Toc431296047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5</w:t>
        </w:r>
        <w:r w:rsidR="00712518">
          <w:rPr>
            <w:noProof/>
            <w:webHidden/>
          </w:rPr>
          <w:fldChar w:fldCharType="end"/>
        </w:r>
      </w:hyperlink>
    </w:p>
    <w:p w14:paraId="5467480F" w14:textId="77777777" w:rsidR="00712518" w:rsidRDefault="007E31E3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48" w:history="1">
        <w:r w:rsidR="00712518" w:rsidRPr="001C4E34">
          <w:rPr>
            <w:rStyle w:val="Hyperkobling"/>
            <w:bCs/>
            <w:noProof/>
            <w:u w:color="000000"/>
          </w:rPr>
          <w:t>3.1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bCs/>
            <w:noProof/>
            <w:u w:color="000000"/>
          </w:rPr>
          <w:t>Omfatter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_Toc431296048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5</w:t>
        </w:r>
        <w:r w:rsidR="00712518">
          <w:rPr>
            <w:noProof/>
            <w:webHidden/>
          </w:rPr>
          <w:fldChar w:fldCharType="end"/>
        </w:r>
      </w:hyperlink>
    </w:p>
    <w:p w14:paraId="19444FE7" w14:textId="77777777" w:rsidR="00712518" w:rsidRDefault="007E31E3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49" w:history="1">
        <w:r w:rsidR="00712518" w:rsidRPr="001C4E34">
          <w:rPr>
            <w:rStyle w:val="Hyperkobling"/>
            <w:bCs/>
            <w:noProof/>
            <w:u w:color="000000"/>
          </w:rPr>
          <w:t>3.2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bCs/>
            <w:noProof/>
            <w:u w:color="000000"/>
          </w:rPr>
          <w:t>Målsetting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_Toc431296049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5</w:t>
        </w:r>
        <w:r w:rsidR="00712518">
          <w:rPr>
            <w:noProof/>
            <w:webHidden/>
          </w:rPr>
          <w:fldChar w:fldCharType="end"/>
        </w:r>
      </w:hyperlink>
    </w:p>
    <w:p w14:paraId="6CBA0C55" w14:textId="77777777" w:rsidR="00712518" w:rsidRDefault="007E31E3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50" w:history="1">
        <w:r w:rsidR="00712518" w:rsidRPr="001C4E34">
          <w:rPr>
            <w:rStyle w:val="Hyperkobling"/>
            <w:bCs/>
            <w:noProof/>
            <w:u w:color="000000"/>
          </w:rPr>
          <w:t>3.3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bCs/>
            <w:noProof/>
            <w:u w:color="000000"/>
          </w:rPr>
          <w:t>Bruksområde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_Toc431296050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5</w:t>
        </w:r>
        <w:r w:rsidR="00712518">
          <w:rPr>
            <w:noProof/>
            <w:webHidden/>
          </w:rPr>
          <w:fldChar w:fldCharType="end"/>
        </w:r>
      </w:hyperlink>
    </w:p>
    <w:p w14:paraId="38781AA8" w14:textId="77777777" w:rsidR="00712518" w:rsidRDefault="007E31E3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296051" w:history="1">
        <w:r w:rsidR="00712518" w:rsidRPr="001C4E34">
          <w:rPr>
            <w:rStyle w:val="Hyperkobling"/>
            <w:noProof/>
            <w:u w:color="000000"/>
          </w:rPr>
          <w:t>4</w:t>
        </w:r>
        <w:r w:rsidR="00712518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12518" w:rsidRPr="001C4E34">
          <w:rPr>
            <w:rStyle w:val="Hyperkobling"/>
            <w:noProof/>
            <w:u w:color="000000"/>
          </w:rPr>
          <w:t>Normative referanser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_Toc431296051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6</w:t>
        </w:r>
        <w:r w:rsidR="00712518">
          <w:rPr>
            <w:noProof/>
            <w:webHidden/>
          </w:rPr>
          <w:fldChar w:fldCharType="end"/>
        </w:r>
      </w:hyperlink>
    </w:p>
    <w:p w14:paraId="72A36995" w14:textId="77777777" w:rsidR="00712518" w:rsidRDefault="007E31E3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296052" w:history="1">
        <w:r w:rsidR="00712518" w:rsidRPr="001C4E34">
          <w:rPr>
            <w:rStyle w:val="Hyperkobling"/>
            <w:noProof/>
            <w:u w:color="000000"/>
          </w:rPr>
          <w:t>5</w:t>
        </w:r>
        <w:r w:rsidR="00712518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12518" w:rsidRPr="001C4E34">
          <w:rPr>
            <w:rStyle w:val="Hyperkobling"/>
            <w:noProof/>
            <w:u w:color="000000"/>
          </w:rPr>
          <w:t>Definisjoner og forkortelser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_Toc431296052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7</w:t>
        </w:r>
        <w:r w:rsidR="00712518">
          <w:rPr>
            <w:noProof/>
            <w:webHidden/>
          </w:rPr>
          <w:fldChar w:fldCharType="end"/>
        </w:r>
      </w:hyperlink>
    </w:p>
    <w:p w14:paraId="02166F12" w14:textId="77777777" w:rsidR="00712518" w:rsidRDefault="007E31E3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296053" w:history="1">
        <w:r w:rsidR="00712518" w:rsidRPr="001C4E34">
          <w:rPr>
            <w:rStyle w:val="Hyperkobling"/>
            <w:noProof/>
            <w:u w:color="000000"/>
          </w:rPr>
          <w:t>6</w:t>
        </w:r>
        <w:r w:rsidR="00712518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12518" w:rsidRPr="001C4E34">
          <w:rPr>
            <w:rStyle w:val="Hyperkobling"/>
            <w:noProof/>
            <w:u w:color="000000"/>
          </w:rPr>
          <w:t>Stedfesting ved hjelp av lineære referanser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_Toc431296053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8</w:t>
        </w:r>
        <w:r w:rsidR="00712518">
          <w:rPr>
            <w:noProof/>
            <w:webHidden/>
          </w:rPr>
          <w:fldChar w:fldCharType="end"/>
        </w:r>
      </w:hyperlink>
    </w:p>
    <w:p w14:paraId="31AFB56B" w14:textId="77777777" w:rsidR="00712518" w:rsidRDefault="007E31E3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54" w:history="1">
        <w:r w:rsidR="00712518" w:rsidRPr="001C4E34">
          <w:rPr>
            <w:rStyle w:val="Hyperkobling"/>
            <w:noProof/>
            <w:u w:color="000000"/>
          </w:rPr>
          <w:t>6.1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noProof/>
            <w:u w:color="000000"/>
          </w:rPr>
          <w:t>Nettverk basert på referanselenker og lenkesekvenser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_Toc431296054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8</w:t>
        </w:r>
        <w:r w:rsidR="00712518">
          <w:rPr>
            <w:noProof/>
            <w:webHidden/>
          </w:rPr>
          <w:fldChar w:fldCharType="end"/>
        </w:r>
      </w:hyperlink>
    </w:p>
    <w:p w14:paraId="3CCFA656" w14:textId="77777777" w:rsidR="00712518" w:rsidRDefault="007E31E3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55" w:history="1">
        <w:r w:rsidR="00712518" w:rsidRPr="001C4E34">
          <w:rPr>
            <w:rStyle w:val="Hyperkobling"/>
            <w:noProof/>
            <w:u w:color="000000"/>
          </w:rPr>
          <w:t>6.2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noProof/>
            <w:u w:color="000000"/>
          </w:rPr>
          <w:t>Lineære posisjoner i nettverket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_Toc431296055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8</w:t>
        </w:r>
        <w:r w:rsidR="00712518">
          <w:rPr>
            <w:noProof/>
            <w:webHidden/>
          </w:rPr>
          <w:fldChar w:fldCharType="end"/>
        </w:r>
      </w:hyperlink>
    </w:p>
    <w:p w14:paraId="052D0145" w14:textId="77777777" w:rsidR="00712518" w:rsidRDefault="007E31E3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296056" w:history="1">
        <w:r w:rsidR="00712518" w:rsidRPr="001C4E34">
          <w:rPr>
            <w:rStyle w:val="Hyperkobling"/>
            <w:noProof/>
            <w:u w:color="000000"/>
          </w:rPr>
          <w:t>7</w:t>
        </w:r>
        <w:r w:rsidR="00712518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12518" w:rsidRPr="001C4E34">
          <w:rPr>
            <w:rStyle w:val="Hyperkobling"/>
            <w:noProof/>
          </w:rPr>
          <w:t>Modell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_Toc431296056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10</w:t>
        </w:r>
        <w:r w:rsidR="00712518">
          <w:rPr>
            <w:noProof/>
            <w:webHidden/>
          </w:rPr>
          <w:fldChar w:fldCharType="end"/>
        </w:r>
      </w:hyperlink>
    </w:p>
    <w:p w14:paraId="2A96673E" w14:textId="77777777" w:rsidR="00712518" w:rsidRDefault="007E31E3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57" w:history="1">
        <w:r w:rsidR="00712518" w:rsidRPr="001C4E34">
          <w:rPr>
            <w:rStyle w:val="Hyperkobling"/>
            <w:noProof/>
            <w:u w:color="000000"/>
          </w:rPr>
          <w:t>7.1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noProof/>
            <w:u w:color="000000"/>
          </w:rPr>
          <w:t>UML-Modell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_Toc431296057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10</w:t>
        </w:r>
        <w:r w:rsidR="00712518">
          <w:rPr>
            <w:noProof/>
            <w:webHidden/>
          </w:rPr>
          <w:fldChar w:fldCharType="end"/>
        </w:r>
      </w:hyperlink>
    </w:p>
    <w:p w14:paraId="670391AF" w14:textId="77777777" w:rsidR="00712518" w:rsidRDefault="007E31E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58" w:history="1">
        <w:r w:rsidR="00712518" w:rsidRPr="001C4E34">
          <w:rPr>
            <w:rStyle w:val="Hyperkobling"/>
            <w:noProof/>
          </w:rPr>
          <w:t>7.1.1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noProof/>
          </w:rPr>
          <w:t>Pakkeavhengighet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_Toc431296058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10</w:t>
        </w:r>
        <w:r w:rsidR="00712518">
          <w:rPr>
            <w:noProof/>
            <w:webHidden/>
          </w:rPr>
          <w:fldChar w:fldCharType="end"/>
        </w:r>
      </w:hyperlink>
    </w:p>
    <w:p w14:paraId="0EF8D074" w14:textId="77777777" w:rsidR="00712518" w:rsidRDefault="007E31E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59" w:history="1">
        <w:r w:rsidR="00712518" w:rsidRPr="001C4E34">
          <w:rPr>
            <w:rStyle w:val="Hyperkobling"/>
            <w:noProof/>
          </w:rPr>
          <w:t>7.1.1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noProof/>
          </w:rPr>
          <w:t>Forholdet til ISO19148:2012 og INSPIRE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_Toc431296059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11</w:t>
        </w:r>
        <w:r w:rsidR="00712518">
          <w:rPr>
            <w:noProof/>
            <w:webHidden/>
          </w:rPr>
          <w:fldChar w:fldCharType="end"/>
        </w:r>
      </w:hyperlink>
    </w:p>
    <w:p w14:paraId="7A619880" w14:textId="77777777" w:rsidR="00712518" w:rsidRDefault="007E31E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60" w:history="1">
        <w:r w:rsidR="00712518" w:rsidRPr="001C4E34">
          <w:rPr>
            <w:rStyle w:val="Hyperkobling"/>
            <w:noProof/>
          </w:rPr>
          <w:t>7.1.2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noProof/>
          </w:rPr>
          <w:t>Hovedskjema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_Toc431296060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13</w:t>
        </w:r>
        <w:r w:rsidR="00712518">
          <w:rPr>
            <w:noProof/>
            <w:webHidden/>
          </w:rPr>
          <w:fldChar w:fldCharType="end"/>
        </w:r>
      </w:hyperlink>
    </w:p>
    <w:p w14:paraId="0D2466B5" w14:textId="77777777" w:rsidR="00712518" w:rsidRDefault="007E31E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61" w:history="1">
        <w:r w:rsidR="00712518" w:rsidRPr="001C4E34">
          <w:rPr>
            <w:rStyle w:val="Hyperkobling"/>
            <w:noProof/>
          </w:rPr>
          <w:t>7.1.3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noProof/>
          </w:rPr>
          <w:t>Lineært objekt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_Toc431296061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14</w:t>
        </w:r>
        <w:r w:rsidR="00712518">
          <w:rPr>
            <w:noProof/>
            <w:webHidden/>
          </w:rPr>
          <w:fldChar w:fldCharType="end"/>
        </w:r>
      </w:hyperlink>
    </w:p>
    <w:p w14:paraId="4884D923" w14:textId="77777777" w:rsidR="00712518" w:rsidRDefault="007E31E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62" w:history="1">
        <w:r w:rsidR="00712518" w:rsidRPr="001C4E34">
          <w:rPr>
            <w:rStyle w:val="Hyperkobling"/>
            <w:noProof/>
          </w:rPr>
          <w:t>7.1.4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noProof/>
          </w:rPr>
          <w:t>Lineær posisjon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_Toc431296062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15</w:t>
        </w:r>
        <w:r w:rsidR="00712518">
          <w:rPr>
            <w:noProof/>
            <w:webHidden/>
          </w:rPr>
          <w:fldChar w:fldCharType="end"/>
        </w:r>
      </w:hyperlink>
    </w:p>
    <w:p w14:paraId="2B8AF413" w14:textId="77777777" w:rsidR="00712518" w:rsidRDefault="007E31E3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63" w:history="1">
        <w:r w:rsidR="00712518" w:rsidRPr="001C4E34">
          <w:rPr>
            <w:rStyle w:val="Hyperkobling"/>
            <w:noProof/>
            <w:u w:color="000000"/>
          </w:rPr>
          <w:t>7.2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noProof/>
            <w:u w:color="000000"/>
          </w:rPr>
          <w:t>Tekstlig beskrivelse av modellen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_Toc431296063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17</w:t>
        </w:r>
        <w:r w:rsidR="00712518">
          <w:rPr>
            <w:noProof/>
            <w:webHidden/>
          </w:rPr>
          <w:fldChar w:fldCharType="end"/>
        </w:r>
      </w:hyperlink>
    </w:p>
    <w:p w14:paraId="0CC24703" w14:textId="77777777" w:rsidR="00712518" w:rsidRDefault="007E31E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64" w:history="1">
        <w:r w:rsidR="00712518" w:rsidRPr="001C4E34">
          <w:rPr>
            <w:rStyle w:val="Hyperkobling"/>
            <w:bCs/>
            <w:noProof/>
            <w:u w:color="000000"/>
            <w:lang w:val="en-AU"/>
          </w:rPr>
          <w:t>7.2.1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bCs/>
            <w:noProof/>
            <w:u w:color="000000"/>
          </w:rPr>
          <w:t xml:space="preserve">«featureType» </w:t>
        </w:r>
        <w:r w:rsidR="00712518" w:rsidRPr="001C4E34">
          <w:rPr>
            <w:rStyle w:val="Hyperkobling"/>
            <w:bCs/>
            <w:noProof/>
            <w:u w:color="000000"/>
            <w:lang w:val="en-AU"/>
          </w:rPr>
          <w:t>GeneralisertLineærtObjekt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_Toc431296064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17</w:t>
        </w:r>
        <w:r w:rsidR="00712518">
          <w:rPr>
            <w:noProof/>
            <w:webHidden/>
          </w:rPr>
          <w:fldChar w:fldCharType="end"/>
        </w:r>
      </w:hyperlink>
    </w:p>
    <w:p w14:paraId="142AE3DB" w14:textId="77777777" w:rsidR="00712518" w:rsidRDefault="007E31E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65" w:history="1">
        <w:r w:rsidR="00712518" w:rsidRPr="001C4E34">
          <w:rPr>
            <w:rStyle w:val="Hyperkobling"/>
            <w:bCs/>
            <w:noProof/>
            <w:u w:color="000000"/>
            <w:lang w:val="en-US"/>
          </w:rPr>
          <w:t>7.2.2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bCs/>
            <w:noProof/>
            <w:u w:color="000000"/>
          </w:rPr>
          <w:t xml:space="preserve">«featureType» </w:t>
        </w:r>
        <w:r w:rsidR="00712518" w:rsidRPr="001C4E34">
          <w:rPr>
            <w:rStyle w:val="Hyperkobling"/>
            <w:bCs/>
            <w:noProof/>
            <w:u w:color="000000"/>
            <w:lang w:val="en-AU"/>
          </w:rPr>
          <w:t>LineærSekvens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_Toc431296065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17</w:t>
        </w:r>
        <w:r w:rsidR="00712518">
          <w:rPr>
            <w:noProof/>
            <w:webHidden/>
          </w:rPr>
          <w:fldChar w:fldCharType="end"/>
        </w:r>
      </w:hyperlink>
    </w:p>
    <w:p w14:paraId="4C741104" w14:textId="77777777" w:rsidR="00712518" w:rsidRDefault="007E31E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66" w:history="1">
        <w:r w:rsidR="00712518" w:rsidRPr="001C4E34">
          <w:rPr>
            <w:rStyle w:val="Hyperkobling"/>
            <w:bCs/>
            <w:noProof/>
            <w:u w:color="000000"/>
            <w:lang w:val="en-US"/>
          </w:rPr>
          <w:t>7.2.3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bCs/>
            <w:noProof/>
            <w:u w:color="000000"/>
          </w:rPr>
          <w:t xml:space="preserve">«featureType» </w:t>
        </w:r>
        <w:r w:rsidR="00712518" w:rsidRPr="001C4E34">
          <w:rPr>
            <w:rStyle w:val="Hyperkobling"/>
            <w:bCs/>
            <w:noProof/>
            <w:u w:color="000000"/>
            <w:lang w:val="en-AU"/>
          </w:rPr>
          <w:t>LineærtObjekt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_Toc431296066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18</w:t>
        </w:r>
        <w:r w:rsidR="00712518">
          <w:rPr>
            <w:noProof/>
            <w:webHidden/>
          </w:rPr>
          <w:fldChar w:fldCharType="end"/>
        </w:r>
      </w:hyperlink>
    </w:p>
    <w:p w14:paraId="1BBD92BC" w14:textId="77777777" w:rsidR="00712518" w:rsidRDefault="007E31E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67" w:history="1">
        <w:r w:rsidR="00712518" w:rsidRPr="001C4E34">
          <w:rPr>
            <w:rStyle w:val="Hyperkobling"/>
            <w:bCs/>
            <w:noProof/>
            <w:u w:color="000000"/>
            <w:lang w:val="en-US"/>
          </w:rPr>
          <w:t>7.2.4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bCs/>
            <w:noProof/>
            <w:u w:color="000000"/>
          </w:rPr>
          <w:t xml:space="preserve">«dataType» </w:t>
        </w:r>
        <w:r w:rsidR="00712518" w:rsidRPr="001C4E34">
          <w:rPr>
            <w:rStyle w:val="Hyperkobling"/>
            <w:bCs/>
            <w:noProof/>
            <w:u w:color="000000"/>
            <w:lang w:val="en-AU"/>
          </w:rPr>
          <w:t>LineærPosisjon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_Toc431296067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19</w:t>
        </w:r>
        <w:r w:rsidR="00712518">
          <w:rPr>
            <w:noProof/>
            <w:webHidden/>
          </w:rPr>
          <w:fldChar w:fldCharType="end"/>
        </w:r>
      </w:hyperlink>
    </w:p>
    <w:p w14:paraId="52B2E653" w14:textId="77777777" w:rsidR="00712518" w:rsidRDefault="007E31E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68" w:history="1">
        <w:r w:rsidR="00712518" w:rsidRPr="001C4E34">
          <w:rPr>
            <w:rStyle w:val="Hyperkobling"/>
            <w:bCs/>
            <w:noProof/>
            <w:u w:color="000000"/>
            <w:lang w:val="en-US"/>
          </w:rPr>
          <w:t>7.2.5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bCs/>
            <w:noProof/>
            <w:u w:color="000000"/>
          </w:rPr>
          <w:t xml:space="preserve">«dataType» </w:t>
        </w:r>
        <w:r w:rsidR="00712518" w:rsidRPr="001C4E34">
          <w:rPr>
            <w:rStyle w:val="Hyperkobling"/>
            <w:bCs/>
            <w:noProof/>
            <w:u w:color="000000"/>
            <w:lang w:val="en-AU"/>
          </w:rPr>
          <w:t>LineærPosisjonPunkt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_Toc431296068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20</w:t>
        </w:r>
        <w:r w:rsidR="00712518">
          <w:rPr>
            <w:noProof/>
            <w:webHidden/>
          </w:rPr>
          <w:fldChar w:fldCharType="end"/>
        </w:r>
      </w:hyperlink>
    </w:p>
    <w:p w14:paraId="343AE88D" w14:textId="77777777" w:rsidR="00712518" w:rsidRDefault="007E31E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69" w:history="1">
        <w:r w:rsidR="00712518" w:rsidRPr="001C4E34">
          <w:rPr>
            <w:rStyle w:val="Hyperkobling"/>
            <w:bCs/>
            <w:noProof/>
          </w:rPr>
          <w:t>7.2.6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bCs/>
            <w:noProof/>
          </w:rPr>
          <w:t>«dataType» LineærPosisjonStrekning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_Toc431296069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20</w:t>
        </w:r>
        <w:r w:rsidR="00712518">
          <w:rPr>
            <w:noProof/>
            <w:webHidden/>
          </w:rPr>
          <w:fldChar w:fldCharType="end"/>
        </w:r>
      </w:hyperlink>
    </w:p>
    <w:p w14:paraId="52F8405D" w14:textId="77777777" w:rsidR="00712518" w:rsidRDefault="007E31E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70" w:history="1">
        <w:r w:rsidR="00712518" w:rsidRPr="001C4E34">
          <w:rPr>
            <w:rStyle w:val="Hyperkobling"/>
            <w:bCs/>
            <w:noProof/>
            <w:u w:color="000000"/>
            <w:lang w:val="en-US"/>
          </w:rPr>
          <w:t>7.2.7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bCs/>
            <w:noProof/>
            <w:u w:color="000000"/>
          </w:rPr>
          <w:t xml:space="preserve">«codeList» </w:t>
        </w:r>
        <w:r w:rsidR="00712518" w:rsidRPr="001C4E34">
          <w:rPr>
            <w:rStyle w:val="Hyperkobling"/>
            <w:bCs/>
            <w:noProof/>
            <w:u w:color="000000"/>
            <w:lang w:val="en-AU"/>
          </w:rPr>
          <w:t>LineærReferanseMetode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_Toc431296070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20</w:t>
        </w:r>
        <w:r w:rsidR="00712518">
          <w:rPr>
            <w:noProof/>
            <w:webHidden/>
          </w:rPr>
          <w:fldChar w:fldCharType="end"/>
        </w:r>
      </w:hyperlink>
    </w:p>
    <w:p w14:paraId="18CA1325" w14:textId="77777777" w:rsidR="00712518" w:rsidRDefault="007E31E3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296071" w:history="1">
        <w:r w:rsidR="00712518" w:rsidRPr="001C4E34">
          <w:rPr>
            <w:rStyle w:val="Hyperkobling"/>
            <w:noProof/>
          </w:rPr>
          <w:t>8</w:t>
        </w:r>
        <w:r w:rsidR="00712518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12518" w:rsidRPr="001C4E34">
          <w:rPr>
            <w:rStyle w:val="Hyperkobling"/>
            <w:noProof/>
          </w:rPr>
          <w:t>SOSI-realisering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_Toc431296071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22</w:t>
        </w:r>
        <w:r w:rsidR="00712518">
          <w:rPr>
            <w:noProof/>
            <w:webHidden/>
          </w:rPr>
          <w:fldChar w:fldCharType="end"/>
        </w:r>
      </w:hyperlink>
    </w:p>
    <w:p w14:paraId="1B4D2060" w14:textId="77777777" w:rsidR="00712518" w:rsidRDefault="007E31E3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72" w:history="1">
        <w:r w:rsidR="00712518" w:rsidRPr="001C4E34">
          <w:rPr>
            <w:rStyle w:val="Hyperkobling"/>
            <w:noProof/>
          </w:rPr>
          <w:t>8.1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noProof/>
          </w:rPr>
          <w:t>Objekttype-eksempler (fra SOSI Del 2 Vegnett 4.5)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_Toc431296072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22</w:t>
        </w:r>
        <w:r w:rsidR="00712518">
          <w:rPr>
            <w:noProof/>
            <w:webHidden/>
          </w:rPr>
          <w:fldChar w:fldCharType="end"/>
        </w:r>
      </w:hyperlink>
    </w:p>
    <w:p w14:paraId="78DFC39C" w14:textId="77777777" w:rsidR="00712518" w:rsidRDefault="007E31E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73" w:history="1">
        <w:r w:rsidR="00712518" w:rsidRPr="001C4E34">
          <w:rPr>
            <w:rStyle w:val="Hyperkobling"/>
            <w:noProof/>
          </w:rPr>
          <w:t>8.1.1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noProof/>
          </w:rPr>
          <w:t>Veglenke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_Toc431296073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22</w:t>
        </w:r>
        <w:r w:rsidR="00712518">
          <w:rPr>
            <w:noProof/>
            <w:webHidden/>
          </w:rPr>
          <w:fldChar w:fldCharType="end"/>
        </w:r>
      </w:hyperlink>
    </w:p>
    <w:p w14:paraId="3B60357A" w14:textId="77777777" w:rsidR="00712518" w:rsidRDefault="007E31E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80" w:history="1">
        <w:r w:rsidR="00712518" w:rsidRPr="001C4E34">
          <w:rPr>
            <w:rStyle w:val="Hyperkobling"/>
            <w:noProof/>
          </w:rPr>
          <w:t>8.1.2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noProof/>
          </w:rPr>
          <w:t>Fartsgrense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_Toc431296080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24</w:t>
        </w:r>
        <w:r w:rsidR="00712518">
          <w:rPr>
            <w:noProof/>
            <w:webHidden/>
          </w:rPr>
          <w:fldChar w:fldCharType="end"/>
        </w:r>
      </w:hyperlink>
    </w:p>
    <w:p w14:paraId="74F06242" w14:textId="77777777" w:rsidR="00712518" w:rsidRDefault="007E31E3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81" w:history="1">
        <w:r w:rsidR="00712518" w:rsidRPr="001C4E34">
          <w:rPr>
            <w:rStyle w:val="Hyperkobling"/>
            <w:noProof/>
          </w:rPr>
          <w:t>8.1.3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noProof/>
          </w:rPr>
          <w:t>Ferjeleie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_Toc431296081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25</w:t>
        </w:r>
        <w:r w:rsidR="00712518">
          <w:rPr>
            <w:noProof/>
            <w:webHidden/>
          </w:rPr>
          <w:fldChar w:fldCharType="end"/>
        </w:r>
      </w:hyperlink>
    </w:p>
    <w:p w14:paraId="44F66F1E" w14:textId="77777777" w:rsidR="00712518" w:rsidRDefault="007E31E3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296082" w:history="1">
        <w:r w:rsidR="00712518" w:rsidRPr="001C4E34">
          <w:rPr>
            <w:rStyle w:val="Hyperkobling"/>
            <w:noProof/>
          </w:rPr>
          <w:t>8.2</w:t>
        </w:r>
        <w:r w:rsidR="007125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12518" w:rsidRPr="001C4E34">
          <w:rPr>
            <w:rStyle w:val="Hyperkobling"/>
            <w:noProof/>
          </w:rPr>
          <w:t>Eksempel på SOSI-format-realisering: Kobling mellom Vegnett og egenskapsdata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_Toc431296082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27</w:t>
        </w:r>
        <w:r w:rsidR="00712518">
          <w:rPr>
            <w:noProof/>
            <w:webHidden/>
          </w:rPr>
          <w:fldChar w:fldCharType="end"/>
        </w:r>
      </w:hyperlink>
    </w:p>
    <w:p w14:paraId="3D11B687" w14:textId="77777777" w:rsidR="00712518" w:rsidRDefault="007E31E3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296083" w:history="1">
        <w:r w:rsidR="00712518" w:rsidRPr="001C4E34">
          <w:rPr>
            <w:rStyle w:val="Hyperkobling"/>
            <w:noProof/>
          </w:rPr>
          <w:t>9</w:t>
        </w:r>
        <w:r w:rsidR="00712518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12518" w:rsidRPr="001C4E34">
          <w:rPr>
            <w:rStyle w:val="Hyperkobling"/>
            <w:noProof/>
          </w:rPr>
          <w:t>GML-realisering</w:t>
        </w:r>
        <w:r w:rsidR="00712518">
          <w:rPr>
            <w:noProof/>
            <w:webHidden/>
          </w:rPr>
          <w:tab/>
        </w:r>
        <w:r w:rsidR="00712518">
          <w:rPr>
            <w:noProof/>
            <w:webHidden/>
          </w:rPr>
          <w:fldChar w:fldCharType="begin"/>
        </w:r>
        <w:r w:rsidR="00712518">
          <w:rPr>
            <w:noProof/>
            <w:webHidden/>
          </w:rPr>
          <w:instrText xml:space="preserve"> PAGEREF _Toc431296083 \h </w:instrText>
        </w:r>
        <w:r w:rsidR="00712518">
          <w:rPr>
            <w:noProof/>
            <w:webHidden/>
          </w:rPr>
        </w:r>
        <w:r w:rsidR="00712518">
          <w:rPr>
            <w:noProof/>
            <w:webHidden/>
          </w:rPr>
          <w:fldChar w:fldCharType="separate"/>
        </w:r>
        <w:r w:rsidR="00DB5D2E">
          <w:rPr>
            <w:noProof/>
            <w:webHidden/>
          </w:rPr>
          <w:t>28</w:t>
        </w:r>
        <w:r w:rsidR="00712518">
          <w:rPr>
            <w:noProof/>
            <w:webHidden/>
          </w:rPr>
          <w:fldChar w:fldCharType="end"/>
        </w:r>
      </w:hyperlink>
    </w:p>
    <w:p w14:paraId="279D40CE" w14:textId="77777777" w:rsidR="003441F7" w:rsidRPr="001E7A09" w:rsidRDefault="002362C8" w:rsidP="002362C8">
      <w:pPr>
        <w:rPr>
          <w:szCs w:val="24"/>
        </w:rPr>
      </w:pPr>
      <w:r>
        <w:fldChar w:fldCharType="end"/>
      </w:r>
    </w:p>
    <w:p w14:paraId="56CBE305" w14:textId="77777777" w:rsidR="00B75DF7" w:rsidRDefault="00B75DF7" w:rsidP="003441F7">
      <w:pPr>
        <w:pStyle w:val="Overskrift2"/>
        <w:rPr>
          <w:u w:color="000000"/>
        </w:rPr>
      </w:pPr>
      <w:bookmarkStart w:id="3" w:name="_Toc431296046"/>
      <w:r>
        <w:rPr>
          <w:u w:color="000000"/>
        </w:rPr>
        <w:lastRenderedPageBreak/>
        <w:t>Historikk og endringslogg</w:t>
      </w:r>
      <w:bookmarkEnd w:id="3"/>
    </w:p>
    <w:p w14:paraId="66D11BE5" w14:textId="77777777" w:rsidR="00B75DF7" w:rsidRDefault="00B75DF7" w:rsidP="00B75DF7">
      <w:pPr>
        <w:rPr>
          <w:u w:color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1336"/>
        <w:gridCol w:w="2857"/>
        <w:gridCol w:w="4980"/>
      </w:tblGrid>
      <w:tr w:rsidR="00C95E9E" w:rsidRPr="00952E8C" w14:paraId="69855E64" w14:textId="77777777">
        <w:tc>
          <w:tcPr>
            <w:tcW w:w="1023" w:type="dxa"/>
          </w:tcPr>
          <w:p w14:paraId="7F27FB4D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Versjon</w:t>
            </w:r>
          </w:p>
        </w:tc>
        <w:tc>
          <w:tcPr>
            <w:tcW w:w="1353" w:type="dxa"/>
          </w:tcPr>
          <w:p w14:paraId="3BE0B461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Dato</w:t>
            </w:r>
          </w:p>
        </w:tc>
        <w:tc>
          <w:tcPr>
            <w:tcW w:w="2893" w:type="dxa"/>
          </w:tcPr>
          <w:p w14:paraId="3674CD5F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Utført av</w:t>
            </w:r>
          </w:p>
        </w:tc>
        <w:tc>
          <w:tcPr>
            <w:tcW w:w="5069" w:type="dxa"/>
          </w:tcPr>
          <w:p w14:paraId="39F79113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Grunnlag for endringen</w:t>
            </w:r>
          </w:p>
        </w:tc>
      </w:tr>
      <w:tr w:rsidR="00C95E9E" w:rsidRPr="00952E8C" w14:paraId="3A186B96" w14:textId="77777777">
        <w:tc>
          <w:tcPr>
            <w:tcW w:w="1023" w:type="dxa"/>
          </w:tcPr>
          <w:p w14:paraId="3C831006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4.1</w:t>
            </w:r>
          </w:p>
        </w:tc>
        <w:tc>
          <w:tcPr>
            <w:tcW w:w="1353" w:type="dxa"/>
          </w:tcPr>
          <w:p w14:paraId="0B0A8D06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2011-04</w:t>
            </w:r>
            <w:r w:rsidR="00F961B8" w:rsidRPr="00952E8C">
              <w:rPr>
                <w:u w:color="000000"/>
              </w:rPr>
              <w:t>-05</w:t>
            </w:r>
          </w:p>
        </w:tc>
        <w:tc>
          <w:tcPr>
            <w:tcW w:w="2893" w:type="dxa"/>
          </w:tcPr>
          <w:p w14:paraId="2ED0E6AA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SOSI Prosjektgruppe vegnett</w:t>
            </w:r>
          </w:p>
        </w:tc>
        <w:tc>
          <w:tcPr>
            <w:tcW w:w="5069" w:type="dxa"/>
          </w:tcPr>
          <w:p w14:paraId="1F2DC62D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 xml:space="preserve">Første versjon </w:t>
            </w:r>
          </w:p>
        </w:tc>
      </w:tr>
      <w:tr w:rsidR="00DC72BA" w:rsidRPr="00952E8C" w14:paraId="276CA7A8" w14:textId="77777777">
        <w:tc>
          <w:tcPr>
            <w:tcW w:w="1023" w:type="dxa"/>
          </w:tcPr>
          <w:p w14:paraId="55E43F05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4.1</w:t>
            </w:r>
          </w:p>
        </w:tc>
        <w:tc>
          <w:tcPr>
            <w:tcW w:w="1353" w:type="dxa"/>
          </w:tcPr>
          <w:p w14:paraId="30528161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2011-04-12</w:t>
            </w:r>
          </w:p>
        </w:tc>
        <w:tc>
          <w:tcPr>
            <w:tcW w:w="2893" w:type="dxa"/>
          </w:tcPr>
          <w:p w14:paraId="683A228E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SOSI Ag7a</w:t>
            </w:r>
          </w:p>
        </w:tc>
        <w:tc>
          <w:tcPr>
            <w:tcW w:w="5069" w:type="dxa"/>
          </w:tcPr>
          <w:p w14:paraId="194C83E5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Vedtatt som grunnlag for SOSI Del 2 Vegnett 4.1</w:t>
            </w:r>
          </w:p>
        </w:tc>
      </w:tr>
      <w:tr w:rsidR="00180747" w:rsidRPr="00952E8C" w14:paraId="46C06667" w14:textId="77777777">
        <w:tc>
          <w:tcPr>
            <w:tcW w:w="1023" w:type="dxa"/>
          </w:tcPr>
          <w:p w14:paraId="0E68AC1B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4.5</w:t>
            </w:r>
          </w:p>
        </w:tc>
        <w:tc>
          <w:tcPr>
            <w:tcW w:w="1353" w:type="dxa"/>
          </w:tcPr>
          <w:p w14:paraId="609F33A4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2012-04-26</w:t>
            </w:r>
          </w:p>
          <w:p w14:paraId="568CFE62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2013-09-02</w:t>
            </w:r>
          </w:p>
        </w:tc>
        <w:tc>
          <w:tcPr>
            <w:tcW w:w="2893" w:type="dxa"/>
          </w:tcPr>
          <w:p w14:paraId="7A07CD57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SOSI Ag1</w:t>
            </w:r>
          </w:p>
          <w:p w14:paraId="185D7759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STU</w:t>
            </w:r>
          </w:p>
        </w:tc>
        <w:tc>
          <w:tcPr>
            <w:tcW w:w="5069" w:type="dxa"/>
          </w:tcPr>
          <w:p w14:paraId="54B844CF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Tilpasset bl.a. SOSI Ident</w:t>
            </w:r>
          </w:p>
          <w:p w14:paraId="3C348ADF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Kopiert inn eksempler fra Vegnett 4.5</w:t>
            </w:r>
          </w:p>
        </w:tc>
      </w:tr>
      <w:tr w:rsidR="00EC249A" w:rsidRPr="00952E8C" w14:paraId="2CF6927B" w14:textId="77777777">
        <w:tc>
          <w:tcPr>
            <w:tcW w:w="1023" w:type="dxa"/>
          </w:tcPr>
          <w:p w14:paraId="5E254BA4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5.0</w:t>
            </w:r>
          </w:p>
        </w:tc>
        <w:tc>
          <w:tcPr>
            <w:tcW w:w="1353" w:type="dxa"/>
          </w:tcPr>
          <w:p w14:paraId="57D3C4B1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2015-09-28</w:t>
            </w:r>
          </w:p>
        </w:tc>
        <w:tc>
          <w:tcPr>
            <w:tcW w:w="2893" w:type="dxa"/>
          </w:tcPr>
          <w:p w14:paraId="722DACA3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SOSI Del 1 Prosjektgruppe</w:t>
            </w:r>
          </w:p>
        </w:tc>
        <w:tc>
          <w:tcPr>
            <w:tcW w:w="5069" w:type="dxa"/>
          </w:tcPr>
          <w:p w14:paraId="5D44F075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Tilpasninger til ny dokumentstruktur for SOSI Del 1</w:t>
            </w:r>
            <w:r w:rsidR="00317AEE">
              <w:rPr>
                <w:u w:color="000000"/>
              </w:rPr>
              <w:t>.</w:t>
            </w:r>
          </w:p>
          <w:p w14:paraId="38C9B376" w14:textId="77777777" w:rsidR="00317AEE" w:rsidRDefault="00317AEE" w:rsidP="00B75DF7">
            <w:pPr>
              <w:rPr>
                <w:u w:color="000000"/>
              </w:rPr>
            </w:pPr>
            <w:r>
              <w:rPr>
                <w:u w:color="000000"/>
              </w:rPr>
              <w:t>Justeringer for å håndtere sekvenser av lenker.</w:t>
            </w:r>
          </w:p>
        </w:tc>
      </w:tr>
    </w:tbl>
    <w:p w14:paraId="0A5E3FA5" w14:textId="77777777" w:rsidR="00C95E9E" w:rsidRDefault="00C95E9E" w:rsidP="00B75DF7">
      <w:pPr>
        <w:rPr>
          <w:u w:color="000000"/>
        </w:rPr>
      </w:pPr>
    </w:p>
    <w:p w14:paraId="5CBC50F1" w14:textId="77777777" w:rsidR="00B75DF7" w:rsidRDefault="00074046" w:rsidP="00B75DF7">
      <w:pPr>
        <w:rPr>
          <w:u w:color="000000"/>
        </w:rPr>
      </w:pPr>
      <w:r>
        <w:rPr>
          <w:u w:color="000000"/>
        </w:rPr>
        <w:t>Versjon 4.1 var</w:t>
      </w:r>
      <w:r w:rsidR="00B75DF7">
        <w:rPr>
          <w:u w:color="000000"/>
        </w:rPr>
        <w:t xml:space="preserve"> første versjonen av SOSI </w:t>
      </w:r>
      <w:r w:rsidR="008F7681">
        <w:rPr>
          <w:u w:color="000000"/>
        </w:rPr>
        <w:t>Lineære referanser</w:t>
      </w:r>
      <w:r w:rsidR="00F961B8">
        <w:rPr>
          <w:u w:color="000000"/>
        </w:rPr>
        <w:t>, men nummereres ihht øvrig versjonering i SOSI</w:t>
      </w:r>
      <w:r w:rsidR="00281CB1">
        <w:rPr>
          <w:u w:color="000000"/>
        </w:rPr>
        <w:t>.</w:t>
      </w:r>
    </w:p>
    <w:p w14:paraId="3F7A09A3" w14:textId="77777777" w:rsidR="008A6E7F" w:rsidRPr="008A6E7F" w:rsidRDefault="008A6E7F" w:rsidP="008A6E7F">
      <w:pPr>
        <w:rPr>
          <w:u w:color="000000"/>
        </w:rPr>
      </w:pPr>
      <w:r w:rsidRPr="008A6E7F">
        <w:rPr>
          <w:u w:color="000000"/>
        </w:rPr>
        <w:t>Første versjonen av SOSI Lineære refera</w:t>
      </w:r>
      <w:r>
        <w:rPr>
          <w:u w:color="000000"/>
        </w:rPr>
        <w:t xml:space="preserve">nser ble </w:t>
      </w:r>
      <w:r w:rsidRPr="008A6E7F">
        <w:rPr>
          <w:u w:color="000000"/>
        </w:rPr>
        <w:t>beskrevet i sammenheng med oppdatering av SOSI Vegnett til versjon 4.1.</w:t>
      </w:r>
    </w:p>
    <w:p w14:paraId="47D0951F" w14:textId="77777777" w:rsidR="00180747" w:rsidRDefault="00180747" w:rsidP="00B75DF7">
      <w:pPr>
        <w:rPr>
          <w:u w:color="000000"/>
        </w:rPr>
      </w:pPr>
    </w:p>
    <w:p w14:paraId="24B613C7" w14:textId="77777777" w:rsidR="008A6E7F" w:rsidRDefault="008A6E7F" w:rsidP="008A6E7F">
      <w:pPr>
        <w:rPr>
          <w:u w:color="000000"/>
        </w:rPr>
      </w:pPr>
    </w:p>
    <w:p w14:paraId="782185A4" w14:textId="77777777" w:rsidR="003441F7" w:rsidRDefault="007562F0" w:rsidP="003441F7">
      <w:pPr>
        <w:pStyle w:val="Overskrift2"/>
        <w:rPr>
          <w:u w:color="000000"/>
        </w:rPr>
      </w:pPr>
      <w:bookmarkStart w:id="4" w:name="_Toc431296047"/>
      <w:r>
        <w:rPr>
          <w:u w:color="000000"/>
        </w:rPr>
        <w:lastRenderedPageBreak/>
        <w:t>Omfang</w:t>
      </w:r>
      <w:bookmarkEnd w:id="4"/>
    </w:p>
    <w:p w14:paraId="3910E84E" w14:textId="77777777" w:rsidR="003441F7" w:rsidRDefault="003441F7" w:rsidP="003441F7">
      <w:pPr>
        <w:rPr>
          <w:u w:color="000000"/>
        </w:rPr>
      </w:pPr>
    </w:p>
    <w:p w14:paraId="58ACB866" w14:textId="77777777" w:rsidR="00C95E9E" w:rsidRPr="00E90238" w:rsidRDefault="00C95E9E" w:rsidP="00C95E9E">
      <w:pPr>
        <w:pStyle w:val="Overskrift3"/>
        <w:rPr>
          <w:bCs/>
          <w:szCs w:val="24"/>
          <w:u w:color="000000"/>
        </w:rPr>
      </w:pPr>
      <w:bookmarkStart w:id="5" w:name="_Toc431296048"/>
      <w:r w:rsidRPr="00E90238">
        <w:rPr>
          <w:bCs/>
          <w:szCs w:val="24"/>
          <w:u w:color="000000"/>
        </w:rPr>
        <w:t>Omfatter</w:t>
      </w:r>
      <w:bookmarkEnd w:id="5"/>
    </w:p>
    <w:p w14:paraId="752B0681" w14:textId="7EEA8CDB" w:rsidR="008E792E" w:rsidRDefault="00C95E9E" w:rsidP="00C95E9E">
      <w:pPr>
        <w:rPr>
          <w:u w:color="000000"/>
        </w:rPr>
      </w:pPr>
      <w:r>
        <w:rPr>
          <w:u w:color="000000"/>
        </w:rPr>
        <w:t>Dette dokumentet beskr</w:t>
      </w:r>
      <w:r w:rsidR="008A6E7F">
        <w:rPr>
          <w:u w:color="000000"/>
        </w:rPr>
        <w:t xml:space="preserve">iver stedfesting </w:t>
      </w:r>
      <w:r w:rsidR="007768A5">
        <w:rPr>
          <w:u w:color="000000"/>
        </w:rPr>
        <w:t>ved hjelp av lineære referanser. L</w:t>
      </w:r>
      <w:r w:rsidR="00A214DF">
        <w:rPr>
          <w:u w:color="000000"/>
        </w:rPr>
        <w:t>ineær</w:t>
      </w:r>
      <w:r w:rsidR="007768A5">
        <w:rPr>
          <w:u w:color="000000"/>
        </w:rPr>
        <w:t>e</w:t>
      </w:r>
      <w:r w:rsidR="00A214DF">
        <w:rPr>
          <w:u w:color="000000"/>
        </w:rPr>
        <w:t xml:space="preserve"> referanse</w:t>
      </w:r>
      <w:r w:rsidR="007768A5">
        <w:rPr>
          <w:u w:color="000000"/>
        </w:rPr>
        <w:t>r</w:t>
      </w:r>
      <w:r w:rsidR="00A214DF">
        <w:rPr>
          <w:u w:color="000000"/>
        </w:rPr>
        <w:t xml:space="preserve"> benyttes for å </w:t>
      </w:r>
      <w:r w:rsidR="007768A5">
        <w:rPr>
          <w:u w:color="000000"/>
        </w:rPr>
        <w:t xml:space="preserve">stedfeste </w:t>
      </w:r>
      <w:r w:rsidR="00747DF9">
        <w:rPr>
          <w:u w:color="000000"/>
        </w:rPr>
        <w:t>fenomener (</w:t>
      </w:r>
      <w:r w:rsidR="00A214DF">
        <w:rPr>
          <w:u w:color="000000"/>
        </w:rPr>
        <w:t>objekter</w:t>
      </w:r>
      <w:r w:rsidR="007562F0">
        <w:rPr>
          <w:u w:color="000000"/>
        </w:rPr>
        <w:t>, egenskaper</w:t>
      </w:r>
      <w:r w:rsidR="00A214DF">
        <w:rPr>
          <w:u w:color="000000"/>
        </w:rPr>
        <w:t xml:space="preserve"> eller hendelser</w:t>
      </w:r>
      <w:r w:rsidR="00747DF9">
        <w:rPr>
          <w:u w:color="000000"/>
        </w:rPr>
        <w:t>)</w:t>
      </w:r>
      <w:r w:rsidR="007562F0">
        <w:rPr>
          <w:u w:color="000000"/>
        </w:rPr>
        <w:t xml:space="preserve"> langs lineært </w:t>
      </w:r>
      <w:r w:rsidR="00747DF9">
        <w:rPr>
          <w:u w:color="000000"/>
        </w:rPr>
        <w:t xml:space="preserve">objekter </w:t>
      </w:r>
      <w:r w:rsidR="007562F0">
        <w:rPr>
          <w:u w:color="000000"/>
        </w:rPr>
        <w:t xml:space="preserve">ved å angi posisjoner </w:t>
      </w:r>
      <w:r w:rsidR="00EC249A">
        <w:rPr>
          <w:u w:color="000000"/>
        </w:rPr>
        <w:t>på</w:t>
      </w:r>
      <w:r w:rsidR="007562F0">
        <w:rPr>
          <w:u w:color="000000"/>
        </w:rPr>
        <w:t xml:space="preserve"> det lineære </w:t>
      </w:r>
      <w:r w:rsidR="00747DF9">
        <w:rPr>
          <w:u w:color="000000"/>
        </w:rPr>
        <w:t>objektet</w:t>
      </w:r>
      <w:r w:rsidR="00114C68">
        <w:rPr>
          <w:u w:color="000000"/>
        </w:rPr>
        <w:t xml:space="preserve">. </w:t>
      </w:r>
    </w:p>
    <w:p w14:paraId="7E4BB8CD" w14:textId="77777777" w:rsidR="00E359F3" w:rsidRDefault="00E359F3" w:rsidP="00C95E9E">
      <w:pPr>
        <w:rPr>
          <w:u w:color="000000"/>
        </w:rPr>
      </w:pPr>
    </w:p>
    <w:p w14:paraId="39FD795F" w14:textId="21CEA154" w:rsidR="00E359F3" w:rsidRDefault="00E359F3" w:rsidP="00C95E9E">
      <w:pPr>
        <w:rPr>
          <w:u w:color="000000"/>
        </w:rPr>
      </w:pPr>
      <w:r>
        <w:rPr>
          <w:u w:color="000000"/>
        </w:rPr>
        <w:t>Beskrivelsen av lineære referanser bygger på ISO</w:t>
      </w:r>
      <w:r w:rsidR="008E792E">
        <w:rPr>
          <w:u w:color="000000"/>
        </w:rPr>
        <w:t xml:space="preserve"> </w:t>
      </w:r>
      <w:r>
        <w:rPr>
          <w:u w:color="000000"/>
        </w:rPr>
        <w:t>19148</w:t>
      </w:r>
      <w:r w:rsidR="00863FD0">
        <w:rPr>
          <w:u w:color="000000"/>
        </w:rPr>
        <w:t>:2012</w:t>
      </w:r>
      <w:r>
        <w:rPr>
          <w:u w:color="000000"/>
        </w:rPr>
        <w:t xml:space="preserve">, Geographic information –Linear referencing, men er tilpasset SOSI og norske forhold. Tilnærmingen gjør det mulig å kode dataene om til strukturen i </w:t>
      </w:r>
      <w:r w:rsidR="008E792E">
        <w:rPr>
          <w:u w:color="000000"/>
        </w:rPr>
        <w:t xml:space="preserve">ISO </w:t>
      </w:r>
      <w:r>
        <w:rPr>
          <w:u w:color="000000"/>
        </w:rPr>
        <w:t>19148.</w:t>
      </w:r>
    </w:p>
    <w:p w14:paraId="4C2616BD" w14:textId="77777777" w:rsidR="007562F0" w:rsidRDefault="007562F0" w:rsidP="00C95E9E">
      <w:pPr>
        <w:rPr>
          <w:u w:color="000000"/>
        </w:rPr>
      </w:pPr>
    </w:p>
    <w:p w14:paraId="6C4339B5" w14:textId="77777777" w:rsidR="00C95E9E" w:rsidRPr="00E85976" w:rsidRDefault="00C95E9E" w:rsidP="00C95E9E">
      <w:pPr>
        <w:pStyle w:val="Overskrift3"/>
        <w:rPr>
          <w:bCs/>
          <w:szCs w:val="24"/>
          <w:u w:color="000000"/>
        </w:rPr>
      </w:pPr>
      <w:bookmarkStart w:id="6" w:name="_Toc431296049"/>
      <w:r w:rsidRPr="00E85976">
        <w:rPr>
          <w:bCs/>
          <w:szCs w:val="24"/>
          <w:u w:color="000000"/>
        </w:rPr>
        <w:t>Målsetting</w:t>
      </w:r>
      <w:bookmarkEnd w:id="6"/>
    </w:p>
    <w:p w14:paraId="6A09C7EB" w14:textId="2C7ADB03" w:rsidR="00C95E9E" w:rsidRDefault="008E792E" w:rsidP="00E37222">
      <w:pPr>
        <w:rPr>
          <w:u w:color="000000"/>
        </w:rPr>
      </w:pPr>
      <w:r>
        <w:rPr>
          <w:u w:color="000000"/>
        </w:rPr>
        <w:t>Dokumentet beskriver en generell modell for lineære referanser, til bruk innen</w:t>
      </w:r>
      <w:r w:rsidR="00C95E9E">
        <w:rPr>
          <w:u w:color="000000"/>
        </w:rPr>
        <w:t xml:space="preserve"> fagområder </w:t>
      </w:r>
      <w:r>
        <w:rPr>
          <w:u w:color="000000"/>
        </w:rPr>
        <w:t xml:space="preserve">der det er </w:t>
      </w:r>
      <w:r w:rsidR="00C95E9E">
        <w:rPr>
          <w:u w:color="000000"/>
        </w:rPr>
        <w:t xml:space="preserve">behov for å stedfeste objekter </w:t>
      </w:r>
      <w:r>
        <w:rPr>
          <w:u w:color="000000"/>
        </w:rPr>
        <w:t xml:space="preserve">innenfor </w:t>
      </w:r>
      <w:r w:rsidR="00C95E9E">
        <w:rPr>
          <w:u w:color="000000"/>
        </w:rPr>
        <w:t xml:space="preserve">lineære elementer. </w:t>
      </w:r>
    </w:p>
    <w:p w14:paraId="14476342" w14:textId="77777777" w:rsidR="001C093A" w:rsidRDefault="001C093A" w:rsidP="00C95E9E">
      <w:pPr>
        <w:rPr>
          <w:u w:color="000000"/>
        </w:rPr>
      </w:pPr>
    </w:p>
    <w:p w14:paraId="11B78923" w14:textId="77777777" w:rsidR="00C95E9E" w:rsidRPr="00E85976" w:rsidRDefault="00C95E9E" w:rsidP="00C95E9E">
      <w:pPr>
        <w:pStyle w:val="Overskrift3"/>
        <w:rPr>
          <w:bCs/>
          <w:szCs w:val="24"/>
          <w:u w:color="000000"/>
        </w:rPr>
      </w:pPr>
      <w:bookmarkStart w:id="7" w:name="_Toc431296050"/>
      <w:r w:rsidRPr="00E85976">
        <w:rPr>
          <w:bCs/>
          <w:szCs w:val="24"/>
          <w:u w:color="000000"/>
        </w:rPr>
        <w:t>Bruksområde</w:t>
      </w:r>
      <w:bookmarkEnd w:id="7"/>
    </w:p>
    <w:p w14:paraId="3A23ABB7" w14:textId="23CD51BB" w:rsidR="008E792E" w:rsidRDefault="008E792E" w:rsidP="003441F7">
      <w:pPr>
        <w:rPr>
          <w:u w:color="000000"/>
        </w:rPr>
      </w:pPr>
      <w:r>
        <w:rPr>
          <w:u w:color="000000"/>
        </w:rPr>
        <w:t xml:space="preserve">Lineære referanser bør brukes for å stedfeste </w:t>
      </w:r>
      <w:r w:rsidR="00747DF9">
        <w:rPr>
          <w:u w:color="000000"/>
        </w:rPr>
        <w:t xml:space="preserve">fenomener </w:t>
      </w:r>
      <w:r>
        <w:rPr>
          <w:u w:color="000000"/>
        </w:rPr>
        <w:t xml:space="preserve">på lineære </w:t>
      </w:r>
      <w:r w:rsidR="00747DF9">
        <w:rPr>
          <w:u w:color="000000"/>
        </w:rPr>
        <w:t xml:space="preserve">objekter </w:t>
      </w:r>
      <w:r>
        <w:rPr>
          <w:u w:color="000000"/>
        </w:rPr>
        <w:t xml:space="preserve">i tilfeller der det ikke er noen hensikt å segmentere nettverket eller duplisere nettverkets geometri for korrekt stedfesting. </w:t>
      </w:r>
    </w:p>
    <w:p w14:paraId="057F6579" w14:textId="77777777" w:rsidR="008E792E" w:rsidRDefault="008E792E" w:rsidP="003441F7">
      <w:pPr>
        <w:rPr>
          <w:u w:color="000000"/>
        </w:rPr>
      </w:pPr>
    </w:p>
    <w:p w14:paraId="03648C35" w14:textId="7DE046E5" w:rsidR="00B75DF7" w:rsidRDefault="00A214DF" w:rsidP="003441F7">
      <w:pPr>
        <w:rPr>
          <w:u w:color="000000"/>
        </w:rPr>
      </w:pPr>
      <w:r>
        <w:rPr>
          <w:u w:color="000000"/>
        </w:rPr>
        <w:t xml:space="preserve">Dette kan for eksempel </w:t>
      </w:r>
      <w:r w:rsidR="00F961B8">
        <w:rPr>
          <w:u w:color="000000"/>
        </w:rPr>
        <w:t xml:space="preserve">være </w:t>
      </w:r>
      <w:r w:rsidR="008E792E">
        <w:rPr>
          <w:u w:color="000000"/>
        </w:rPr>
        <w:t xml:space="preserve">posisjoner på </w:t>
      </w:r>
      <w:r>
        <w:rPr>
          <w:u w:color="000000"/>
        </w:rPr>
        <w:t xml:space="preserve">referanselenker som representerer en vegstrekning, en jernbanestrekning eller et ledningsnett. Lineære referanser kan angis både for punktobjekter og for strekningsobjekter. </w:t>
      </w:r>
    </w:p>
    <w:p w14:paraId="4363780A" w14:textId="77777777" w:rsidR="00B76D61" w:rsidRDefault="00B76D61" w:rsidP="003441F7">
      <w:pPr>
        <w:rPr>
          <w:u w:color="000000"/>
        </w:rPr>
      </w:pPr>
    </w:p>
    <w:p w14:paraId="5A00E69B" w14:textId="77777777" w:rsidR="00D035CA" w:rsidRDefault="00D035CA" w:rsidP="003441F7">
      <w:pPr>
        <w:rPr>
          <w:u w:color="000000"/>
        </w:rPr>
      </w:pPr>
    </w:p>
    <w:p w14:paraId="6F9BB361" w14:textId="44E09ACE" w:rsidR="00E359F3" w:rsidRDefault="00E77062" w:rsidP="003441F7">
      <w:pPr>
        <w:rPr>
          <w:u w:color="000000"/>
        </w:rPr>
      </w:pPr>
      <w:r>
        <w:rPr>
          <w:noProof/>
          <w:u w:color="000000"/>
        </w:rPr>
        <mc:AlternateContent>
          <mc:Choice Requires="wpc">
            <w:drawing>
              <wp:inline distT="0" distB="0" distL="0" distR="0" wp14:anchorId="6CAA9BC7" wp14:editId="4254A8E8">
                <wp:extent cx="6146800" cy="2857500"/>
                <wp:effectExtent l="0" t="0" r="0" b="4445"/>
                <wp:docPr id="25" name="Lerret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9292" y="0"/>
                            <a:ext cx="5797550" cy="2686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276BD" w14:textId="77777777" w:rsidR="00712131" w:rsidRDefault="00712131" w:rsidP="00D035CA">
                              <w:pPr>
                                <w:keepNext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B301F3" wp14:editId="50FEE0A0">
                                    <wp:extent cx="5594985" cy="1697990"/>
                                    <wp:effectExtent l="0" t="0" r="5715" b="0"/>
                                    <wp:docPr id="29" name="Bilde 29" descr="闒粀펤闀粀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 descr="闒粀펤闀粀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94985" cy="1697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5D21A03" w14:textId="77777777" w:rsidR="00712131" w:rsidRPr="00E415C8" w:rsidRDefault="00712131" w:rsidP="00D035CA">
                              <w:pPr>
                                <w:pStyle w:val="Bildetekst"/>
                                <w:rPr>
                                  <w:b w:val="0"/>
                                </w:rPr>
                              </w:pPr>
                              <w:bookmarkStart w:id="8" w:name="_Ref295130535"/>
                              <w:bookmarkStart w:id="9" w:name="_Ref295130545"/>
                              <w:r>
                                <w:t xml:space="preserve">Figur </w:t>
                              </w:r>
                              <w:fldSimple w:instr=" SEQ Figur \* ARABIC ">
                                <w:r w:rsidR="00DB5D2E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8"/>
                              <w:r>
                                <w:t xml:space="preserve"> </w:t>
                              </w:r>
                              <w:r w:rsidRPr="00E415C8">
                                <w:rPr>
                                  <w:b w:val="0"/>
                                </w:rPr>
      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</w:t>
                              </w:r>
                              <w:r>
                                <w:rPr>
                                  <w:b w:val="0"/>
                                </w:rPr>
                                <w:t xml:space="preserve"> på den aktuelle lenken</w:t>
                              </w:r>
                              <w:r w:rsidRPr="00E415C8">
                                <w:rPr>
                                  <w:b w:val="0"/>
                                </w:rPr>
                                <w:t xml:space="preserve"> er fartsgrensen 50, mens fra posisjon 80-517 er fartsgrensen 80.</w:t>
                              </w:r>
                              <w:bookmarkEnd w:id="9"/>
                            </w:p>
                            <w:p w14:paraId="683CA78D" w14:textId="77777777" w:rsidR="00712131" w:rsidRDefault="00712131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AA9BC7" id="Lerret 5" o:spid="_x0000_s1026" editas="canvas" style="width:484pt;height:225pt;mso-position-horizontal-relative:char;mso-position-vertical-relative:line" coordsize="61468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468;height:2857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392;width:57976;height:26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Wh8MA&#10;AADbAAAADwAAAGRycy9kb3ducmV2LnhtbESPzWrDMBCE74W+g9hCbrUcQ0xxo4QQKJTiQ53m0ONi&#10;bS3X1sq1lNh9+ygQyHGYn49Zb2fbizONvnWsYJmkIIhrp1tuFBy/3p5fQPiArLF3TAr+ycN28/iw&#10;xkK7iSs6H0Ij4gj7AhWYEIZCSl8bsugTNxBH78eNFkOUYyP1iFMct73M0jSXFluOBIMD7Q3V3eFk&#10;I6T09alyf7/LspPfpstx9Wk+lFo8zbtXEIHmcA/f2u9aQZbB9Uv8AXJz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oWh8MAAADbAAAADwAAAAAAAAAAAAAAAACYAgAAZHJzL2Rv&#10;d25yZXYueG1sUEsFBgAAAAAEAAQA9QAAAIgDAAAAAA==&#10;" stroked="f">
                  <v:textbox style="mso-fit-shape-to-text:t">
                    <w:txbxContent>
                      <w:p w14:paraId="794276BD" w14:textId="77777777" w:rsidR="00712131" w:rsidRDefault="00712131" w:rsidP="00D035CA">
                        <w:pPr>
                          <w:keepNext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9B301F3" wp14:editId="50FEE0A0">
                              <wp:extent cx="5594985" cy="1697990"/>
                              <wp:effectExtent l="0" t="0" r="5715" b="0"/>
                              <wp:docPr id="29" name="Bilde 29" descr="闒粀펤闀粀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闒粀펤闀粀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94985" cy="16979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5D21A03" w14:textId="77777777" w:rsidR="00712131" w:rsidRPr="00E415C8" w:rsidRDefault="00712131" w:rsidP="00D035CA">
                        <w:pPr>
                          <w:pStyle w:val="Bildetekst"/>
                          <w:rPr>
                            <w:b w:val="0"/>
                          </w:rPr>
                        </w:pPr>
                        <w:bookmarkStart w:id="11" w:name="_Ref295130545"/>
                        <w:bookmarkStart w:id="12" w:name="_Ref295130535"/>
                        <w:r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DB5D2E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bookmarkEnd w:id="12"/>
                        <w:r>
                          <w:t xml:space="preserve"> </w:t>
                        </w:r>
                        <w:r w:rsidRPr="00E415C8">
                          <w:rPr>
                            <w:b w:val="0"/>
                          </w:rPr>
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</w:t>
                        </w:r>
                        <w:r>
                          <w:rPr>
                            <w:b w:val="0"/>
                          </w:rPr>
                          <w:t xml:space="preserve"> på den aktuelle lenken</w:t>
                        </w:r>
                        <w:r w:rsidRPr="00E415C8">
                          <w:rPr>
                            <w:b w:val="0"/>
                          </w:rPr>
                          <w:t xml:space="preserve"> er fartsgrensen 50, mens fra posisjon 80-517 er fartsgrensen 80.</w:t>
                        </w:r>
                        <w:bookmarkEnd w:id="11"/>
                      </w:p>
                      <w:p w14:paraId="683CA78D" w14:textId="77777777" w:rsidR="00712131" w:rsidRDefault="0071213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3D7FBB" w14:textId="77777777" w:rsidR="00863FD0" w:rsidRDefault="00863FD0" w:rsidP="004271ED">
      <w:pPr>
        <w:pStyle w:val="Overskrift2"/>
        <w:rPr>
          <w:u w:color="000000"/>
        </w:rPr>
      </w:pPr>
      <w:bookmarkStart w:id="10" w:name="_Toc431296051"/>
      <w:r>
        <w:rPr>
          <w:u w:color="000000"/>
        </w:rPr>
        <w:lastRenderedPageBreak/>
        <w:t>Normative referanser</w:t>
      </w:r>
      <w:bookmarkEnd w:id="10"/>
    </w:p>
    <w:p w14:paraId="295A0D90" w14:textId="77777777" w:rsidR="00863FD0" w:rsidRDefault="00863FD0" w:rsidP="00DB5D2E">
      <w:pPr>
        <w:rPr>
          <w:u w:color="000000"/>
        </w:rPr>
      </w:pPr>
      <w:r>
        <w:rPr>
          <w:u w:color="000000"/>
        </w:rPr>
        <w:t>ISO 19148:2012 – Geographic information – Linear referencing</w:t>
      </w:r>
    </w:p>
    <w:p w14:paraId="7EC724FA" w14:textId="77777777" w:rsidR="00BA432A" w:rsidRPr="00DB5D2E" w:rsidRDefault="00BA432A" w:rsidP="00DB5D2E">
      <w:pPr>
        <w:rPr>
          <w:u w:color="000000"/>
          <w:lang w:val="en-GB"/>
        </w:rPr>
      </w:pPr>
      <w:r w:rsidRPr="00DB5D2E">
        <w:rPr>
          <w:u w:color="000000"/>
          <w:lang w:val="en-GB"/>
        </w:rPr>
        <w:t>INSPIRE Data Specifications – Base Models – Generic Network Model</w:t>
      </w:r>
    </w:p>
    <w:p w14:paraId="38E27897" w14:textId="77777777" w:rsidR="00863FD0" w:rsidRDefault="00863FD0" w:rsidP="004271ED">
      <w:pPr>
        <w:pStyle w:val="Overskrift2"/>
        <w:rPr>
          <w:u w:color="000000"/>
        </w:rPr>
      </w:pPr>
      <w:bookmarkStart w:id="11" w:name="_Toc431296052"/>
      <w:r>
        <w:rPr>
          <w:u w:color="000000"/>
        </w:rPr>
        <w:lastRenderedPageBreak/>
        <w:t>Definisjoner og forkortelser</w:t>
      </w:r>
      <w:bookmarkEnd w:id="11"/>
    </w:p>
    <w:p w14:paraId="633916BD" w14:textId="200CABEA" w:rsidR="004271ED" w:rsidRDefault="00881F9E" w:rsidP="004271ED">
      <w:pPr>
        <w:pStyle w:val="Overskrift2"/>
        <w:rPr>
          <w:u w:color="000000"/>
        </w:rPr>
      </w:pPr>
      <w:bookmarkStart w:id="12" w:name="_Toc431296053"/>
      <w:r>
        <w:rPr>
          <w:u w:color="000000"/>
        </w:rPr>
        <w:lastRenderedPageBreak/>
        <w:t>Stedfesting</w:t>
      </w:r>
      <w:r w:rsidR="004271ED">
        <w:rPr>
          <w:u w:color="000000"/>
        </w:rPr>
        <w:t xml:space="preserve"> ved hjelp av lineære referanser</w:t>
      </w:r>
      <w:bookmarkEnd w:id="12"/>
    </w:p>
    <w:p w14:paraId="202A415B" w14:textId="77777777" w:rsidR="00AF31FE" w:rsidRDefault="00AF31FE" w:rsidP="004271ED">
      <w:pPr>
        <w:rPr>
          <w:u w:color="000000"/>
        </w:rPr>
      </w:pPr>
    </w:p>
    <w:p w14:paraId="1019FABB" w14:textId="77777777" w:rsidR="00516844" w:rsidRDefault="00516844" w:rsidP="00516844">
      <w:pPr>
        <w:pStyle w:val="Overskrift3"/>
        <w:rPr>
          <w:u w:color="000000"/>
        </w:rPr>
      </w:pPr>
      <w:bookmarkStart w:id="13" w:name="_Toc431296054"/>
      <w:r>
        <w:rPr>
          <w:u w:color="000000"/>
        </w:rPr>
        <w:t>Nettverk basert på referanselenker</w:t>
      </w:r>
      <w:r w:rsidR="00FC4A90">
        <w:rPr>
          <w:u w:color="000000"/>
        </w:rPr>
        <w:t xml:space="preserve"> og lenkesekvenser</w:t>
      </w:r>
      <w:bookmarkEnd w:id="13"/>
    </w:p>
    <w:p w14:paraId="4FB49407" w14:textId="2EFEB879" w:rsidR="0078435F" w:rsidRDefault="004271ED" w:rsidP="00516844">
      <w:pPr>
        <w:rPr>
          <w:u w:color="000000"/>
        </w:rPr>
      </w:pPr>
      <w:r>
        <w:rPr>
          <w:u w:color="000000"/>
        </w:rPr>
        <w:t>Bruk av lineære referanser baseres på at et nettverk</w:t>
      </w:r>
      <w:r w:rsidR="00B76D61">
        <w:rPr>
          <w:u w:color="000000"/>
        </w:rPr>
        <w:t>, for eksempel</w:t>
      </w:r>
      <w:r>
        <w:rPr>
          <w:u w:color="000000"/>
        </w:rPr>
        <w:t xml:space="preserve"> av ve</w:t>
      </w:r>
      <w:r w:rsidR="00B76D61">
        <w:rPr>
          <w:u w:color="000000"/>
        </w:rPr>
        <w:t>g</w:t>
      </w:r>
      <w:r>
        <w:rPr>
          <w:u w:color="000000"/>
        </w:rPr>
        <w:t>er</w:t>
      </w:r>
      <w:r w:rsidR="00863FD0">
        <w:rPr>
          <w:u w:color="000000"/>
        </w:rPr>
        <w:t>, jernbane eller kabler</w:t>
      </w:r>
      <w:r w:rsidR="00B76D61">
        <w:rPr>
          <w:u w:color="000000"/>
        </w:rPr>
        <w:t>,</w:t>
      </w:r>
      <w:r>
        <w:rPr>
          <w:u w:color="000000"/>
        </w:rPr>
        <w:t xml:space="preserve"> er </w:t>
      </w:r>
      <w:r w:rsidR="0068393F">
        <w:rPr>
          <w:u w:color="000000"/>
        </w:rPr>
        <w:t xml:space="preserve">bygd </w:t>
      </w:r>
      <w:r>
        <w:rPr>
          <w:u w:color="000000"/>
        </w:rPr>
        <w:t xml:space="preserve">opp av et sett med </w:t>
      </w:r>
      <w:r w:rsidR="00F55303" w:rsidRPr="00DB5D2E">
        <w:rPr>
          <w:u w:val="single" w:color="000000"/>
        </w:rPr>
        <w:t>referanse</w:t>
      </w:r>
      <w:r w:rsidRPr="00DB5D2E">
        <w:rPr>
          <w:u w:val="single" w:color="000000"/>
        </w:rPr>
        <w:t>lenker</w:t>
      </w:r>
      <w:r w:rsidR="00A51A8C">
        <w:rPr>
          <w:u w:color="000000"/>
        </w:rPr>
        <w:t xml:space="preserve"> (lineære </w:t>
      </w:r>
      <w:r w:rsidR="00747DF9">
        <w:rPr>
          <w:u w:color="000000"/>
        </w:rPr>
        <w:t>objekter</w:t>
      </w:r>
      <w:r w:rsidR="00A51A8C">
        <w:rPr>
          <w:u w:color="000000"/>
        </w:rPr>
        <w:t>)</w:t>
      </w:r>
      <w:r>
        <w:rPr>
          <w:u w:color="000000"/>
        </w:rPr>
        <w:t>.</w:t>
      </w:r>
      <w:r w:rsidR="0078435F">
        <w:rPr>
          <w:u w:color="000000"/>
        </w:rPr>
        <w:t xml:space="preserve"> Referanselenkene kan videre inngå i sekvenser, der de har sin angitte posisjon.</w:t>
      </w:r>
      <w:r w:rsidR="001A4424">
        <w:rPr>
          <w:u w:color="000000"/>
        </w:rPr>
        <w:t xml:space="preserve"> En sekvens kan for eksempel være en overordnet rute i vegnettet, bestående av flere lenker. </w:t>
      </w:r>
    </w:p>
    <w:p w14:paraId="5D9F9DF1" w14:textId="77777777" w:rsidR="0078435F" w:rsidRDefault="0078435F" w:rsidP="00516844">
      <w:pPr>
        <w:rPr>
          <w:u w:color="000000"/>
        </w:rPr>
      </w:pPr>
    </w:p>
    <w:p w14:paraId="4F7B18BE" w14:textId="7CF7D5BE" w:rsidR="0078435F" w:rsidRDefault="00516844" w:rsidP="00516844">
      <w:pPr>
        <w:rPr>
          <w:u w:color="000000"/>
        </w:rPr>
      </w:pPr>
      <w:r>
        <w:rPr>
          <w:u w:color="000000"/>
        </w:rPr>
        <w:t xml:space="preserve">I SOSI-modellen </w:t>
      </w:r>
      <w:r w:rsidR="0078435F">
        <w:rPr>
          <w:u w:color="000000"/>
        </w:rPr>
        <w:t>er det definert abstrakte objekttyper for lineære objekter og sekvenser av disse, og objekttyper som skal brukes som referanselenker i lineære referansesystemer skal være subtype av en av disse.</w:t>
      </w:r>
    </w:p>
    <w:p w14:paraId="407103F8" w14:textId="77777777" w:rsidR="0078435F" w:rsidRDefault="0078435F" w:rsidP="00516844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78435F" w:rsidRPr="004353FF" w14:paraId="09994744" w14:textId="77777777" w:rsidTr="004C1B0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1DDB" w14:textId="77777777" w:rsidR="0078435F" w:rsidRDefault="0078435F" w:rsidP="004C1B08">
            <w:pPr>
              <w:ind w:left="45"/>
            </w:pPr>
            <w:r>
              <w:rPr>
                <w:b/>
              </w:rPr>
              <w:t>/krav/LineærtObjekt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2F74" w14:textId="77777777" w:rsidR="0078435F" w:rsidRPr="004353FF" w:rsidRDefault="0078435F" w:rsidP="00A76C10">
            <w:pPr>
              <w:ind w:left="45"/>
            </w:pPr>
            <w:r>
              <w:t xml:space="preserve">Referanselenker for lineære referansesystem skal være subtype av objekttypen </w:t>
            </w:r>
            <w:r w:rsidRPr="000F1177">
              <w:rPr>
                <w:i/>
              </w:rPr>
              <w:t>LineærtObjekt</w:t>
            </w:r>
            <w:r>
              <w:rPr>
                <w:i/>
              </w:rPr>
              <w:t xml:space="preserve"> </w:t>
            </w:r>
            <w:r>
              <w:t xml:space="preserve">eller </w:t>
            </w:r>
            <w:r w:rsidRPr="00DB5D2E">
              <w:rPr>
                <w:i/>
              </w:rPr>
              <w:t>LineærSekvens</w:t>
            </w:r>
            <w:r>
              <w:rPr>
                <w:i/>
              </w:rPr>
              <w:t>.</w:t>
            </w:r>
          </w:p>
        </w:tc>
      </w:tr>
    </w:tbl>
    <w:p w14:paraId="584FB22D" w14:textId="5533FB2F" w:rsidR="0078435F" w:rsidRDefault="0078435F" w:rsidP="00516844">
      <w:pPr>
        <w:rPr>
          <w:u w:color="000000"/>
        </w:rPr>
      </w:pPr>
    </w:p>
    <w:p w14:paraId="04734437" w14:textId="0A2A9141" w:rsidR="0078435F" w:rsidRDefault="0078435F" w:rsidP="00516844">
      <w:pPr>
        <w:rPr>
          <w:u w:color="000000"/>
        </w:rPr>
      </w:pPr>
      <w:r>
        <w:rPr>
          <w:u w:color="000000"/>
        </w:rPr>
        <w:t xml:space="preserve">For å </w:t>
      </w:r>
      <w:r w:rsidR="00A51A8C">
        <w:rPr>
          <w:u w:color="000000"/>
        </w:rPr>
        <w:t xml:space="preserve">muliggjøre omregning av </w:t>
      </w:r>
      <w:r w:rsidR="00516844">
        <w:rPr>
          <w:u w:color="000000"/>
        </w:rPr>
        <w:t xml:space="preserve">de lineære posisjonene til tradisjonell geometri </w:t>
      </w:r>
      <w:r>
        <w:rPr>
          <w:u w:color="000000"/>
        </w:rPr>
        <w:t>(</w:t>
      </w:r>
      <w:r w:rsidR="00516844">
        <w:rPr>
          <w:u w:color="000000"/>
        </w:rPr>
        <w:t>for presentasjon</w:t>
      </w:r>
      <w:r>
        <w:rPr>
          <w:u w:color="000000"/>
        </w:rPr>
        <w:t>)</w:t>
      </w:r>
      <w:r w:rsidR="001A4424">
        <w:rPr>
          <w:u w:color="000000"/>
        </w:rPr>
        <w:t>,</w:t>
      </w:r>
      <w:r>
        <w:rPr>
          <w:u w:color="000000"/>
        </w:rPr>
        <w:t xml:space="preserve"> skal de lineære objektene ha kurvegeometri</w:t>
      </w:r>
      <w:r w:rsidR="00516844">
        <w:rPr>
          <w:u w:color="000000"/>
        </w:rPr>
        <w:t>.</w:t>
      </w:r>
      <w:r>
        <w:rPr>
          <w:u w:color="000000"/>
        </w:rPr>
        <w:t xml:space="preserve"> </w:t>
      </w:r>
      <w:r w:rsidR="001A4424">
        <w:rPr>
          <w:u w:color="000000"/>
        </w:rPr>
        <w:t>Dette kan enten være i form av kurvegeometri på selve objektet, eller i form av kurvegeometri på sekvensdeler i en lineær sekvens.</w:t>
      </w:r>
    </w:p>
    <w:p w14:paraId="550C999E" w14:textId="77777777" w:rsidR="00516844" w:rsidRDefault="00516844" w:rsidP="00516844">
      <w:pPr>
        <w:rPr>
          <w:u w:color="000000"/>
        </w:rPr>
      </w:pPr>
      <w:r>
        <w:rPr>
          <w:u w:color="000000"/>
        </w:rPr>
        <w:t xml:space="preserve"> </w:t>
      </w:r>
    </w:p>
    <w:tbl>
      <w:tblPr>
        <w:tblW w:w="88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78435F" w:rsidRPr="004353FF" w14:paraId="33055ED9" w14:textId="77777777" w:rsidTr="00DB5D2E"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1F9C" w14:textId="77777777" w:rsidR="0078435F" w:rsidRPr="0078435F" w:rsidRDefault="0078435F" w:rsidP="0078435F">
            <w:pPr>
              <w:rPr>
                <w:b/>
              </w:rPr>
            </w:pPr>
            <w:r>
              <w:rPr>
                <w:b/>
              </w:rPr>
              <w:t>/krav/LineærtObjektGeometri</w:t>
            </w:r>
          </w:p>
        </w:tc>
        <w:tc>
          <w:tcPr>
            <w:tcW w:w="6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7C04" w14:textId="77777777" w:rsidR="0078435F" w:rsidRPr="004353FF" w:rsidRDefault="001A4424" w:rsidP="00A76C10">
            <w:r>
              <w:t xml:space="preserve">Subtyper av den abstrakte objekttypen </w:t>
            </w:r>
            <w:r w:rsidRPr="00DB5D2E">
              <w:rPr>
                <w:i/>
              </w:rPr>
              <w:t>LineærtObjekt</w:t>
            </w:r>
            <w:r>
              <w:t xml:space="preserve"> skal ha kurvegeometri</w:t>
            </w:r>
          </w:p>
        </w:tc>
      </w:tr>
    </w:tbl>
    <w:p w14:paraId="5EDC2127" w14:textId="77777777" w:rsidR="00881F9E" w:rsidRDefault="00881F9E" w:rsidP="00516844">
      <w:pPr>
        <w:rPr>
          <w:u w:color="000000"/>
        </w:rPr>
      </w:pPr>
    </w:p>
    <w:p w14:paraId="3DF0B71A" w14:textId="1E131433" w:rsidR="00E37222" w:rsidRDefault="00881F9E" w:rsidP="00516844">
      <w:pPr>
        <w:rPr>
          <w:u w:color="000000"/>
        </w:rPr>
      </w:pPr>
      <w:r>
        <w:rPr>
          <w:u w:color="000000"/>
        </w:rPr>
        <w:t xml:space="preserve">Modellen </w:t>
      </w:r>
      <w:r w:rsidR="00CD4733">
        <w:rPr>
          <w:u w:color="000000"/>
        </w:rPr>
        <w:t xml:space="preserve">gir </w:t>
      </w:r>
      <w:r>
        <w:rPr>
          <w:u w:color="000000"/>
        </w:rPr>
        <w:t xml:space="preserve">mulighet for å angi </w:t>
      </w:r>
      <w:r w:rsidR="00434313">
        <w:rPr>
          <w:u w:color="000000"/>
        </w:rPr>
        <w:t xml:space="preserve">posisjon </w:t>
      </w:r>
      <w:r w:rsidR="001A4424">
        <w:rPr>
          <w:u w:color="000000"/>
        </w:rPr>
        <w:t xml:space="preserve">for det lineære objektet innenfor en sekvens, </w:t>
      </w:r>
      <w:r w:rsidR="00E37222">
        <w:rPr>
          <w:u w:color="000000"/>
        </w:rPr>
        <w:t>i form av start- og sluttverdier.</w:t>
      </w:r>
      <w:r w:rsidR="00FC4A90">
        <w:rPr>
          <w:u w:color="000000"/>
        </w:rPr>
        <w:t xml:space="preserve"> </w:t>
      </w:r>
      <w:r w:rsidR="001A4424">
        <w:rPr>
          <w:u w:color="000000"/>
        </w:rPr>
        <w:t>Disse verdiene styrer både rekkefølge og faktisk posisjon innenfor sekvensen.</w:t>
      </w:r>
    </w:p>
    <w:p w14:paraId="56AD236E" w14:textId="77777777" w:rsidR="001A4424" w:rsidRDefault="001A4424" w:rsidP="00516844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1A4424" w:rsidRPr="004353FF" w14:paraId="6557D92E" w14:textId="77777777" w:rsidTr="004C1B08"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1BA3" w14:textId="77777777" w:rsidR="001A4424" w:rsidRPr="0078435F" w:rsidRDefault="001A4424" w:rsidP="00A76C10">
            <w:pPr>
              <w:rPr>
                <w:b/>
              </w:rPr>
            </w:pPr>
            <w:r>
              <w:rPr>
                <w:b/>
              </w:rPr>
              <w:t>/krav/SekvensPosisjon</w:t>
            </w:r>
          </w:p>
        </w:tc>
        <w:tc>
          <w:tcPr>
            <w:tcW w:w="6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0C8A" w14:textId="77777777" w:rsidR="001A4424" w:rsidRPr="004353FF" w:rsidRDefault="001A4424" w:rsidP="004C1B08">
            <w:r>
              <w:t>Lineære objekter som inngår i en sekvens skal ha angitt posisjon i sekvensen</w:t>
            </w:r>
            <w:r w:rsidR="00030E71">
              <w:t xml:space="preserve"> (startverdi og sluttverdi)</w:t>
            </w:r>
            <w:r>
              <w:t>.</w:t>
            </w:r>
          </w:p>
        </w:tc>
      </w:tr>
    </w:tbl>
    <w:p w14:paraId="7633ABC0" w14:textId="77777777" w:rsidR="001A4424" w:rsidRDefault="001A4424" w:rsidP="00516844">
      <w:pPr>
        <w:rPr>
          <w:u w:color="000000"/>
        </w:rPr>
      </w:pPr>
    </w:p>
    <w:p w14:paraId="3750D020" w14:textId="77777777" w:rsidR="00434313" w:rsidRDefault="00E37222" w:rsidP="00A76C10">
      <w:pPr>
        <w:rPr>
          <w:u w:color="000000"/>
        </w:rPr>
      </w:pPr>
      <w:r>
        <w:rPr>
          <w:u w:color="000000"/>
        </w:rPr>
        <w:t xml:space="preserve">Det kan også angis en </w:t>
      </w:r>
      <w:r w:rsidR="00434313">
        <w:rPr>
          <w:u w:color="000000"/>
        </w:rPr>
        <w:t>målt lengde for hver lenke</w:t>
      </w:r>
      <w:r>
        <w:rPr>
          <w:u w:color="000000"/>
        </w:rPr>
        <w:t>, innenfor det lineære referansesystemet</w:t>
      </w:r>
      <w:r w:rsidR="00434313">
        <w:rPr>
          <w:u w:color="000000"/>
        </w:rPr>
        <w:t xml:space="preserve">. </w:t>
      </w:r>
      <w:r>
        <w:rPr>
          <w:u w:color="000000"/>
        </w:rPr>
        <w:t>Dette kan for eksempel være en markmålt lengde i hele meter, og brukes for å skalere de lineære posisjonene i forhold til lenkenes geometri ved omregning fra lineære posisjoner til geometri, og omvendt.</w:t>
      </w:r>
      <w:r w:rsidR="00030E71">
        <w:rPr>
          <w:u w:color="000000"/>
        </w:rPr>
        <w:t xml:space="preserve"> Den målte </w:t>
      </w:r>
      <w:r>
        <w:rPr>
          <w:u w:color="000000"/>
        </w:rPr>
        <w:t>lengde</w:t>
      </w:r>
      <w:r w:rsidR="00030E71">
        <w:rPr>
          <w:u w:color="000000"/>
        </w:rPr>
        <w:t>n</w:t>
      </w:r>
      <w:r>
        <w:rPr>
          <w:u w:color="000000"/>
        </w:rPr>
        <w:t xml:space="preserve"> kan angis på flere alternative måter:</w:t>
      </w:r>
    </w:p>
    <w:p w14:paraId="52F856B8" w14:textId="3E359471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>Kun start</w:t>
      </w:r>
      <w:r w:rsidR="00E37222" w:rsidRPr="00DB5D2E">
        <w:rPr>
          <w:szCs w:val="24"/>
          <w:u w:val="single"/>
        </w:rPr>
        <w:t>v</w:t>
      </w:r>
      <w:r w:rsidRPr="00DB5D2E">
        <w:rPr>
          <w:szCs w:val="24"/>
          <w:u w:val="single"/>
        </w:rPr>
        <w:t>erdi</w:t>
      </w:r>
      <w:r>
        <w:rPr>
          <w:szCs w:val="24"/>
        </w:rPr>
        <w:t xml:space="preserve">. </w:t>
      </w:r>
      <w:r w:rsidR="00030E71">
        <w:rPr>
          <w:szCs w:val="24"/>
        </w:rPr>
        <w:t>Målt l</w:t>
      </w:r>
      <w:r>
        <w:rPr>
          <w:szCs w:val="24"/>
        </w:rPr>
        <w:t xml:space="preserve">engde </w:t>
      </w:r>
      <w:r w:rsidR="00E37222">
        <w:rPr>
          <w:szCs w:val="24"/>
        </w:rPr>
        <w:t xml:space="preserve">er lik </w:t>
      </w:r>
      <w:r>
        <w:rPr>
          <w:szCs w:val="24"/>
        </w:rPr>
        <w:t>geometrilengde</w:t>
      </w:r>
      <w:r w:rsidR="00E37222">
        <w:rPr>
          <w:szCs w:val="24"/>
        </w:rPr>
        <w:t>n.</w:t>
      </w:r>
    </w:p>
    <w:p w14:paraId="1C23A5E4" w14:textId="77777777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>Kombinasjonen start</w:t>
      </w:r>
      <w:r w:rsidR="00E37222" w:rsidRPr="00DB5D2E">
        <w:rPr>
          <w:szCs w:val="24"/>
          <w:u w:val="single"/>
        </w:rPr>
        <w:t>v</w:t>
      </w:r>
      <w:r w:rsidRPr="00DB5D2E">
        <w:rPr>
          <w:szCs w:val="24"/>
          <w:u w:val="single"/>
        </w:rPr>
        <w:t>erdi-slutt</w:t>
      </w:r>
      <w:r w:rsidR="00E37222" w:rsidRPr="00DB5D2E">
        <w:rPr>
          <w:szCs w:val="24"/>
          <w:u w:val="single"/>
        </w:rPr>
        <w:t>v</w:t>
      </w:r>
      <w:r w:rsidRPr="00DB5D2E">
        <w:rPr>
          <w:szCs w:val="24"/>
          <w:u w:val="single"/>
        </w:rPr>
        <w:t>erdi</w:t>
      </w:r>
      <w:r>
        <w:rPr>
          <w:szCs w:val="24"/>
        </w:rPr>
        <w:t xml:space="preserve">. </w:t>
      </w:r>
      <w:r w:rsidR="00E37222">
        <w:rPr>
          <w:szCs w:val="24"/>
        </w:rPr>
        <w:t xml:space="preserve">Målt lengde er lik </w:t>
      </w:r>
      <w:r>
        <w:rPr>
          <w:szCs w:val="24"/>
        </w:rPr>
        <w:t>differansen mellom disse egenskapene</w:t>
      </w:r>
      <w:r w:rsidR="00E37222">
        <w:rPr>
          <w:szCs w:val="24"/>
        </w:rPr>
        <w:t>.</w:t>
      </w:r>
    </w:p>
    <w:p w14:paraId="1E9FD586" w14:textId="77777777" w:rsidR="00434313" w:rsidRDefault="00030E71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>
        <w:rPr>
          <w:szCs w:val="24"/>
          <w:u w:val="single"/>
        </w:rPr>
        <w:t>M</w:t>
      </w:r>
      <w:r w:rsidR="00434313" w:rsidRPr="00DB5D2E">
        <w:rPr>
          <w:szCs w:val="24"/>
          <w:u w:val="single"/>
        </w:rPr>
        <w:t>ålt</w:t>
      </w:r>
      <w:r w:rsidR="00E37222" w:rsidRPr="00DB5D2E">
        <w:rPr>
          <w:szCs w:val="24"/>
          <w:u w:val="single"/>
        </w:rPr>
        <w:t xml:space="preserve"> l</w:t>
      </w:r>
      <w:r w:rsidR="00434313" w:rsidRPr="00DB5D2E">
        <w:rPr>
          <w:szCs w:val="24"/>
          <w:u w:val="single"/>
        </w:rPr>
        <w:t>engde</w:t>
      </w:r>
      <w:r w:rsidR="00434313">
        <w:rPr>
          <w:szCs w:val="24"/>
        </w:rPr>
        <w:t xml:space="preserve">. </w:t>
      </w:r>
    </w:p>
    <w:p w14:paraId="74CF4A45" w14:textId="77777777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>Ingen av egenskapene angitt</w:t>
      </w:r>
      <w:r>
        <w:rPr>
          <w:szCs w:val="24"/>
        </w:rPr>
        <w:t>. Kun geometrien benyttes for beregning av posisjoner.</w:t>
      </w:r>
    </w:p>
    <w:p w14:paraId="4F613C0A" w14:textId="77777777" w:rsidR="00CB1382" w:rsidRDefault="00CB1382" w:rsidP="00CB1382">
      <w:pPr>
        <w:rPr>
          <w:u w:color="000000"/>
        </w:rPr>
      </w:pPr>
    </w:p>
    <w:tbl>
      <w:tblPr>
        <w:tblpPr w:leftFromText="141" w:rightFromText="141" w:vertAnchor="text" w:tblpY="1"/>
        <w:tblOverlap w:val="never"/>
        <w:tblW w:w="8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CB1382" w:rsidRPr="004353FF" w14:paraId="41B7D973" w14:textId="77777777" w:rsidTr="004C1B0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38F4" w14:textId="77777777" w:rsidR="00CB1382" w:rsidRPr="001B3D1A" w:rsidRDefault="00CB1382" w:rsidP="00A76C10">
            <w:pPr>
              <w:ind w:left="45"/>
              <w:rPr>
                <w:b/>
              </w:rPr>
            </w:pPr>
            <w:r>
              <w:rPr>
                <w:b/>
              </w:rPr>
              <w:t>/anbefaling/</w:t>
            </w:r>
            <w:r w:rsidR="007342B6">
              <w:rPr>
                <w:b/>
              </w:rPr>
              <w:t>MåltLengde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C300" w14:textId="77777777" w:rsidR="00CB1382" w:rsidRPr="004353FF" w:rsidRDefault="00CB1382" w:rsidP="00DB5D2E">
            <w:pPr>
              <w:ind w:left="45"/>
            </w:pPr>
            <w:r>
              <w:t xml:space="preserve">I et applikasjonsskjema bør det spesifiseres hvilke egenskaper </w:t>
            </w:r>
            <w:r w:rsidR="00120F14">
              <w:t xml:space="preserve">som skal benyttes </w:t>
            </w:r>
            <w:r>
              <w:t xml:space="preserve">for </w:t>
            </w:r>
            <w:r w:rsidR="00120F14">
              <w:t xml:space="preserve">de lineære objektene sin </w:t>
            </w:r>
            <w:r w:rsidR="00030E71">
              <w:t xml:space="preserve">målte </w:t>
            </w:r>
            <w:r>
              <w:t>lengde</w:t>
            </w:r>
            <w:r w:rsidR="00120F14">
              <w:t>.</w:t>
            </w:r>
            <w:r>
              <w:t xml:space="preserve"> </w:t>
            </w:r>
          </w:p>
        </w:tc>
      </w:tr>
    </w:tbl>
    <w:p w14:paraId="451DF3C2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291D314B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5FF8DF96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687A13DD" w14:textId="77777777" w:rsidR="00CD4733" w:rsidRDefault="00CD4733" w:rsidP="00516844">
      <w:pPr>
        <w:rPr>
          <w:u w:color="000000"/>
        </w:rPr>
      </w:pPr>
    </w:p>
    <w:p w14:paraId="2E58E485" w14:textId="77777777" w:rsidR="00881F9E" w:rsidRDefault="00881F9E" w:rsidP="00881F9E">
      <w:pPr>
        <w:pStyle w:val="Overskrift3"/>
        <w:rPr>
          <w:u w:color="000000"/>
        </w:rPr>
      </w:pPr>
      <w:bookmarkStart w:id="14" w:name="_Toc431296055"/>
      <w:r>
        <w:rPr>
          <w:u w:color="000000"/>
        </w:rPr>
        <w:t>Lineære posisjoner i nettverket</w:t>
      </w:r>
      <w:bookmarkEnd w:id="14"/>
    </w:p>
    <w:p w14:paraId="234396FD" w14:textId="4967F529" w:rsidR="00881F9E" w:rsidRDefault="00881F9E" w:rsidP="00881F9E">
      <w:pPr>
        <w:rPr>
          <w:u w:color="000000"/>
        </w:rPr>
      </w:pPr>
      <w:r>
        <w:rPr>
          <w:u w:color="000000"/>
        </w:rPr>
        <w:t xml:space="preserve">Fenomener (objekter, hendelser eller egenskaper) i nettverket stedfestes ved hjelp av lineære posisjoner på </w:t>
      </w:r>
      <w:r w:rsidR="00A51A8C">
        <w:rPr>
          <w:u w:color="000000"/>
        </w:rPr>
        <w:t>de</w:t>
      </w:r>
      <w:r w:rsidR="00120F14">
        <w:rPr>
          <w:u w:color="000000"/>
        </w:rPr>
        <w:t xml:space="preserve"> </w:t>
      </w:r>
      <w:r w:rsidR="00A51A8C">
        <w:rPr>
          <w:u w:color="000000"/>
        </w:rPr>
        <w:t>lineære objekte</w:t>
      </w:r>
      <w:r w:rsidR="00120F14">
        <w:rPr>
          <w:u w:color="000000"/>
        </w:rPr>
        <w:t>ne (lenkene)</w:t>
      </w:r>
      <w:r>
        <w:rPr>
          <w:u w:color="000000"/>
        </w:rPr>
        <w:t>. Lineære posisjoner angis ved en referanse til en lenke, og en posisjon langs lenken. Posisjonen kan være et punkt eller en strekning (fra- og til-posisjon). I SOSI-modellen benyttes datatypen LineærPosisjon, med subtyper LineærPosisjonPunkt og LineærPosisjonStrekning.</w:t>
      </w:r>
    </w:p>
    <w:p w14:paraId="73042520" w14:textId="77777777" w:rsidR="00881F9E" w:rsidRDefault="00881F9E" w:rsidP="00881F9E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881F9E" w:rsidRPr="004353FF" w14:paraId="2E00D6E5" w14:textId="77777777" w:rsidTr="00A51A8C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25D4" w14:textId="77777777" w:rsidR="00881F9E" w:rsidRDefault="00881F9E" w:rsidP="00E37222">
            <w:pPr>
              <w:ind w:left="45"/>
            </w:pPr>
            <w:r>
              <w:rPr>
                <w:b/>
              </w:rPr>
              <w:t>/krav/LineærePosisjoner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EA65" w14:textId="43B3B030" w:rsidR="00881F9E" w:rsidRPr="004353FF" w:rsidRDefault="00881F9E" w:rsidP="00A76C10">
            <w:pPr>
              <w:ind w:left="45"/>
            </w:pPr>
            <w:r>
              <w:t xml:space="preserve">Objekttyper som skal </w:t>
            </w:r>
            <w:r w:rsidR="00747DF9">
              <w:t>kunne stedfestes med lineære referanser</w:t>
            </w:r>
            <w:r>
              <w:t xml:space="preserve"> skal ha minst en egenskap med datatype </w:t>
            </w:r>
            <w:r w:rsidRPr="00DB5D2E">
              <w:rPr>
                <w:i/>
                <w:u w:color="000000"/>
              </w:rPr>
              <w:t>LineærPosisjonPunkt</w:t>
            </w:r>
            <w:r>
              <w:rPr>
                <w:u w:color="000000"/>
              </w:rPr>
              <w:t xml:space="preserve"> eller </w:t>
            </w:r>
            <w:r w:rsidRPr="00DB5D2E">
              <w:rPr>
                <w:i/>
                <w:u w:color="000000"/>
              </w:rPr>
              <w:t>LineærPosisjonStrekning</w:t>
            </w:r>
            <w:r>
              <w:rPr>
                <w:u w:color="000000"/>
              </w:rPr>
              <w:t>.</w:t>
            </w:r>
          </w:p>
        </w:tc>
      </w:tr>
    </w:tbl>
    <w:p w14:paraId="7140E8FE" w14:textId="77777777" w:rsidR="00881F9E" w:rsidRDefault="00881F9E" w:rsidP="00881F9E">
      <w:pPr>
        <w:rPr>
          <w:u w:color="000000"/>
        </w:rPr>
      </w:pPr>
    </w:p>
    <w:p w14:paraId="623739A4" w14:textId="5F7B0D42" w:rsidR="00881F9E" w:rsidRDefault="00881F9E" w:rsidP="00881F9E">
      <w:pPr>
        <w:rPr>
          <w:u w:color="000000"/>
        </w:rPr>
      </w:pPr>
      <w:r>
        <w:rPr>
          <w:u w:color="000000"/>
        </w:rPr>
        <w:t>I kodelista LineæreReferanseMetode er det angitt 4 ulike metoder for å angi den lineære posisjonen:</w:t>
      </w:r>
    </w:p>
    <w:p w14:paraId="7BAB373E" w14:textId="77777777" w:rsidR="00881F9E" w:rsidRDefault="00881F9E" w:rsidP="00881F9E">
      <w:pPr>
        <w:rPr>
          <w:u w:color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559"/>
        <w:gridCol w:w="6062"/>
      </w:tblGrid>
      <w:tr w:rsidR="00881F9E" w:rsidRPr="00DB5D2E" w14:paraId="2F713582" w14:textId="77777777" w:rsidTr="00DB5D2E">
        <w:tc>
          <w:tcPr>
            <w:tcW w:w="1168" w:type="dxa"/>
          </w:tcPr>
          <w:p w14:paraId="72735096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Kodeverdi</w:t>
            </w:r>
          </w:p>
        </w:tc>
        <w:tc>
          <w:tcPr>
            <w:tcW w:w="1559" w:type="dxa"/>
          </w:tcPr>
          <w:p w14:paraId="4CE78F7D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Kodenavn</w:t>
            </w:r>
          </w:p>
        </w:tc>
        <w:tc>
          <w:tcPr>
            <w:tcW w:w="6062" w:type="dxa"/>
          </w:tcPr>
          <w:p w14:paraId="6A789822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Forklaring</w:t>
            </w:r>
          </w:p>
        </w:tc>
      </w:tr>
      <w:tr w:rsidR="00881F9E" w:rsidRPr="00AF31FE" w14:paraId="4330806C" w14:textId="77777777" w:rsidTr="00DB5D2E">
        <w:tc>
          <w:tcPr>
            <w:tcW w:w="1168" w:type="dxa"/>
          </w:tcPr>
          <w:p w14:paraId="251E77F2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1</w:t>
            </w:r>
          </w:p>
        </w:tc>
        <w:tc>
          <w:tcPr>
            <w:tcW w:w="1559" w:type="dxa"/>
          </w:tcPr>
          <w:p w14:paraId="1CEC4FD7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Metrering</w:t>
            </w:r>
          </w:p>
        </w:tc>
        <w:tc>
          <w:tcPr>
            <w:tcW w:w="6062" w:type="dxa"/>
          </w:tcPr>
          <w:p w14:paraId="30BFA52D" w14:textId="77777777" w:rsidR="00881F9E" w:rsidRPr="00AF31FE" w:rsidRDefault="00881F9E" w:rsidP="00A51A8C">
            <w:pPr>
              <w:rPr>
                <w:u w:color="000000"/>
              </w:rPr>
            </w:pPr>
            <w:r>
              <w:rPr>
                <w:szCs w:val="24"/>
              </w:rPr>
              <w:t>Posisjoner angitt i meter langs lenkene. Kan ha nullpunkt i starten av lenkene, eller lenkene kan ha en angitt startverdi.</w:t>
            </w:r>
          </w:p>
        </w:tc>
      </w:tr>
      <w:tr w:rsidR="00881F9E" w:rsidRPr="00AF31FE" w14:paraId="38A430B7" w14:textId="77777777" w:rsidTr="00DB5D2E">
        <w:tc>
          <w:tcPr>
            <w:tcW w:w="1168" w:type="dxa"/>
          </w:tcPr>
          <w:p w14:paraId="36BB773E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2</w:t>
            </w:r>
          </w:p>
        </w:tc>
        <w:tc>
          <w:tcPr>
            <w:tcW w:w="1559" w:type="dxa"/>
          </w:tcPr>
          <w:p w14:paraId="50DA4E5A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Normalisert</w:t>
            </w:r>
          </w:p>
        </w:tc>
        <w:tc>
          <w:tcPr>
            <w:tcW w:w="6062" w:type="dxa"/>
          </w:tcPr>
          <w:p w14:paraId="61FCC1D0" w14:textId="77777777" w:rsidR="00881F9E" w:rsidRPr="006606CB" w:rsidRDefault="00881F9E" w:rsidP="00A51A8C">
            <w:pPr>
              <w:rPr>
                <w:szCs w:val="24"/>
              </w:rPr>
            </w:pPr>
            <w:r>
              <w:rPr>
                <w:szCs w:val="24"/>
              </w:rPr>
              <w:t>Posisjoner på lenkene angitt med et tall mellom 0 og 1, der 0 er start av lenken og 1 er slutten.</w:t>
            </w:r>
          </w:p>
        </w:tc>
      </w:tr>
      <w:tr w:rsidR="00881F9E" w:rsidRPr="00AF31FE" w14:paraId="028C8558" w14:textId="77777777" w:rsidTr="00DB5D2E">
        <w:tc>
          <w:tcPr>
            <w:tcW w:w="1168" w:type="dxa"/>
          </w:tcPr>
          <w:p w14:paraId="0DEDA264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3</w:t>
            </w:r>
          </w:p>
        </w:tc>
        <w:tc>
          <w:tcPr>
            <w:tcW w:w="1559" w:type="dxa"/>
          </w:tcPr>
          <w:p w14:paraId="707B9BDC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Prosent</w:t>
            </w:r>
          </w:p>
        </w:tc>
        <w:tc>
          <w:tcPr>
            <w:tcW w:w="6062" w:type="dxa"/>
          </w:tcPr>
          <w:p w14:paraId="51173657" w14:textId="77777777" w:rsidR="00881F9E" w:rsidRPr="00AF31FE" w:rsidRDefault="00881F9E" w:rsidP="00A51A8C">
            <w:pPr>
              <w:rPr>
                <w:u w:color="000000"/>
              </w:rPr>
            </w:pPr>
            <w:r>
              <w:rPr>
                <w:u w:color="000000"/>
              </w:rPr>
              <w:t>Posisjoner på lenkene angitt med antall prosent av lenkens totale lengde</w:t>
            </w:r>
          </w:p>
        </w:tc>
      </w:tr>
      <w:tr w:rsidR="00881F9E" w:rsidRPr="00AF31FE" w14:paraId="307D1241" w14:textId="77777777" w:rsidTr="00DB5D2E">
        <w:tc>
          <w:tcPr>
            <w:tcW w:w="1168" w:type="dxa"/>
          </w:tcPr>
          <w:p w14:paraId="63E43D5C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5</w:t>
            </w:r>
          </w:p>
        </w:tc>
        <w:tc>
          <w:tcPr>
            <w:tcW w:w="1559" w:type="dxa"/>
          </w:tcPr>
          <w:p w14:paraId="4612DBB3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Kilometrering</w:t>
            </w:r>
          </w:p>
        </w:tc>
        <w:tc>
          <w:tcPr>
            <w:tcW w:w="6062" w:type="dxa"/>
          </w:tcPr>
          <w:p w14:paraId="5C83345F" w14:textId="77777777" w:rsidR="00881F9E" w:rsidRPr="00AF31FE" w:rsidRDefault="00881F9E" w:rsidP="00A51A8C">
            <w:pPr>
              <w:rPr>
                <w:u w:color="000000"/>
              </w:rPr>
            </w:pPr>
            <w:r>
              <w:rPr>
                <w:u w:color="000000"/>
              </w:rPr>
              <w:t>Tilsvarende som metrering, men med måleenhet kilometer.</w:t>
            </w:r>
          </w:p>
        </w:tc>
      </w:tr>
    </w:tbl>
    <w:p w14:paraId="4932171D" w14:textId="77777777" w:rsidR="00881F9E" w:rsidRDefault="00881F9E" w:rsidP="00881F9E">
      <w:pPr>
        <w:rPr>
          <w:u w:color="000000"/>
        </w:rPr>
      </w:pPr>
    </w:p>
    <w:p w14:paraId="56B72563" w14:textId="77777777" w:rsidR="00EC6C51" w:rsidRDefault="00EC6C51" w:rsidP="00E37222">
      <w:pPr>
        <w:rPr>
          <w:u w:color="000000"/>
        </w:rPr>
      </w:pPr>
      <w:r>
        <w:rPr>
          <w:u w:color="000000"/>
        </w:rPr>
        <w:t xml:space="preserve">Hvilken metode som er brukt avgjør hvordan lineære referanser regnes om til vanlige posisjoner. </w:t>
      </w:r>
    </w:p>
    <w:p w14:paraId="4B2224B3" w14:textId="7D8DA1C8" w:rsidR="00A51A8C" w:rsidRDefault="00A51A8C" w:rsidP="00A76C10">
      <w:pPr>
        <w:rPr>
          <w:u w:color="000000"/>
        </w:rPr>
      </w:pPr>
      <w:r>
        <w:rPr>
          <w:u w:color="000000"/>
        </w:rPr>
        <w:t xml:space="preserve">Lineær referansemetode kan angis som standard for </w:t>
      </w:r>
      <w:r w:rsidR="00120F14">
        <w:rPr>
          <w:u w:color="000000"/>
        </w:rPr>
        <w:t>det enkelte lineære objektet</w:t>
      </w:r>
      <w:r>
        <w:rPr>
          <w:u w:color="000000"/>
        </w:rPr>
        <w:t xml:space="preserve"> </w:t>
      </w:r>
      <w:r w:rsidR="00120F14">
        <w:rPr>
          <w:u w:color="000000"/>
        </w:rPr>
        <w:t>(</w:t>
      </w:r>
      <w:r>
        <w:rPr>
          <w:u w:color="000000"/>
        </w:rPr>
        <w:t>lenke</w:t>
      </w:r>
      <w:r w:rsidR="00120F14">
        <w:rPr>
          <w:u w:color="000000"/>
        </w:rPr>
        <w:t>n)</w:t>
      </w:r>
      <w:r>
        <w:rPr>
          <w:u w:color="000000"/>
        </w:rPr>
        <w:t xml:space="preserve">, og kan i tillegg angis spesifikt for den enkelte posisjonen. Lineær referansemetode på den enkelte posisjon overstyrer </w:t>
      </w:r>
      <w:r w:rsidR="001B3D1A">
        <w:rPr>
          <w:u w:color="000000"/>
        </w:rPr>
        <w:t>eventuell standardverdi</w:t>
      </w:r>
      <w:r>
        <w:rPr>
          <w:u w:color="000000"/>
        </w:rPr>
        <w:t xml:space="preserve"> på referert lenke.</w:t>
      </w:r>
      <w:r w:rsidR="001B3D1A">
        <w:rPr>
          <w:u w:color="000000"/>
        </w:rPr>
        <w:t xml:space="preserve"> Minst en av disse må være angitt. </w:t>
      </w: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A51A8C" w:rsidRPr="004353FF" w14:paraId="54C31A3E" w14:textId="77777777" w:rsidTr="00A51A8C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C9C8" w14:textId="77777777" w:rsidR="00A51A8C" w:rsidRDefault="00A51A8C" w:rsidP="00DB5D2E">
            <w:pPr>
              <w:ind w:left="45"/>
            </w:pPr>
            <w:r>
              <w:rPr>
                <w:b/>
              </w:rPr>
              <w:t>/krav/LineæreReferansemetode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E6EE" w14:textId="77777777" w:rsidR="00A51A8C" w:rsidRPr="004353FF" w:rsidRDefault="00A51A8C" w:rsidP="00DB5D2E">
            <w:pPr>
              <w:ind w:left="45"/>
            </w:pPr>
            <w:r>
              <w:t xml:space="preserve">Lineær referansemetode skal </w:t>
            </w:r>
            <w:r w:rsidR="001B3D1A">
              <w:t xml:space="preserve">være </w:t>
            </w:r>
            <w:r>
              <w:t xml:space="preserve">angitt </w:t>
            </w:r>
            <w:r w:rsidR="001B3D1A">
              <w:t>for en lineær posisjon, enten som standardverdi på den refererte lenken, eller også som en del av posisjonen.</w:t>
            </w:r>
          </w:p>
        </w:tc>
      </w:tr>
    </w:tbl>
    <w:p w14:paraId="5BD29802" w14:textId="77777777" w:rsidR="001B3D1A" w:rsidRDefault="001B3D1A" w:rsidP="001B3D1A">
      <w:pPr>
        <w:rPr>
          <w:u w:color="000000"/>
        </w:rPr>
      </w:pPr>
    </w:p>
    <w:p w14:paraId="391E7C9D" w14:textId="3D846287" w:rsidR="001B3D1A" w:rsidRDefault="001B3D1A" w:rsidP="001B3D1A">
      <w:pPr>
        <w:rPr>
          <w:u w:color="000000"/>
        </w:rPr>
      </w:pPr>
      <w:r>
        <w:rPr>
          <w:u w:color="000000"/>
        </w:rPr>
        <w:t xml:space="preserve">Normalt vil samme lineære referansemetode benyttes for alle posisjoner innen et applikasjonsskjema. </w:t>
      </w:r>
    </w:p>
    <w:tbl>
      <w:tblPr>
        <w:tblpPr w:leftFromText="141" w:rightFromText="141" w:vertAnchor="text" w:tblpY="1"/>
        <w:tblOverlap w:val="never"/>
        <w:tblW w:w="8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1B3D1A" w:rsidRPr="004353FF" w14:paraId="15B2FDBF" w14:textId="77777777" w:rsidTr="00DB5D2E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5E7C" w14:textId="77777777" w:rsidR="001B3D1A" w:rsidRPr="001B3D1A" w:rsidRDefault="001B3D1A" w:rsidP="00DB5D2E">
            <w:pPr>
              <w:ind w:left="45"/>
              <w:rPr>
                <w:b/>
              </w:rPr>
            </w:pPr>
            <w:r>
              <w:rPr>
                <w:b/>
              </w:rPr>
              <w:t>/anbefaling/LineæreReferansemetode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B7E1" w14:textId="77777777" w:rsidR="001B3D1A" w:rsidRPr="004353FF" w:rsidRDefault="001B3D1A" w:rsidP="00DB5D2E">
            <w:pPr>
              <w:ind w:left="45"/>
            </w:pPr>
            <w:r>
              <w:t>I et applikasjonsskjema bør det spesifiseres</w:t>
            </w:r>
            <w:r w:rsidR="00387133">
              <w:t xml:space="preserve"> standard</w:t>
            </w:r>
            <w:r>
              <w:t xml:space="preserve"> lineær referansemetode, og om denne informasjonen skal følge lenkene eller de enkelte posisjonene. </w:t>
            </w:r>
          </w:p>
        </w:tc>
      </w:tr>
    </w:tbl>
    <w:p w14:paraId="1F0AFBED" w14:textId="77777777" w:rsidR="00E359F3" w:rsidRDefault="00E359F3" w:rsidP="003441F7">
      <w:pPr>
        <w:rPr>
          <w:u w:color="000000"/>
        </w:rPr>
        <w:sectPr w:rsidR="00E359F3" w:rsidSect="00B75DF7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851" w:header="397" w:footer="340" w:gutter="0"/>
          <w:paperSrc w:first="15" w:other="15"/>
          <w:pgNumType w:start="0"/>
          <w:cols w:space="708"/>
          <w:titlePg/>
          <w:docGrid w:linePitch="299"/>
        </w:sectPr>
      </w:pPr>
    </w:p>
    <w:p w14:paraId="036F696D" w14:textId="790DD13C" w:rsidR="00180747" w:rsidRPr="00DB5D2E" w:rsidRDefault="00C40300" w:rsidP="00180747">
      <w:pPr>
        <w:pStyle w:val="Overskrift2"/>
        <w:rPr>
          <w:u w:color="000000"/>
        </w:rPr>
      </w:pPr>
      <w:bookmarkStart w:id="15" w:name="_Toc431296056"/>
      <w:bookmarkStart w:id="16" w:name="SOSI_Lineære_referanser_4_5"/>
      <w:bookmarkStart w:id="17" w:name="BKM_B578D9B4_BF81_44b0_9858_14C2F5857AE8"/>
      <w:r>
        <w:rPr>
          <w:bCs/>
          <w:szCs w:val="24"/>
        </w:rPr>
        <w:lastRenderedPageBreak/>
        <w:t>Modell</w:t>
      </w:r>
      <w:bookmarkEnd w:id="15"/>
    </w:p>
    <w:p w14:paraId="642C2228" w14:textId="77777777" w:rsidR="00CD25DF" w:rsidRDefault="00CD25DF" w:rsidP="00DB5D2E">
      <w:pPr>
        <w:pStyle w:val="Overskrift3"/>
        <w:rPr>
          <w:u w:color="000000"/>
        </w:rPr>
      </w:pPr>
      <w:bookmarkStart w:id="18" w:name="_Toc431296057"/>
      <w:r>
        <w:rPr>
          <w:u w:color="000000"/>
        </w:rPr>
        <w:t>UML-Modell</w:t>
      </w:r>
      <w:bookmarkEnd w:id="18"/>
    </w:p>
    <w:p w14:paraId="0C275524" w14:textId="77777777" w:rsidR="007342B6" w:rsidRPr="00DB5D2E" w:rsidRDefault="007342B6" w:rsidP="00DB5D2E">
      <w:pPr>
        <w:pStyle w:val="Overskrift4"/>
        <w:numPr>
          <w:ilvl w:val="3"/>
          <w:numId w:val="29"/>
        </w:numPr>
      </w:pPr>
      <w:bookmarkStart w:id="19" w:name="_Toc431296058"/>
      <w:r>
        <w:t>Pakkeavhengighet</w:t>
      </w:r>
      <w:bookmarkEnd w:id="19"/>
    </w:p>
    <w:p w14:paraId="5BF9FC2D" w14:textId="77777777" w:rsidR="00180747" w:rsidRDefault="00180747">
      <w:pPr>
        <w:ind w:left="1440" w:hanging="1440"/>
        <w:rPr>
          <w:szCs w:val="24"/>
        </w:rPr>
      </w:pPr>
    </w:p>
    <w:p w14:paraId="204C29BC" w14:textId="77777777" w:rsidR="00180747" w:rsidRDefault="00180747">
      <w:pPr>
        <w:ind w:left="1440" w:hanging="1440"/>
        <w:rPr>
          <w:szCs w:val="24"/>
        </w:rPr>
      </w:pPr>
    </w:p>
    <w:p w14:paraId="24E9CD8B" w14:textId="2220E947" w:rsidR="00180747" w:rsidRDefault="00E77062" w:rsidP="00E37222">
      <w:pPr>
        <w:keepNext/>
        <w:jc w:val="center"/>
      </w:pPr>
      <w:bookmarkStart w:id="20" w:name="BKM_4432253F_3259_4c36_AADA_2CB60C915FA8"/>
      <w:r>
        <w:rPr>
          <w:noProof/>
          <w:szCs w:val="24"/>
        </w:rPr>
        <w:drawing>
          <wp:inline distT="0" distB="0" distL="0" distR="0" wp14:anchorId="5044DB3D" wp14:editId="1863C1F1">
            <wp:extent cx="3429000" cy="2840990"/>
            <wp:effectExtent l="0" t="0" r="0" b="0"/>
            <wp:docPr id="3" name="Bilde 3" descr="Figur 2 Pakkeavhengigh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 2 Pakkeavhengigh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FCC">
        <w:rPr>
          <w:rStyle w:val="Merknadsreferanse"/>
        </w:rPr>
        <w:commentReference w:id="21"/>
      </w:r>
    </w:p>
    <w:p w14:paraId="387F0279" w14:textId="77777777" w:rsidR="007342B6" w:rsidRDefault="00180747" w:rsidP="00180747">
      <w:pPr>
        <w:pStyle w:val="Bildetekst"/>
        <w:jc w:val="center"/>
      </w:pPr>
      <w:r>
        <w:t xml:space="preserve">Figur </w:t>
      </w:r>
      <w:fldSimple w:instr=" SEQ Figur \* ARABIC ">
        <w:r w:rsidR="00DB5D2E">
          <w:rPr>
            <w:noProof/>
          </w:rPr>
          <w:t>2</w:t>
        </w:r>
      </w:fldSimple>
      <w:r>
        <w:t xml:space="preserve"> </w:t>
      </w:r>
      <w:r w:rsidRPr="008152F9">
        <w:t>Pakkeavhengighet</w:t>
      </w:r>
    </w:p>
    <w:p w14:paraId="7B8E9F8A" w14:textId="77777777" w:rsidR="00180747" w:rsidRDefault="007342B6" w:rsidP="00180747">
      <w:pPr>
        <w:pStyle w:val="Bildetekst"/>
        <w:jc w:val="center"/>
        <w:rPr>
          <w:szCs w:val="24"/>
        </w:rPr>
      </w:pPr>
      <w:r>
        <w:br w:type="page"/>
      </w:r>
    </w:p>
    <w:p w14:paraId="298B6B31" w14:textId="77777777" w:rsidR="007342B6" w:rsidRPr="006D3705" w:rsidRDefault="007342B6" w:rsidP="007342B6">
      <w:pPr>
        <w:pStyle w:val="Overskrift4"/>
        <w:numPr>
          <w:ilvl w:val="3"/>
          <w:numId w:val="29"/>
        </w:numPr>
      </w:pPr>
      <w:bookmarkStart w:id="22" w:name="_Toc431296059"/>
      <w:bookmarkEnd w:id="20"/>
      <w:r>
        <w:lastRenderedPageBreak/>
        <w:t>Forholdet til ISO19148:2012</w:t>
      </w:r>
      <w:r w:rsidR="005366C5">
        <w:t xml:space="preserve"> og INSPIRE</w:t>
      </w:r>
      <w:bookmarkEnd w:id="22"/>
    </w:p>
    <w:p w14:paraId="649C0C97" w14:textId="77777777" w:rsidR="00180747" w:rsidRPr="00601670" w:rsidRDefault="00180747">
      <w:pPr>
        <w:rPr>
          <w:szCs w:val="24"/>
        </w:rPr>
      </w:pPr>
    </w:p>
    <w:p w14:paraId="519BFC3C" w14:textId="5BD88C63" w:rsidR="00180747" w:rsidRDefault="00E77062" w:rsidP="00180747">
      <w:pPr>
        <w:keepNext/>
        <w:jc w:val="center"/>
      </w:pPr>
      <w:bookmarkStart w:id="23" w:name="BKM_E6797CA8_00E8_40e4_8774_A37CBAE60FE8"/>
      <w:r>
        <w:rPr>
          <w:noProof/>
          <w:szCs w:val="24"/>
        </w:rPr>
        <w:drawing>
          <wp:inline distT="0" distB="0" distL="0" distR="0" wp14:anchorId="76863F7A" wp14:editId="30FE9CC5">
            <wp:extent cx="8403590" cy="5257800"/>
            <wp:effectExtent l="0" t="0" r="0" b="0"/>
            <wp:docPr id="6" name="Bilde 6" descr="Figur 3 Forholdet til ISO 19148 - Linear referenc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 3 Forholdet til ISO 19148 - Linear referencing syste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359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5B8B" w14:textId="1D8E9DF0" w:rsidR="00180747" w:rsidRDefault="00180747" w:rsidP="00180747">
      <w:pPr>
        <w:pStyle w:val="Bildetekst"/>
        <w:jc w:val="center"/>
      </w:pPr>
      <w:r>
        <w:t xml:space="preserve">Figur </w:t>
      </w:r>
      <w:fldSimple w:instr=" SEQ Figur \* ARABIC ">
        <w:r w:rsidR="00DB5D2E">
          <w:rPr>
            <w:noProof/>
          </w:rPr>
          <w:t>3</w:t>
        </w:r>
      </w:fldSimple>
      <w:r>
        <w:t xml:space="preserve"> </w:t>
      </w:r>
      <w:r w:rsidRPr="00E4136A">
        <w:t>Forholdet til ISO 19148</w:t>
      </w:r>
      <w:r w:rsidR="004A2FCC">
        <w:t>:2012</w:t>
      </w:r>
      <w:r w:rsidRPr="00E4136A">
        <w:t xml:space="preserve"> - Linear </w:t>
      </w:r>
      <w:r w:rsidR="004A2FCC">
        <w:t>referencing</w:t>
      </w:r>
    </w:p>
    <w:p w14:paraId="6F4CC3DA" w14:textId="77777777" w:rsidR="005366C5" w:rsidRPr="00A76C10" w:rsidRDefault="005366C5" w:rsidP="00DB5D2E"/>
    <w:bookmarkEnd w:id="23"/>
    <w:p w14:paraId="6F0272A9" w14:textId="77777777" w:rsidR="00655B44" w:rsidRDefault="00655B44" w:rsidP="00DB5D2E">
      <w:pPr>
        <w:jc w:val="center"/>
        <w:rPr>
          <w:szCs w:val="24"/>
        </w:rPr>
      </w:pPr>
    </w:p>
    <w:p w14:paraId="4BF5AFF6" w14:textId="77777777" w:rsidR="00655B44" w:rsidRDefault="00655B44" w:rsidP="00DB5D2E">
      <w:pPr>
        <w:jc w:val="center"/>
        <w:rPr>
          <w:szCs w:val="24"/>
        </w:rPr>
      </w:pPr>
    </w:p>
    <w:p w14:paraId="2B6C3FDE" w14:textId="0534C7A6" w:rsidR="00655B44" w:rsidRDefault="00E77062" w:rsidP="00DB5D2E">
      <w:pPr>
        <w:keepNext/>
        <w:jc w:val="center"/>
      </w:pPr>
      <w:r>
        <w:rPr>
          <w:noProof/>
          <w:szCs w:val="24"/>
        </w:rPr>
        <w:drawing>
          <wp:inline distT="0" distB="0" distL="0" distR="0" wp14:anchorId="173E150C" wp14:editId="136E3004">
            <wp:extent cx="8414385" cy="5366385"/>
            <wp:effectExtent l="0" t="0" r="5715" b="5715"/>
            <wp:docPr id="7" name="Bilde 7" descr="Figur 4 Forholdet til INSPIRE Generic Network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 4 Forholdet til INSPIRE Generic Network Mode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4385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F6C5" w14:textId="77777777" w:rsidR="006E1607" w:rsidRDefault="00655B44" w:rsidP="00655B44">
      <w:pPr>
        <w:pStyle w:val="Bildetekst"/>
        <w:jc w:val="center"/>
      </w:pPr>
      <w:r>
        <w:t xml:space="preserve">Figur </w:t>
      </w:r>
      <w:fldSimple w:instr=" SEQ Figur \* ARABIC ">
        <w:r w:rsidR="00DB5D2E">
          <w:rPr>
            <w:noProof/>
          </w:rPr>
          <w:t>4</w:t>
        </w:r>
      </w:fldSimple>
      <w:r>
        <w:t xml:space="preserve"> Forholdet til INSPIRE Generic Network Model</w:t>
      </w:r>
    </w:p>
    <w:p w14:paraId="5539DC93" w14:textId="77777777" w:rsidR="00180747" w:rsidRDefault="006E1607" w:rsidP="00DB5D2E">
      <w:pPr>
        <w:pStyle w:val="Bildetekst"/>
        <w:jc w:val="center"/>
      </w:pPr>
      <w:r>
        <w:br w:type="page"/>
      </w:r>
    </w:p>
    <w:p w14:paraId="27CFDABB" w14:textId="77777777" w:rsidR="006E1607" w:rsidRDefault="006E1607" w:rsidP="006E1607">
      <w:pPr>
        <w:pStyle w:val="Overskrift4"/>
        <w:numPr>
          <w:ilvl w:val="3"/>
          <w:numId w:val="29"/>
        </w:numPr>
      </w:pPr>
      <w:bookmarkStart w:id="24" w:name="_Toc431296060"/>
      <w:r>
        <w:lastRenderedPageBreak/>
        <w:t>Hovedskjema</w:t>
      </w:r>
      <w:bookmarkEnd w:id="24"/>
    </w:p>
    <w:p w14:paraId="6C06FDEA" w14:textId="77777777" w:rsidR="006E1607" w:rsidRPr="00A76C10" w:rsidRDefault="006E1607" w:rsidP="00DB5D2E"/>
    <w:p w14:paraId="6347ECDF" w14:textId="77777777" w:rsidR="006E1607" w:rsidRPr="00DB5D2E" w:rsidRDefault="006E1607" w:rsidP="00A76C10"/>
    <w:p w14:paraId="59571262" w14:textId="5B398128" w:rsidR="00180747" w:rsidRDefault="00E77062" w:rsidP="00180747">
      <w:pPr>
        <w:keepNext/>
        <w:jc w:val="center"/>
      </w:pPr>
      <w:bookmarkStart w:id="25" w:name="BKM_A23341A7_39A7_4f3c_9FB9_220A784C801D"/>
      <w:r>
        <w:rPr>
          <w:noProof/>
          <w:szCs w:val="24"/>
        </w:rPr>
        <w:drawing>
          <wp:inline distT="0" distB="0" distL="0" distR="0" wp14:anchorId="14AF3248" wp14:editId="0E4F1E89">
            <wp:extent cx="8730615" cy="4844415"/>
            <wp:effectExtent l="0" t="0" r="0" b="0"/>
            <wp:docPr id="10" name="Bilde 10" descr="Figur 5 Hovedskj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 5 Hovedskjem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6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1E9A" w14:textId="10C0022E" w:rsidR="00180747" w:rsidRDefault="00180747" w:rsidP="00180747">
      <w:pPr>
        <w:pStyle w:val="Bildetekst"/>
        <w:jc w:val="center"/>
        <w:rPr>
          <w:szCs w:val="24"/>
        </w:rPr>
      </w:pPr>
      <w:r>
        <w:t xml:space="preserve">Figur </w:t>
      </w:r>
      <w:fldSimple w:instr=" SEQ Figur \* ARABIC ">
        <w:r w:rsidR="00DB5D2E">
          <w:rPr>
            <w:noProof/>
          </w:rPr>
          <w:t>5</w:t>
        </w:r>
      </w:fldSimple>
      <w:r>
        <w:t xml:space="preserve"> </w:t>
      </w:r>
      <w:r w:rsidRPr="008D53FB">
        <w:t>Hovedskjema</w:t>
      </w:r>
    </w:p>
    <w:bookmarkEnd w:id="25"/>
    <w:p w14:paraId="67C7F473" w14:textId="77777777" w:rsidR="00180747" w:rsidRPr="00601670" w:rsidRDefault="00180747">
      <w:pPr>
        <w:rPr>
          <w:szCs w:val="24"/>
        </w:rPr>
      </w:pPr>
    </w:p>
    <w:p w14:paraId="017368FA" w14:textId="77777777" w:rsidR="00474B64" w:rsidRDefault="00FA6A76" w:rsidP="00FA6A76">
      <w:pPr>
        <w:keepNext/>
        <w:jc w:val="center"/>
        <w:sectPr w:rsidR="00474B64" w:rsidSect="00F16E5D">
          <w:pgSz w:w="16838" w:h="11906" w:orient="landscape" w:code="9"/>
          <w:pgMar w:top="851" w:right="1134" w:bottom="851" w:left="1134" w:header="397" w:footer="340" w:gutter="0"/>
          <w:paperSrc w:first="15" w:other="15"/>
          <w:cols w:space="708"/>
          <w:titlePg/>
          <w:docGrid w:linePitch="299"/>
        </w:sectPr>
      </w:pPr>
      <w:bookmarkStart w:id="26" w:name="BKM_41F85369_1820_490c_90FE_33A6C0FBB65A"/>
      <w:r>
        <w:br w:type="page"/>
      </w:r>
    </w:p>
    <w:p w14:paraId="438EF19F" w14:textId="77777777" w:rsidR="0075361D" w:rsidRDefault="0075361D" w:rsidP="00FA6A76">
      <w:pPr>
        <w:keepNext/>
        <w:jc w:val="center"/>
        <w:sectPr w:rsidR="0075361D" w:rsidSect="00A76C10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708"/>
          <w:titlePg/>
          <w:docGrid w:linePitch="299"/>
        </w:sectPr>
      </w:pPr>
    </w:p>
    <w:p w14:paraId="5DD84072" w14:textId="4A3E0103" w:rsidR="00474B64" w:rsidRDefault="00603B9F" w:rsidP="00DB5D2E">
      <w:pPr>
        <w:pStyle w:val="Overskrift4"/>
        <w:numPr>
          <w:ilvl w:val="3"/>
          <w:numId w:val="29"/>
        </w:numPr>
        <w:sectPr w:rsidR="00474B64" w:rsidSect="00DB5D2E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284"/>
          <w:titlePg/>
          <w:docGrid w:linePitch="299"/>
        </w:sectPr>
      </w:pPr>
      <w:bookmarkStart w:id="27" w:name="_Toc43129606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F53CE6" wp14:editId="3D9C7653">
            <wp:simplePos x="0" y="0"/>
            <wp:positionH relativeFrom="margin">
              <wp:posOffset>6113145</wp:posOffset>
            </wp:positionH>
            <wp:positionV relativeFrom="margin">
              <wp:posOffset>647700</wp:posOffset>
            </wp:positionV>
            <wp:extent cx="2447925" cy="4679950"/>
            <wp:effectExtent l="0" t="0" r="9525" b="6350"/>
            <wp:wrapTopAndBottom/>
            <wp:docPr id="34" name="Bilde 34" descr="Figur 7 Lineært objekt med eksemp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igur 7 Lineært objekt med eksempe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F2E349F" wp14:editId="47B9B6F7">
            <wp:simplePos x="0" y="0"/>
            <wp:positionH relativeFrom="margin">
              <wp:align>left</wp:align>
            </wp:positionH>
            <wp:positionV relativeFrom="paragraph">
              <wp:posOffset>455930</wp:posOffset>
            </wp:positionV>
            <wp:extent cx="4863465" cy="3117215"/>
            <wp:effectExtent l="0" t="0" r="0" b="6985"/>
            <wp:wrapTopAndBottom/>
            <wp:docPr id="35" name="Bilde 35" descr="Figur 6 Lineært obje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igur 6 Lineært objek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6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607">
        <w:t>Lineært objekt</w:t>
      </w:r>
      <w:bookmarkEnd w:id="27"/>
    </w:p>
    <w:p w14:paraId="4C2D38FE" w14:textId="5ECE6585" w:rsidR="00FA6A76" w:rsidRDefault="00022DB0" w:rsidP="00DB5D2E">
      <w:pPr>
        <w:pStyle w:val="Bildetekst"/>
        <w:ind w:left="2160" w:firstLine="720"/>
      </w:pPr>
      <w:r>
        <w:t xml:space="preserve">Figur </w:t>
      </w:r>
      <w:fldSimple w:instr=" SEQ Figur \* ARABIC ">
        <w:r w:rsidR="00DB5D2E">
          <w:rPr>
            <w:noProof/>
          </w:rPr>
          <w:t>6</w:t>
        </w:r>
      </w:fldSimple>
      <w:r>
        <w:t xml:space="preserve"> </w:t>
      </w:r>
      <w:r w:rsidRPr="006F3534">
        <w:t>Lineært objekt</w:t>
      </w:r>
    </w:p>
    <w:p w14:paraId="7DF05178" w14:textId="77777777" w:rsidR="00022DB0" w:rsidRDefault="00022DB0" w:rsidP="00DB5D2E">
      <w:pPr>
        <w:pStyle w:val="Bildetekst"/>
        <w:ind w:left="9360" w:firstLine="720"/>
      </w:pPr>
      <w:r>
        <w:t xml:space="preserve">Figur </w:t>
      </w:r>
      <w:fldSimple w:instr=" SEQ Figur \* ARABIC ">
        <w:r w:rsidR="00DB5D2E">
          <w:rPr>
            <w:noProof/>
          </w:rPr>
          <w:t>7</w:t>
        </w:r>
      </w:fldSimple>
      <w:r>
        <w:t xml:space="preserve"> </w:t>
      </w:r>
      <w:r w:rsidRPr="007C0448">
        <w:t>Lineært objekt med eksempel</w:t>
      </w:r>
    </w:p>
    <w:p w14:paraId="6346D3E8" w14:textId="77777777" w:rsidR="0075361D" w:rsidRDefault="0075361D" w:rsidP="00E37222">
      <w:pPr>
        <w:keepNext/>
        <w:sectPr w:rsidR="0075361D" w:rsidSect="00DB5D2E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284"/>
          <w:titlePg/>
          <w:docGrid w:linePitch="299"/>
        </w:sectPr>
      </w:pPr>
      <w:r>
        <w:br w:type="page"/>
      </w:r>
    </w:p>
    <w:p w14:paraId="2F3C59F4" w14:textId="77777777" w:rsidR="00FA6A76" w:rsidRDefault="00FA6A76" w:rsidP="00E37222">
      <w:pPr>
        <w:keepNext/>
      </w:pPr>
    </w:p>
    <w:p w14:paraId="3953A3FB" w14:textId="338AF38D" w:rsidR="006E1607" w:rsidRDefault="006E1607" w:rsidP="00DB5D2E">
      <w:pPr>
        <w:pStyle w:val="Overskrift4"/>
        <w:numPr>
          <w:ilvl w:val="3"/>
          <w:numId w:val="29"/>
        </w:numPr>
        <w:pBdr>
          <w:bottom w:val="single" w:sz="12" w:space="4" w:color="auto"/>
        </w:pBdr>
      </w:pPr>
      <w:bookmarkStart w:id="28" w:name="_Toc431296062"/>
      <w:r>
        <w:t>Lineær posisjon</w:t>
      </w:r>
      <w:bookmarkEnd w:id="28"/>
    </w:p>
    <w:p w14:paraId="58C6B2D1" w14:textId="77777777" w:rsidR="00FA6A76" w:rsidRDefault="00FA6A76" w:rsidP="00DB5D2E">
      <w:pPr>
        <w:pStyle w:val="Bildetekst"/>
      </w:pPr>
      <w:r>
        <w:t xml:space="preserve">  </w:t>
      </w:r>
      <w:r>
        <w:tab/>
      </w:r>
      <w:r>
        <w:tab/>
      </w:r>
      <w:r>
        <w:tab/>
      </w:r>
      <w:r>
        <w:tab/>
      </w:r>
    </w:p>
    <w:bookmarkEnd w:id="26"/>
    <w:p w14:paraId="47B69DB1" w14:textId="77777777" w:rsidR="00180747" w:rsidRPr="00396576" w:rsidRDefault="00180747">
      <w:pPr>
        <w:rPr>
          <w:szCs w:val="24"/>
        </w:rPr>
      </w:pPr>
    </w:p>
    <w:p w14:paraId="129FCAA0" w14:textId="77777777" w:rsidR="00180747" w:rsidRPr="00180747" w:rsidRDefault="00180747">
      <w:pPr>
        <w:rPr>
          <w:szCs w:val="24"/>
        </w:rPr>
      </w:pPr>
    </w:p>
    <w:p w14:paraId="172D1CB7" w14:textId="155E4FC1" w:rsidR="00180747" w:rsidRDefault="00E77062" w:rsidP="00180747">
      <w:pPr>
        <w:keepNext/>
        <w:jc w:val="center"/>
      </w:pPr>
      <w:bookmarkStart w:id="29" w:name="BKM_F085012B_FEC2_4124_8948_CB5E1ACDD236"/>
      <w:r>
        <w:rPr>
          <w:noProof/>
          <w:szCs w:val="24"/>
        </w:rPr>
        <w:drawing>
          <wp:inline distT="0" distB="0" distL="0" distR="0" wp14:anchorId="384627DB" wp14:editId="49CFB9D8">
            <wp:extent cx="7816215" cy="2612390"/>
            <wp:effectExtent l="0" t="0" r="0" b="0"/>
            <wp:docPr id="19" name="Bilde 19" descr="Figur 8 Lineær posisj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gur 8 Lineær posisj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21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61FC" w14:textId="00BF4B13" w:rsidR="00180747" w:rsidRDefault="00180747" w:rsidP="00180747">
      <w:pPr>
        <w:pStyle w:val="Bildetekst"/>
        <w:jc w:val="center"/>
        <w:rPr>
          <w:szCs w:val="24"/>
        </w:rPr>
      </w:pPr>
      <w:r>
        <w:t xml:space="preserve">Figur </w:t>
      </w:r>
      <w:fldSimple w:instr=" SEQ Figur \* ARABIC ">
        <w:r w:rsidR="00DB5D2E">
          <w:rPr>
            <w:noProof/>
          </w:rPr>
          <w:t>8</w:t>
        </w:r>
      </w:fldSimple>
      <w:r>
        <w:t xml:space="preserve"> </w:t>
      </w:r>
      <w:r w:rsidRPr="00726648">
        <w:t>Lineær posisjon</w:t>
      </w:r>
    </w:p>
    <w:bookmarkEnd w:id="29"/>
    <w:p w14:paraId="54C2E1A7" w14:textId="77777777" w:rsidR="00180747" w:rsidRPr="00601670" w:rsidRDefault="00180747">
      <w:pPr>
        <w:rPr>
          <w:szCs w:val="24"/>
        </w:rPr>
      </w:pPr>
    </w:p>
    <w:p w14:paraId="5357AD17" w14:textId="01261BEE" w:rsidR="00396576" w:rsidRDefault="00E77062" w:rsidP="00396576">
      <w:pPr>
        <w:keepNext/>
        <w:jc w:val="center"/>
      </w:pPr>
      <w:bookmarkStart w:id="30" w:name="BKM_984992FB_5C46_421e_92FD_C5A776423272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673BE45" wp14:editId="373EA12B">
            <wp:simplePos x="0" y="0"/>
            <wp:positionH relativeFrom="column">
              <wp:posOffset>1093470</wp:posOffset>
            </wp:positionH>
            <wp:positionV relativeFrom="paragraph">
              <wp:posOffset>324485</wp:posOffset>
            </wp:positionV>
            <wp:extent cx="7056120" cy="5227320"/>
            <wp:effectExtent l="0" t="0" r="0" b="0"/>
            <wp:wrapTopAndBottom/>
            <wp:docPr id="36" name="Bilde 36" descr="Figur 9 Lineær posisjon med eksemp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igur 9 Lineær posisjon med eksempe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83AFF" w14:textId="54C46361" w:rsidR="00D5725C" w:rsidRDefault="00396576" w:rsidP="00396576">
      <w:pPr>
        <w:pStyle w:val="Bildetekst"/>
        <w:jc w:val="center"/>
      </w:pPr>
      <w:r>
        <w:t xml:space="preserve">Figur </w:t>
      </w:r>
      <w:fldSimple w:instr=" SEQ Figur \* ARABIC ">
        <w:r w:rsidR="00DB5D2E">
          <w:rPr>
            <w:noProof/>
          </w:rPr>
          <w:t>9</w:t>
        </w:r>
      </w:fldSimple>
      <w:r>
        <w:t xml:space="preserve"> </w:t>
      </w:r>
      <w:r w:rsidRPr="00E36A88">
        <w:t>Lineær posisjon med eksempel</w:t>
      </w:r>
    </w:p>
    <w:p w14:paraId="1C1C3B34" w14:textId="77777777" w:rsidR="00180747" w:rsidRDefault="00D5725C" w:rsidP="00DB5D2E">
      <w:pPr>
        <w:rPr>
          <w:szCs w:val="24"/>
        </w:rPr>
      </w:pPr>
      <w:r>
        <w:br w:type="page"/>
      </w:r>
    </w:p>
    <w:bookmarkEnd w:id="30"/>
    <w:p w14:paraId="02180952" w14:textId="77777777" w:rsidR="00180747" w:rsidRPr="00392351" w:rsidRDefault="00180747">
      <w:pPr>
        <w:rPr>
          <w:szCs w:val="24"/>
        </w:rPr>
      </w:pPr>
    </w:p>
    <w:p w14:paraId="6F2A3094" w14:textId="77777777" w:rsidR="00434313" w:rsidRPr="00E37222" w:rsidRDefault="00434313" w:rsidP="00180747">
      <w:pPr>
        <w:pStyle w:val="Overskrift3"/>
        <w:rPr>
          <w:u w:color="000000"/>
        </w:rPr>
      </w:pPr>
      <w:bookmarkStart w:id="31" w:name="_Toc431296063"/>
      <w:bookmarkStart w:id="32" w:name="BKM_9D36BBC4_559B_45c4_8CC0_F02C01B08A89"/>
      <w:r>
        <w:rPr>
          <w:u w:color="000000"/>
        </w:rPr>
        <w:t>Tekstlig beskrivelse av modellen</w:t>
      </w:r>
      <w:bookmarkEnd w:id="31"/>
    </w:p>
    <w:p w14:paraId="40969AE6" w14:textId="77777777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AU"/>
        </w:rPr>
      </w:pPr>
      <w:bookmarkStart w:id="33" w:name="_Toc431296064"/>
      <w:bookmarkStart w:id="34" w:name="BKM_67CAEE0F_56C2_4D1C_99E5_E6E4FDCD8E39"/>
      <w:r w:rsidRPr="00DB5D2E">
        <w:rPr>
          <w:bCs/>
          <w:u w:color="000000"/>
        </w:rPr>
        <w:t xml:space="preserve">«featureType» </w:t>
      </w:r>
      <w:r w:rsidRPr="00DB5D2E">
        <w:rPr>
          <w:bCs/>
          <w:u w:color="000000"/>
          <w:lang w:val="en-AU"/>
        </w:rPr>
        <w:t>GeneralisertLineærtObjekt</w:t>
      </w:r>
      <w:bookmarkEnd w:id="33"/>
    </w:p>
    <w:p w14:paraId="6CC14125" w14:textId="77777777" w:rsidR="00612204" w:rsidRDefault="00612204" w:rsidP="00DB5D2E">
      <w:r>
        <w:t>Abstrakt, generalisert objekttype for lineære objekter, med generelle egenskaper som muliggjør lineære referanser til dette objektet</w:t>
      </w:r>
    </w:p>
    <w:p w14:paraId="4CED0F3E" w14:textId="77777777" w:rsidR="00612204" w:rsidRDefault="00612204" w:rsidP="00DB5D2E">
      <w:r>
        <w:rPr>
          <w:i/>
        </w:rPr>
        <w:t>Realisering av INSPIRE Network:GeneralisedLink og ISO19148 LR_Feature.</w:t>
      </w:r>
    </w:p>
    <w:p w14:paraId="3D6E9F75" w14:textId="77777777" w:rsidR="00612204" w:rsidRDefault="00612204" w:rsidP="00DB5D2E">
      <w:pPr>
        <w:rPr>
          <w:color w:val="000000"/>
          <w:sz w:val="20"/>
        </w:rPr>
      </w:pPr>
    </w:p>
    <w:p w14:paraId="57E80E7D" w14:textId="77777777" w:rsidR="00612204" w:rsidRPr="00DB5D2E" w:rsidRDefault="00612204" w:rsidP="00DB5D2E">
      <w:pPr>
        <w:rPr>
          <w:b/>
          <w:color w:val="000000"/>
          <w:szCs w:val="24"/>
        </w:rPr>
      </w:pPr>
      <w:bookmarkStart w:id="35" w:name="BKM_BEC77995_1187_4721_BD25_9DBBA0C93384"/>
      <w:r w:rsidRPr="00DB5D2E">
        <w:rPr>
          <w:b/>
          <w:color w:val="000000"/>
          <w:szCs w:val="24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:rsidRPr="00DB5D2E" w14:paraId="0D267007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80BA15" w14:textId="77777777" w:rsidR="00612204" w:rsidRPr="00DB5D2E" w:rsidRDefault="00612204" w:rsidP="00DB5D2E">
            <w:pPr>
              <w:rPr>
                <w:b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6FAE50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7F2879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409C12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B050E1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1BA8C6" w14:textId="77777777" w:rsidR="00612204" w:rsidRPr="00DB5D2E" w:rsidRDefault="00612204" w:rsidP="00DB5D2E">
            <w:pPr>
              <w:rPr>
                <w:b/>
              </w:rPr>
            </w:pPr>
            <w:r w:rsidRPr="00DB5D2E">
              <w:rPr>
                <w:b/>
              </w:rPr>
              <w:t>Type</w:t>
            </w:r>
          </w:p>
        </w:tc>
      </w:tr>
      <w:tr w:rsidR="00612204" w14:paraId="5C0A6F18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A46395" w14:textId="77777777" w:rsidR="00612204" w:rsidRDefault="00612204" w:rsidP="00DB5D2E">
            <w:pPr>
              <w:rPr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8D16F5" w14:textId="77777777" w:rsidR="00612204" w:rsidRDefault="00612204" w:rsidP="00DB5D2E">
            <w:pPr>
              <w:rPr>
                <w:lang w:val="en-AU"/>
              </w:rPr>
            </w:pPr>
            <w:r>
              <w:rPr>
                <w:lang w:val="en-AU"/>
              </w:rPr>
              <w:t>identifikasjon</w:t>
            </w:r>
            <w: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B687F3" w14:textId="77777777" w:rsidR="00612204" w:rsidRPr="00DB5D2E" w:rsidRDefault="00612204" w:rsidP="00DB5D2E">
            <w:pPr>
              <w:rPr>
                <w:lang w:val="nn-NO"/>
              </w:rPr>
            </w:pPr>
            <w:r w:rsidRPr="00DB5D2E">
              <w:rPr>
                <w:lang w:val="nn-NO"/>
              </w:rPr>
              <w:t>Unik identifikasjon av det lineære objektet.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8A520A" w14:textId="77777777" w:rsidR="00612204" w:rsidRPr="00DB5D2E" w:rsidRDefault="00612204" w:rsidP="00DB5D2E">
            <w:pPr>
              <w:rPr>
                <w:lang w:val="nn-N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7A1E86" w14:textId="77777777" w:rsidR="00612204" w:rsidRPr="00DB5D2E" w:rsidRDefault="00612204" w:rsidP="00DB5D2E">
            <w:pPr>
              <w:rPr>
                <w:lang w:val="nn-NO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F1F32B" w14:textId="77777777" w:rsidR="00612204" w:rsidRDefault="00612204" w:rsidP="00DB5D2E">
            <w:r>
              <w:t>Identifikasjon</w:t>
            </w:r>
          </w:p>
        </w:tc>
        <w:bookmarkEnd w:id="35"/>
      </w:tr>
      <w:tr w:rsidR="00612204" w14:paraId="328EE7E7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54C795" w14:textId="77777777" w:rsidR="00612204" w:rsidRDefault="00612204" w:rsidP="00DB5D2E">
            <w:pPr>
              <w:rPr>
                <w:lang w:val="en-AU"/>
              </w:rPr>
            </w:pPr>
            <w:bookmarkStart w:id="36" w:name="BKM_6F5E99CE_4F8F_40DB_929B_E9AEAD3457E4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796D22" w14:textId="77777777" w:rsidR="00612204" w:rsidRDefault="00612204" w:rsidP="00DB5D2E">
            <w:pPr>
              <w:rPr>
                <w:lang w:val="en-AU"/>
              </w:rPr>
            </w:pPr>
            <w:r>
              <w:rPr>
                <w:lang w:val="en-AU"/>
              </w:rPr>
              <w:t>standardLRM</w:t>
            </w:r>
            <w: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5C6834" w14:textId="77777777" w:rsidR="00612204" w:rsidRPr="00DB5D2E" w:rsidRDefault="00612204" w:rsidP="00DB5D2E">
            <w:pPr>
              <w:rPr>
                <w:lang w:val="en-AU"/>
              </w:rPr>
            </w:pPr>
            <w:r w:rsidRPr="00DB5D2E">
              <w:rPr>
                <w:lang w:val="en-AU"/>
              </w:rPr>
              <w:t>Standard metode som brukes for å angi lineære referanser til dette objektet</w:t>
            </w:r>
          </w:p>
          <w:p w14:paraId="671644DE" w14:textId="77777777" w:rsidR="00612204" w:rsidRPr="00DB5D2E" w:rsidRDefault="00612204" w:rsidP="00DB5D2E">
            <w:pPr>
              <w:rPr>
                <w:lang w:val="en-AU"/>
              </w:rPr>
            </w:pPr>
            <w:r w:rsidRPr="00DB5D2E">
              <w:rPr>
                <w:lang w:val="en-AU"/>
              </w:rPr>
              <w:t xml:space="preserve">Merknad: Kan overstyres for den enkelte posisjonsangivelse. </w:t>
            </w:r>
          </w:p>
          <w:p w14:paraId="5C5CD868" w14:textId="77777777" w:rsidR="00612204" w:rsidRDefault="00612204" w:rsidP="00DB5D2E">
            <w:pPr>
              <w:rPr>
                <w:lang w:val="en-AU"/>
              </w:rPr>
            </w:pPr>
            <w:r w:rsidRPr="00DB5D2E">
              <w:rPr>
                <w:i/>
                <w:color w:val="0F0F0F"/>
                <w:lang w:val="en-AU"/>
              </w:rPr>
              <w:t>ISO19148: LR_ILinearElement ::defaultLRM() :LR_LinearReferencingMethod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E6ECDD" w14:textId="77777777" w:rsidR="00612204" w:rsidRDefault="00612204" w:rsidP="00DB5D2E">
            <w:pPr>
              <w:rPr>
                <w:lang w:val="en-AU"/>
              </w:rPr>
            </w:pPr>
            <w:r w:rsidRPr="00DB5D2E">
              <w:rPr>
                <w:lang w:val="en-AU"/>
              </w:rPr>
              <w:t xml:space="preserve"> </w:t>
            </w:r>
            <w:r>
              <w:t>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19C761" w14:textId="77777777" w:rsidR="00612204" w:rsidRDefault="00612204" w:rsidP="00DB5D2E">
            <w:pPr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02C010" w14:textId="77777777" w:rsidR="00612204" w:rsidRDefault="00612204" w:rsidP="00DB5D2E">
            <w:r>
              <w:t>LineærReferanseMetode</w:t>
            </w:r>
          </w:p>
        </w:tc>
        <w:bookmarkEnd w:id="36"/>
      </w:tr>
      <w:tr w:rsidR="00612204" w14:paraId="543ECD40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634456" w14:textId="77777777" w:rsidR="00612204" w:rsidRDefault="00612204" w:rsidP="00DB5D2E">
            <w:pPr>
              <w:rPr>
                <w:lang w:val="en-AU"/>
              </w:rPr>
            </w:pPr>
            <w:bookmarkStart w:id="37" w:name="BKM_848291E4_94C0_4B29_8050_9D7A6CF4B8AD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4172A8" w14:textId="77777777" w:rsidR="00612204" w:rsidRDefault="00612204" w:rsidP="00DB5D2E">
            <w:pPr>
              <w:rPr>
                <w:lang w:val="en-AU"/>
              </w:rPr>
            </w:pPr>
            <w:r>
              <w:rPr>
                <w:lang w:val="en-AU"/>
              </w:rPr>
              <w:t>måltLengde</w:t>
            </w:r>
            <w: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D86195" w14:textId="77777777" w:rsidR="00612204" w:rsidRDefault="00612204" w:rsidP="00DB5D2E">
            <w:r>
              <w:t>Målt lengde for et objekt, innenfor objektets lineære referansesystem</w:t>
            </w:r>
          </w:p>
          <w:p w14:paraId="2B248711" w14:textId="77777777" w:rsidR="00612204" w:rsidRPr="00DB5D2E" w:rsidRDefault="00612204" w:rsidP="00DB5D2E">
            <w:pPr>
              <w:rPr>
                <w:lang w:val="en-GB"/>
              </w:rPr>
            </w:pPr>
            <w:r w:rsidRPr="00DB5D2E">
              <w:rPr>
                <w:lang w:val="en-GB"/>
              </w:rPr>
              <w:t xml:space="preserve">Merknad: Målt lengde overstyrer geometrilengde. </w:t>
            </w:r>
          </w:p>
          <w:p w14:paraId="335E6D6B" w14:textId="77777777" w:rsidR="00612204" w:rsidRDefault="00612204" w:rsidP="00DB5D2E">
            <w:pPr>
              <w:rPr>
                <w:lang w:val="en-AU"/>
              </w:rPr>
            </w:pPr>
            <w:r w:rsidRPr="00DB5D2E">
              <w:rPr>
                <w:i/>
                <w:color w:val="0F0F0F"/>
                <w:lang w:val="en-GB"/>
              </w:rPr>
              <w:t>ISO19148: LR_ILinearElement ::measure(measureAttribute : CharacterString = defaultLength) : Measure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987E55" w14:textId="77777777" w:rsidR="00612204" w:rsidRDefault="00612204" w:rsidP="00DB5D2E">
            <w:pPr>
              <w:rPr>
                <w:lang w:val="en-AU"/>
              </w:rPr>
            </w:pPr>
            <w:r w:rsidRPr="00DB5D2E">
              <w:rPr>
                <w:lang w:val="en-GB"/>
              </w:rPr>
              <w:t xml:space="preserve"> </w:t>
            </w:r>
            <w:r>
              <w:t>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336244" w14:textId="77777777" w:rsidR="00612204" w:rsidRDefault="00612204" w:rsidP="00DB5D2E">
            <w:pPr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4D86F2" w14:textId="77777777" w:rsidR="00612204" w:rsidRDefault="00612204" w:rsidP="00DB5D2E">
            <w:r>
              <w:t>Real</w:t>
            </w:r>
          </w:p>
        </w:tc>
        <w:bookmarkEnd w:id="37"/>
      </w:tr>
    </w:tbl>
    <w:p w14:paraId="0854FA34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3F0F4A39" w14:textId="77777777" w:rsidR="00612204" w:rsidRPr="00DB5D2E" w:rsidRDefault="00612204" w:rsidP="00DB5D2E">
      <w:pPr>
        <w:rPr>
          <w:b/>
          <w:iCs/>
          <w:color w:val="000000"/>
          <w:szCs w:val="24"/>
          <w:lang w:val="en-AU"/>
        </w:rPr>
      </w:pPr>
      <w:r w:rsidRPr="00DB5D2E">
        <w:rPr>
          <w:b/>
          <w:color w:val="000000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612204" w:rsidRPr="00DB5D2E" w14:paraId="4AB0F5B3" w14:textId="77777777" w:rsidTr="004C1B08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9F426D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C421A5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4B8CD0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65C12F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Til</w:t>
            </w:r>
          </w:p>
        </w:tc>
      </w:tr>
      <w:tr w:rsidR="00612204" w14:paraId="32959F63" w14:textId="77777777" w:rsidTr="004C1B08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CEB4C4" w14:textId="77777777" w:rsidR="00612204" w:rsidRDefault="00612204" w:rsidP="00DB5D2E">
            <w:pPr>
              <w:rPr>
                <w:lang w:val="en-AU"/>
              </w:rPr>
            </w:pPr>
            <w: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F9636B" w14:textId="77777777" w:rsidR="00612204" w:rsidRDefault="00612204" w:rsidP="00DB5D2E">
            <w:pPr>
              <w:rPr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680420" w14:textId="77777777" w:rsidR="00612204" w:rsidRDefault="00612204" w:rsidP="00DB5D2E">
            <w:pPr>
              <w:rPr>
                <w:lang w:val="en-AU"/>
              </w:rPr>
            </w:pPr>
            <w:r>
              <w:rPr>
                <w:lang w:val="en-AU"/>
              </w:rPr>
              <w:t xml:space="preserve"> </w:t>
            </w:r>
            <w:r>
              <w:rPr>
                <w:lang w:val="en-US"/>
              </w:rPr>
              <w:tab/>
            </w:r>
            <w:r>
              <w:rPr>
                <w:lang w:val="en-AU"/>
              </w:rPr>
              <w:t>LineærPosisjon</w:t>
            </w:r>
            <w: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72FA98" w14:textId="77777777" w:rsidR="00A76C10" w:rsidRDefault="00A76C10" w:rsidP="00DB5D2E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  <w:p w14:paraId="22047130" w14:textId="77777777" w:rsidR="00A76C10" w:rsidRDefault="00612204" w:rsidP="00DB5D2E">
            <w:r>
              <w:rPr>
                <w:lang w:val="en-AU"/>
              </w:rPr>
              <w:t>GeneralisertLineærtObjekt</w:t>
            </w:r>
            <w:r>
              <w:rPr>
                <w:lang w:val="en-US"/>
              </w:rPr>
              <w:t>.</w:t>
            </w:r>
            <w:r>
              <w:t xml:space="preserve"> </w:t>
            </w:r>
          </w:p>
          <w:p w14:paraId="1F76FB5B" w14:textId="77777777" w:rsidR="00612204" w:rsidRDefault="00612204" w:rsidP="00DB5D2E">
            <w:pPr>
              <w:rPr>
                <w:lang w:val="en-AU"/>
              </w:rPr>
            </w:pPr>
            <w:r>
              <w:t xml:space="preserve">Rolle: </w:t>
            </w:r>
            <w:r>
              <w:rPr>
                <w:lang w:val="en-AU"/>
              </w:rPr>
              <w:t>lineærtObjektIdentifikasjon</w:t>
            </w:r>
            <w:r>
              <w:t xml:space="preserve"> </w:t>
            </w:r>
          </w:p>
        </w:tc>
      </w:tr>
      <w:bookmarkEnd w:id="34"/>
    </w:tbl>
    <w:p w14:paraId="31105DD3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5BEC3EB8" w14:textId="77777777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38" w:name="_Toc431296065"/>
      <w:bookmarkStart w:id="39" w:name="BKM_3429DA19_B7DC_4F8C_80A8_595B8DE566FF"/>
      <w:r w:rsidRPr="00DB5D2E">
        <w:rPr>
          <w:bCs/>
          <w:u w:color="000000"/>
        </w:rPr>
        <w:t xml:space="preserve">«featureType» </w:t>
      </w:r>
      <w:r w:rsidRPr="00DB5D2E">
        <w:rPr>
          <w:bCs/>
          <w:u w:color="000000"/>
          <w:lang w:val="en-AU"/>
        </w:rPr>
        <w:t>LineærSekvens</w:t>
      </w:r>
      <w:bookmarkEnd w:id="38"/>
    </w:p>
    <w:p w14:paraId="112EF53C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Abstrakt objekttype for sekvenser av lineære objekter.</w:t>
      </w:r>
    </w:p>
    <w:p w14:paraId="5182B0D9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 xml:space="preserve">Eksempel: En sammenhengende rute bestående av flere dellenker </w:t>
      </w:r>
    </w:p>
    <w:p w14:paraId="1DC75B90" w14:textId="77777777" w:rsidR="00612204" w:rsidRDefault="00612204" w:rsidP="00DB5D2E">
      <w:pPr>
        <w:rPr>
          <w:i/>
          <w:color w:val="000000"/>
          <w:sz w:val="20"/>
        </w:rPr>
      </w:pPr>
      <w:r w:rsidRPr="00DB5D2E">
        <w:rPr>
          <w:i/>
          <w:color w:val="000000"/>
          <w:sz w:val="20"/>
        </w:rPr>
        <w:t>Realisering av INSPIRE Network:LinkSequence</w:t>
      </w:r>
    </w:p>
    <w:p w14:paraId="041057EB" w14:textId="77777777" w:rsidR="00D207D0" w:rsidRDefault="00D207D0" w:rsidP="00DB5D2E">
      <w:pPr>
        <w:rPr>
          <w:i/>
          <w:color w:val="000000"/>
          <w:sz w:val="20"/>
        </w:rPr>
      </w:pPr>
    </w:p>
    <w:p w14:paraId="0209731E" w14:textId="77777777" w:rsidR="00A76C10" w:rsidRPr="00DB5D2E" w:rsidRDefault="00D207D0" w:rsidP="00DB5D2E">
      <w:pPr>
        <w:rPr>
          <w:b/>
          <w:iCs/>
          <w:color w:val="000000"/>
          <w:szCs w:val="24"/>
          <w:lang w:val="en-AU"/>
        </w:rPr>
      </w:pPr>
      <w:r w:rsidRPr="00002067">
        <w:rPr>
          <w:b/>
          <w:color w:val="000000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A76C10" w:rsidRPr="00DB5D2E" w14:paraId="5B89E0B9" w14:textId="77777777" w:rsidTr="004C1B08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9207D6" w14:textId="77777777" w:rsidR="00A76C10" w:rsidRPr="00DB5D2E" w:rsidRDefault="00A76C10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437096" w14:textId="77777777" w:rsidR="00A76C10" w:rsidRPr="00DB5D2E" w:rsidRDefault="00A76C10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432527" w14:textId="77777777" w:rsidR="00A76C10" w:rsidRPr="00DB5D2E" w:rsidRDefault="00A76C10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509E8" w14:textId="77777777" w:rsidR="00A76C10" w:rsidRPr="00DB5D2E" w:rsidRDefault="00A76C10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Til</w:t>
            </w:r>
          </w:p>
        </w:tc>
      </w:tr>
      <w:tr w:rsidR="00612204" w14:paraId="44681399" w14:textId="77777777" w:rsidTr="00DB5D2E">
        <w:trPr>
          <w:cantSplit/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7EF212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1986B6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51DCB8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 xml:space="preserve"> 1..*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5D8D4832" w14:textId="77777777" w:rsidR="00A76C10" w:rsidRDefault="00612204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LineærtObjekt</w:t>
            </w:r>
            <w:r>
              <w:rPr>
                <w:color w:val="000000"/>
                <w:sz w:val="20"/>
              </w:rPr>
              <w:t xml:space="preserve">. </w:t>
            </w:r>
          </w:p>
          <w:p w14:paraId="10179FB3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>
              <w:rPr>
                <w:sz w:val="20"/>
                <w:lang w:val="en-AU"/>
              </w:rPr>
              <w:t>sekvensdel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566154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0..1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0DE0C26A" w14:textId="77777777" w:rsidR="00A76C10" w:rsidRDefault="00612204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LineærSekvens</w:t>
            </w:r>
            <w:r>
              <w:rPr>
                <w:color w:val="000000"/>
                <w:sz w:val="20"/>
                <w:lang w:val="en-US"/>
              </w:rPr>
              <w:t>.</w:t>
            </w:r>
            <w:r>
              <w:rPr>
                <w:color w:val="000000"/>
                <w:sz w:val="20"/>
              </w:rPr>
              <w:t xml:space="preserve"> </w:t>
            </w:r>
          </w:p>
          <w:p w14:paraId="028F0965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>
              <w:rPr>
                <w:sz w:val="20"/>
                <w:lang w:val="en-AU"/>
              </w:rPr>
              <w:t>sekvens</w:t>
            </w:r>
          </w:p>
        </w:tc>
      </w:tr>
      <w:bookmarkEnd w:id="39"/>
    </w:tbl>
    <w:p w14:paraId="67C4BF5B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01EDF0B0" w14:textId="77777777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40" w:name="_Toc431296066"/>
      <w:bookmarkStart w:id="41" w:name="BKM_0A03C30C_D18C_4A71_8E8E_CCF8DA36FFB9"/>
      <w:r w:rsidRPr="00DB5D2E">
        <w:rPr>
          <w:bCs/>
          <w:u w:color="000000"/>
        </w:rPr>
        <w:lastRenderedPageBreak/>
        <w:t xml:space="preserve">«featureType» </w:t>
      </w:r>
      <w:r w:rsidRPr="00DB5D2E">
        <w:rPr>
          <w:bCs/>
          <w:u w:color="000000"/>
          <w:lang w:val="en-AU"/>
        </w:rPr>
        <w:t>LineærtObjekt</w:t>
      </w:r>
      <w:bookmarkEnd w:id="40"/>
    </w:p>
    <w:p w14:paraId="20372F43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Abstrakt objekttype for lineære objekter, med mulighet for å angi tilhørighet til og posisjon i en sekvens av objekter.</w:t>
      </w:r>
    </w:p>
    <w:p w14:paraId="001CCDFA" w14:textId="77777777" w:rsidR="00612204" w:rsidRDefault="00612204" w:rsidP="00DB5D2E">
      <w:pPr>
        <w:rPr>
          <w:color w:val="000000"/>
          <w:sz w:val="20"/>
        </w:rPr>
      </w:pPr>
    </w:p>
    <w:p w14:paraId="6C168F83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Merknad: Objektets posisjon i et nettverk og skalering av objektets lengde i forhold til geometrilengde  kan angis på flere alternative måter:</w:t>
      </w:r>
    </w:p>
    <w:p w14:paraId="388C8E6D" w14:textId="77777777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>Kun startVerdi. Målt lengde og sluttverdi er lik geometrilengde       </w:t>
      </w:r>
    </w:p>
    <w:p w14:paraId="0340BACD" w14:textId="77777777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>Kombinasjonen startVerdi-sluttVerdi. Målt lengde er lik differansen mellom disse egenskapene.       </w:t>
      </w:r>
    </w:p>
    <w:p w14:paraId="654AFDB9" w14:textId="77777777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>Kombinasjonen startVerdi-måltLengde. Sluttverdi er lik summen av disse egenskapene.       </w:t>
      </w:r>
    </w:p>
    <w:p w14:paraId="08F48558" w14:textId="77777777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>Kun måltLengde. startverdi er lik 0, og sluttverdi er lik målt lengde       </w:t>
      </w:r>
    </w:p>
    <w:p w14:paraId="27AC3100" w14:textId="77777777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>Ingen av egenskapene angitt. Kun geometrien benyttes for beregning av posisjoner.       </w:t>
      </w:r>
    </w:p>
    <w:p w14:paraId="13E0910A" w14:textId="77777777" w:rsidR="00612204" w:rsidRDefault="00612204" w:rsidP="00DB5D2E">
      <w:pPr>
        <w:rPr>
          <w:color w:val="000000"/>
          <w:sz w:val="20"/>
        </w:rPr>
      </w:pPr>
    </w:p>
    <w:p w14:paraId="2928DD6A" w14:textId="77777777" w:rsidR="00612204" w:rsidRDefault="00612204" w:rsidP="00DB5D2E">
      <w:pPr>
        <w:rPr>
          <w:color w:val="000000"/>
          <w:sz w:val="20"/>
        </w:rPr>
      </w:pPr>
      <w:r>
        <w:rPr>
          <w:i/>
          <w:color w:val="000000"/>
          <w:sz w:val="20"/>
        </w:rPr>
        <w:t>Realisering av INSPIRE Network:Link.</w:t>
      </w:r>
    </w:p>
    <w:p w14:paraId="1FC2E880" w14:textId="77777777" w:rsidR="00612204" w:rsidRDefault="00612204" w:rsidP="00DB5D2E">
      <w:pPr>
        <w:rPr>
          <w:color w:val="000000"/>
          <w:sz w:val="20"/>
        </w:rPr>
      </w:pPr>
    </w:p>
    <w:p w14:paraId="135E4ACC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42" w:name="BKM_BA40295A_DFF5_41B9_804D_2CDB71830422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7A0841A3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6834D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C04045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E964C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88A59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44A23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0FD91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79066CE8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CAF4D7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1FA1DD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startverdi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91793E" w14:textId="77777777" w:rsidR="00612204" w:rsidRPr="00DB5D2E" w:rsidRDefault="00612204" w:rsidP="00DB5D2E">
            <w:pPr>
              <w:rPr>
                <w:sz w:val="20"/>
              </w:rPr>
            </w:pPr>
            <w:r w:rsidRPr="00DB5D2E">
              <w:rPr>
                <w:sz w:val="20"/>
              </w:rPr>
              <w:t>star</w:t>
            </w:r>
            <w:r w:rsidR="00A76C10" w:rsidRPr="00DB5D2E">
              <w:rPr>
                <w:sz w:val="20"/>
              </w:rPr>
              <w:t>tverdi for det lineære objektet</w:t>
            </w:r>
          </w:p>
          <w:p w14:paraId="19E53730" w14:textId="77777777" w:rsidR="00612204" w:rsidRPr="00DB5D2E" w:rsidRDefault="00612204" w:rsidP="00DB5D2E">
            <w:pPr>
              <w:rPr>
                <w:sz w:val="20"/>
              </w:rPr>
            </w:pPr>
            <w:r w:rsidRPr="00DB5D2E">
              <w:rPr>
                <w:sz w:val="20"/>
              </w:rPr>
              <w:t xml:space="preserve">Merknad: For en veglenke med vegreferanse er dette den verdien vi tidligere har kjent som FRAMETER. </w:t>
            </w:r>
          </w:p>
          <w:p w14:paraId="0982E2FD" w14:textId="77777777" w:rsidR="00612204" w:rsidRPr="00DB5D2E" w:rsidRDefault="00612204" w:rsidP="00DB5D2E">
            <w:pPr>
              <w:rPr>
                <w:sz w:val="20"/>
                <w:lang w:val="en-GB"/>
              </w:rPr>
            </w:pPr>
            <w:r w:rsidRPr="00DB5D2E">
              <w:rPr>
                <w:i/>
                <w:sz w:val="20"/>
                <w:lang w:val="en-GB"/>
              </w:rPr>
              <w:t xml:space="preserve">ISO19148: </w:t>
            </w:r>
          </w:p>
          <w:p w14:paraId="7D4AC060" w14:textId="77777777" w:rsidR="00612204" w:rsidRPr="00DB5D2E" w:rsidRDefault="00612204" w:rsidP="00DB5D2E">
            <w:pPr>
              <w:rPr>
                <w:sz w:val="20"/>
                <w:lang w:val="en-GB"/>
              </w:rPr>
            </w:pPr>
            <w:r w:rsidRPr="00DB5D2E">
              <w:rPr>
                <w:i/>
                <w:sz w:val="20"/>
                <w:lang w:val="en-GB"/>
              </w:rPr>
              <w:t>LR_ILinearElement ::</w:t>
            </w:r>
          </w:p>
          <w:p w14:paraId="37C3131E" w14:textId="77777777" w:rsidR="00612204" w:rsidRPr="00DB5D2E" w:rsidRDefault="00612204" w:rsidP="00DB5D2E">
            <w:pPr>
              <w:rPr>
                <w:sz w:val="20"/>
                <w:lang w:val="en-GB"/>
              </w:rPr>
            </w:pPr>
            <w:r w:rsidRPr="00DB5D2E">
              <w:rPr>
                <w:i/>
                <w:sz w:val="20"/>
                <w:lang w:val="en-GB"/>
              </w:rPr>
              <w:t>startValue(LRM : LinearReferencingMethod) : Measure</w:t>
            </w:r>
            <w:r w:rsidRPr="00DB5D2E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C143A2" w14:textId="77777777" w:rsidR="00612204" w:rsidRDefault="00612204" w:rsidP="00DB5D2E">
            <w:pPr>
              <w:rPr>
                <w:sz w:val="20"/>
                <w:lang w:val="en-AU"/>
              </w:rPr>
            </w:pPr>
            <w:r w:rsidRPr="00DB5D2E">
              <w:rPr>
                <w:color w:val="000000"/>
                <w:sz w:val="20"/>
                <w:lang w:val="en-GB"/>
              </w:rPr>
              <w:t xml:space="preserve"> </w:t>
            </w:r>
            <w:r>
              <w:rPr>
                <w:color w:val="000000"/>
                <w:sz w:val="20"/>
              </w:rPr>
              <w:t>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4C809B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EEA395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42"/>
      </w:tr>
      <w:tr w:rsidR="00612204" w14:paraId="33DB8C2A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8D0210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43" w:name="BKM_5FBAFBA3_5ED7_435F_B994_BFD3D8BF126E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94C400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sluttverdi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3029EF" w14:textId="77777777" w:rsidR="00612204" w:rsidRPr="00DB5D2E" w:rsidRDefault="00612204" w:rsidP="00DB5D2E">
            <w:pPr>
              <w:rPr>
                <w:sz w:val="20"/>
              </w:rPr>
            </w:pPr>
            <w:r w:rsidRPr="00DB5D2E">
              <w:rPr>
                <w:sz w:val="20"/>
              </w:rPr>
              <w:t>slut</w:t>
            </w:r>
            <w:r w:rsidR="00A76C10" w:rsidRPr="00DB5D2E">
              <w:rPr>
                <w:sz w:val="20"/>
              </w:rPr>
              <w:t>tverdi for det lineære objektet</w:t>
            </w:r>
          </w:p>
          <w:p w14:paraId="1AC5B248" w14:textId="77777777" w:rsidR="00612204" w:rsidRPr="00DB5D2E" w:rsidRDefault="00612204" w:rsidP="00DB5D2E">
            <w:pPr>
              <w:rPr>
                <w:sz w:val="20"/>
              </w:rPr>
            </w:pPr>
            <w:r w:rsidRPr="00DB5D2E">
              <w:rPr>
                <w:sz w:val="20"/>
              </w:rPr>
              <w:t xml:space="preserve">Merknad: For en veglenke med vegreferanse er dette den verdien vi tidligere har kjent som TILMETER. </w:t>
            </w:r>
          </w:p>
          <w:p w14:paraId="2D5542AF" w14:textId="77777777" w:rsidR="00612204" w:rsidRPr="00DB5D2E" w:rsidRDefault="00612204" w:rsidP="00DB5D2E">
            <w:pPr>
              <w:rPr>
                <w:sz w:val="20"/>
              </w:rPr>
            </w:pPr>
            <w:r w:rsidRPr="00DB5D2E">
              <w:rPr>
                <w:i/>
                <w:sz w:val="20"/>
              </w:rPr>
              <w:t>ISO19148: Finnes ikke</w:t>
            </w:r>
            <w:r w:rsidRPr="00DB5D2E"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EBF4D6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1C979A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0AAF7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43"/>
      </w:tr>
    </w:tbl>
    <w:p w14:paraId="089CF736" w14:textId="77777777" w:rsidR="00612204" w:rsidRDefault="00612204" w:rsidP="00DB5D2E">
      <w:pPr>
        <w:rPr>
          <w:color w:val="000000"/>
          <w:sz w:val="20"/>
        </w:rPr>
      </w:pPr>
    </w:p>
    <w:p w14:paraId="08C47ED4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</w:rPr>
      </w:pPr>
      <w:r w:rsidRPr="00DB5D2E">
        <w:rPr>
          <w:b/>
          <w:iCs/>
          <w:color w:val="000000"/>
          <w:shd w:val="clear" w:color="auto" w:fill="FFFFFF"/>
        </w:rPr>
        <w:t>Restriksjoner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420"/>
        <w:gridCol w:w="6501"/>
        <w:gridCol w:w="3487"/>
      </w:tblGrid>
      <w:tr w:rsidR="00612204" w14:paraId="1B565F73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4244EF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5B6E54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A4366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Forklaring</w:t>
            </w: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C7D57F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7D1EDEE5" w14:textId="77777777" w:rsidTr="004C1B08">
        <w:trPr>
          <w:trHeight w:val="230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989159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0CE39E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Subtyper skal ha kurvegeometri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4E78A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B34304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</w:tr>
      <w:tr w:rsidR="00612204" w14:paraId="228C7FEA" w14:textId="77777777" w:rsidTr="004C1B08">
        <w:trPr>
          <w:trHeight w:val="230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9ED5B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380C5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startverdi og sluttverdi er påkrevd i sekvenser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9FCEB3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C9674B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</w:tr>
    </w:tbl>
    <w:p w14:paraId="0313FB6B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30A0EF52" w14:textId="77777777" w:rsidR="00612204" w:rsidRPr="00DB5D2E" w:rsidRDefault="00612204" w:rsidP="00DB5D2E">
      <w:pPr>
        <w:rPr>
          <w:b/>
          <w:iCs/>
          <w:color w:val="000000"/>
          <w:lang w:val="en-AU"/>
        </w:rPr>
      </w:pPr>
      <w:r w:rsidRPr="00DB5D2E">
        <w:rPr>
          <w:b/>
          <w:color w:val="000000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612204" w14:paraId="10593AB1" w14:textId="77777777" w:rsidTr="004C1B08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09E027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E90DF5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C96F6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2D45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Til</w:t>
            </w:r>
          </w:p>
        </w:tc>
      </w:tr>
      <w:tr w:rsidR="00612204" w14:paraId="7B3D6B85" w14:textId="77777777" w:rsidTr="004C1B08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2D6268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24FBE8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E0E21B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1..*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594ECBB9" w14:textId="77777777" w:rsidR="00A76C10" w:rsidRDefault="00612204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LineærtObjekt</w:t>
            </w:r>
            <w:r>
              <w:rPr>
                <w:color w:val="000000"/>
                <w:sz w:val="20"/>
              </w:rPr>
              <w:t xml:space="preserve">. </w:t>
            </w:r>
          </w:p>
          <w:p w14:paraId="3EEA4E9A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>
              <w:rPr>
                <w:sz w:val="20"/>
                <w:lang w:val="en-AU"/>
              </w:rPr>
              <w:t>sekvensdel</w:t>
            </w:r>
            <w:r w:rsidR="00A76C10"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D62DFB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0..1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5CAECD53" w14:textId="77777777" w:rsidR="00A76C10" w:rsidRDefault="00612204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LineærSekvens</w:t>
            </w:r>
            <w:r>
              <w:rPr>
                <w:color w:val="000000"/>
                <w:sz w:val="20"/>
                <w:lang w:val="en-US"/>
              </w:rPr>
              <w:t>.</w:t>
            </w:r>
            <w:r>
              <w:rPr>
                <w:color w:val="000000"/>
                <w:sz w:val="20"/>
              </w:rPr>
              <w:t xml:space="preserve"> </w:t>
            </w:r>
          </w:p>
          <w:p w14:paraId="3907CC82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>
              <w:rPr>
                <w:sz w:val="20"/>
                <w:lang w:val="en-AU"/>
              </w:rPr>
              <w:t>sekvens</w:t>
            </w:r>
            <w:r w:rsidR="00A76C10">
              <w:rPr>
                <w:color w:val="000000"/>
                <w:sz w:val="20"/>
              </w:rPr>
              <w:t xml:space="preserve"> </w:t>
            </w:r>
          </w:p>
        </w:tc>
      </w:tr>
      <w:bookmarkEnd w:id="41"/>
    </w:tbl>
    <w:p w14:paraId="7E52B46A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45E04450" w14:textId="77777777" w:rsidR="00612204" w:rsidRPr="00DB5D2E" w:rsidRDefault="00D207D0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44" w:name="BKM_92912654_575B_4086_879D_3E468EBD410B"/>
      <w:r>
        <w:rPr>
          <w:bCs/>
          <w:u w:color="000000"/>
        </w:rPr>
        <w:br w:type="page"/>
      </w:r>
      <w:bookmarkStart w:id="45" w:name="_Toc431296067"/>
      <w:r w:rsidR="00612204" w:rsidRPr="00DB5D2E">
        <w:rPr>
          <w:bCs/>
          <w:u w:color="000000"/>
        </w:rPr>
        <w:lastRenderedPageBreak/>
        <w:t xml:space="preserve">«dataType» </w:t>
      </w:r>
      <w:r w:rsidR="00612204" w:rsidRPr="00DB5D2E">
        <w:rPr>
          <w:bCs/>
          <w:u w:color="000000"/>
          <w:lang w:val="en-AU"/>
        </w:rPr>
        <w:t>LineærPosisjon</w:t>
      </w:r>
      <w:bookmarkEnd w:id="45"/>
    </w:p>
    <w:p w14:paraId="47A98A01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Angivelse av en posisjon langs et lineært objekt.</w:t>
      </w:r>
    </w:p>
    <w:p w14:paraId="4E201324" w14:textId="77777777" w:rsidR="00612204" w:rsidRDefault="00612204" w:rsidP="00DB5D2E">
      <w:pPr>
        <w:rPr>
          <w:i/>
          <w:color w:val="FF0000"/>
          <w:sz w:val="20"/>
        </w:rPr>
      </w:pPr>
    </w:p>
    <w:p w14:paraId="3F8B308F" w14:textId="77777777" w:rsidR="00612204" w:rsidRDefault="00612204" w:rsidP="00DB5D2E">
      <w:pPr>
        <w:rPr>
          <w:color w:val="000000"/>
          <w:sz w:val="20"/>
        </w:rPr>
      </w:pPr>
      <w:r>
        <w:rPr>
          <w:i/>
          <w:color w:val="0F0F0F"/>
          <w:sz w:val="20"/>
        </w:rPr>
        <w:t>Realisering av ISO19148: LE_EventLocation</w:t>
      </w:r>
    </w:p>
    <w:p w14:paraId="59D2A7AD" w14:textId="77777777" w:rsidR="00612204" w:rsidRDefault="00612204" w:rsidP="00DB5D2E">
      <w:pPr>
        <w:rPr>
          <w:color w:val="000000"/>
          <w:sz w:val="20"/>
        </w:rPr>
      </w:pPr>
    </w:p>
    <w:p w14:paraId="01778DDD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46" w:name="BKM_BE7C043D_BCE8_4B62_A906_A247C59AE62C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11F88364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A0DFB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4746F3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79CBBD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8A0E58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5030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624B88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231BA52F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544DC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F61DE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lineærReferanseMetode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1A7976" w14:textId="77777777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00000"/>
                <w:sz w:val="20"/>
                <w:lang w:val="en-AU"/>
              </w:rPr>
              <w:t>metode som er brukt for å angi lineære referanser</w:t>
            </w:r>
          </w:p>
          <w:p w14:paraId="40B2685A" w14:textId="77777777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00000"/>
                <w:sz w:val="20"/>
                <w:lang w:val="en-AU"/>
              </w:rPr>
              <w:t xml:space="preserve">Merknad: Dersom verdi er angitt overstyrer denne standard metode for det lineære objektet. </w:t>
            </w:r>
          </w:p>
          <w:p w14:paraId="175A1F49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>
              <w:rPr>
                <w:i/>
                <w:color w:val="0F0F0F"/>
                <w:sz w:val="20"/>
              </w:rPr>
              <w:t>ISO19148: overridingLRM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6EFE25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18CE58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B0FE60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LineærReferanseMetode</w:t>
            </w:r>
          </w:p>
        </w:tc>
        <w:bookmarkEnd w:id="46"/>
      </w:tr>
      <w:tr w:rsidR="00612204" w14:paraId="693566CA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9CBCA9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47" w:name="BKM_5364DFB3_1443_4F2A_A478_F7C0DF1466EC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E8F42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felt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CADE86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Tekststreng som brukes dersom referansen gjelder bestemte kjørefelt</w:t>
            </w:r>
          </w:p>
          <w:p w14:paraId="1EC784C9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>
              <w:rPr>
                <w:i/>
                <w:color w:val="0F0F0F"/>
                <w:sz w:val="20"/>
              </w:rPr>
              <w:t>ISO19148: Finnes ikke</w:t>
            </w:r>
            <w:r>
              <w:rPr>
                <w:color w:val="0F0F0F"/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3DDF25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A67D43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203F9E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CharacterString</w:t>
            </w:r>
          </w:p>
        </w:tc>
        <w:bookmarkEnd w:id="47"/>
      </w:tr>
      <w:tr w:rsidR="00612204" w14:paraId="0D5C7C2F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B53DC8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48" w:name="BKM_EEFEFFF0_E1A6_4D04_98DA_A856C64AC048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0FF8CD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avstandSide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C88D76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Forskyvning til side for det lineære objektet. Positivt tall betyr høyre side, negativt tall betyr venstre side.</w:t>
            </w:r>
          </w:p>
          <w:p w14:paraId="6FE7E286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>
              <w:rPr>
                <w:i/>
                <w:color w:val="0F0F0F"/>
                <w:sz w:val="20"/>
              </w:rPr>
              <w:t>ISO19148: offsetLateralDistance</w:t>
            </w:r>
            <w:r>
              <w:rPr>
                <w:color w:val="0F0F0F"/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EA15DB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55510C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12EEB5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48"/>
      </w:tr>
    </w:tbl>
    <w:p w14:paraId="3014D62A" w14:textId="77777777" w:rsidR="00612204" w:rsidRDefault="00612204" w:rsidP="00DB5D2E">
      <w:pPr>
        <w:rPr>
          <w:color w:val="000000"/>
          <w:sz w:val="20"/>
        </w:rPr>
      </w:pPr>
    </w:p>
    <w:p w14:paraId="2A68E0DA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</w:rPr>
      </w:pPr>
      <w:r w:rsidRPr="00DB5D2E">
        <w:rPr>
          <w:b/>
          <w:iCs/>
          <w:color w:val="000000"/>
          <w:shd w:val="clear" w:color="auto" w:fill="FFFFFF"/>
        </w:rPr>
        <w:t>Restriksjoner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420"/>
        <w:gridCol w:w="6501"/>
        <w:gridCol w:w="3487"/>
      </w:tblGrid>
      <w:tr w:rsidR="00612204" w14:paraId="5F3EB7F4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6CBA3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3EE7C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4ECD02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Forklaring</w:t>
            </w: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1B880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6F0F9CC6" w14:textId="77777777" w:rsidTr="004C1B08">
        <w:trPr>
          <w:trHeight w:val="230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24010F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4941C3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lineærReferanseMetode er påkrevd dersom ikke angitt på lineært objekt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CC136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3D19B3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</w:tr>
    </w:tbl>
    <w:p w14:paraId="44FE5356" w14:textId="77777777" w:rsidR="00612204" w:rsidRPr="00DB5D2E" w:rsidRDefault="00612204" w:rsidP="00DB5D2E">
      <w:pPr>
        <w:rPr>
          <w:color w:val="000000"/>
          <w:sz w:val="20"/>
        </w:rPr>
      </w:pPr>
    </w:p>
    <w:p w14:paraId="6BCFEA5F" w14:textId="77777777" w:rsidR="00612204" w:rsidRPr="00DB5D2E" w:rsidRDefault="00612204" w:rsidP="00DB5D2E">
      <w:pPr>
        <w:rPr>
          <w:b/>
          <w:iCs/>
          <w:color w:val="000000"/>
          <w:lang w:val="en-AU"/>
        </w:rPr>
      </w:pPr>
      <w:r w:rsidRPr="00DB5D2E">
        <w:rPr>
          <w:b/>
          <w:color w:val="000000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612204" w14:paraId="7BBE1CFD" w14:textId="77777777" w:rsidTr="004C1B08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5F407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37E154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CC28C8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45759E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Til</w:t>
            </w:r>
          </w:p>
        </w:tc>
      </w:tr>
      <w:tr w:rsidR="00612204" w14:paraId="1809B030" w14:textId="77777777" w:rsidTr="004C1B08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6B1A02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D1A18E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2FB4D3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 xml:space="preserve"> </w:t>
            </w:r>
          </w:p>
          <w:p w14:paraId="143906C1" w14:textId="77777777" w:rsidR="00A76C10" w:rsidRDefault="00612204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LineærPosisjon</w:t>
            </w:r>
            <w:r>
              <w:rPr>
                <w:color w:val="000000"/>
                <w:sz w:val="20"/>
              </w:rPr>
              <w:t xml:space="preserve">. </w:t>
            </w:r>
          </w:p>
          <w:p w14:paraId="6AC4D694" w14:textId="77777777" w:rsidR="00612204" w:rsidRPr="00DB5D2E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68DC03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1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7DCD1675" w14:textId="77777777" w:rsidR="00A76C10" w:rsidRDefault="00612204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GeneralisertLineærtObjekt</w:t>
            </w:r>
            <w:r>
              <w:rPr>
                <w:color w:val="000000"/>
                <w:sz w:val="20"/>
                <w:lang w:val="en-US"/>
              </w:rPr>
              <w:t>.</w:t>
            </w:r>
            <w:r>
              <w:rPr>
                <w:color w:val="000000"/>
                <w:sz w:val="20"/>
              </w:rPr>
              <w:t xml:space="preserve"> </w:t>
            </w:r>
          </w:p>
          <w:p w14:paraId="3FE38F9F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>
              <w:rPr>
                <w:sz w:val="20"/>
                <w:lang w:val="en-AU"/>
              </w:rPr>
              <w:t>lineærtObjektIdentifikasjon</w:t>
            </w:r>
            <w:r w:rsidR="00A76C10">
              <w:rPr>
                <w:color w:val="000000"/>
                <w:sz w:val="20"/>
              </w:rPr>
              <w:t xml:space="preserve"> </w:t>
            </w:r>
          </w:p>
        </w:tc>
      </w:tr>
      <w:bookmarkEnd w:id="44"/>
    </w:tbl>
    <w:p w14:paraId="46B8EAB8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3F11610C" w14:textId="77777777" w:rsidR="00612204" w:rsidRPr="00DB5D2E" w:rsidRDefault="00D207D0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49" w:name="BKM_5A9BBB08_910B_448E_BC40_12B010AF64B3"/>
      <w:r>
        <w:rPr>
          <w:bCs/>
          <w:u w:color="000000"/>
        </w:rPr>
        <w:br w:type="page"/>
      </w:r>
      <w:bookmarkStart w:id="50" w:name="_Toc431296068"/>
      <w:r w:rsidR="00612204" w:rsidRPr="00DB5D2E">
        <w:rPr>
          <w:bCs/>
          <w:u w:color="000000"/>
        </w:rPr>
        <w:lastRenderedPageBreak/>
        <w:t xml:space="preserve">«dataType» </w:t>
      </w:r>
      <w:r w:rsidR="00612204" w:rsidRPr="00DB5D2E">
        <w:rPr>
          <w:bCs/>
          <w:u w:color="000000"/>
          <w:lang w:val="en-AU"/>
        </w:rPr>
        <w:t>LineærPosisjonPunkt</w:t>
      </w:r>
      <w:bookmarkEnd w:id="50"/>
    </w:p>
    <w:p w14:paraId="18C4D8C9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lineær posisjon som et punkt</w:t>
      </w:r>
    </w:p>
    <w:p w14:paraId="52BD5F2D" w14:textId="77777777" w:rsidR="00612204" w:rsidRDefault="00612204" w:rsidP="00DB5D2E">
      <w:pPr>
        <w:rPr>
          <w:color w:val="000000"/>
          <w:sz w:val="20"/>
        </w:rPr>
      </w:pPr>
    </w:p>
    <w:p w14:paraId="45F9181D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Merknad:</w:t>
      </w:r>
    </w:p>
    <w:p w14:paraId="001EF76A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Dette er en forenkling i forhold til ISO19148, der posisjonsangivelsene er en egen datatype LR_DistanceExpression som har igjen egenskapen DistanceAlong.</w:t>
      </w:r>
    </w:p>
    <w:p w14:paraId="3F06600B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LR_DistanceExpression har også en subtype LRO_LateralOffsetDistanceExpression, som inneholder egenskapen offsetLateralDistance (avstandSide).</w:t>
      </w:r>
    </w:p>
    <w:p w14:paraId="729F6B39" w14:textId="77777777" w:rsidR="00612204" w:rsidRDefault="00612204" w:rsidP="00DB5D2E">
      <w:pPr>
        <w:rPr>
          <w:color w:val="000000"/>
          <w:sz w:val="20"/>
        </w:rPr>
      </w:pPr>
    </w:p>
    <w:p w14:paraId="68E16124" w14:textId="77777777" w:rsidR="00612204" w:rsidRDefault="00612204" w:rsidP="00DB5D2E">
      <w:pPr>
        <w:rPr>
          <w:color w:val="000000"/>
          <w:sz w:val="20"/>
        </w:rPr>
      </w:pPr>
      <w:r>
        <w:rPr>
          <w:i/>
          <w:color w:val="000000"/>
          <w:sz w:val="20"/>
        </w:rPr>
        <w:t>Realisering av ISO19148: LE_AtLocation</w:t>
      </w:r>
    </w:p>
    <w:p w14:paraId="29589099" w14:textId="77777777" w:rsidR="00612204" w:rsidRDefault="00612204" w:rsidP="00DB5D2E">
      <w:pPr>
        <w:rPr>
          <w:color w:val="000000"/>
          <w:sz w:val="20"/>
        </w:rPr>
      </w:pPr>
    </w:p>
    <w:p w14:paraId="45B01459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51" w:name="BKM_7D4763FE_5DC9_4BA3_91FB_2BEAC338FA14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68660BB2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09813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AEB72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B5386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4163D2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9F1CB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1CB55B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4942C363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DB88E1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1EE01A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posisjon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882068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posisjon langs det lineære objektet, i henhold til referansemetoden </w:t>
            </w:r>
          </w:p>
          <w:p w14:paraId="1A502341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Merknad: Ref</w:t>
            </w:r>
            <w:r>
              <w:rPr>
                <w:color w:val="0F0F0F"/>
                <w:sz w:val="20"/>
              </w:rPr>
              <w:t xml:space="preserve"> </w:t>
            </w:r>
            <w:r>
              <w:rPr>
                <w:i/>
                <w:color w:val="0F0F0F"/>
                <w:sz w:val="20"/>
              </w:rPr>
              <w:t>ISO19148: atPosition -  distanceAlong</w:t>
            </w:r>
            <w:r>
              <w:rPr>
                <w:color w:val="0F0F0F"/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6536A1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ED72F0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5F40BA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51"/>
      </w:tr>
      <w:bookmarkEnd w:id="49"/>
    </w:tbl>
    <w:p w14:paraId="214E8010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5B93AA25" w14:textId="77777777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</w:rPr>
      </w:pPr>
      <w:bookmarkStart w:id="52" w:name="_Toc431296069"/>
      <w:bookmarkStart w:id="53" w:name="BKM_5C8ED5C1_4697_4187_A7BF_CADD26AFDE0B"/>
      <w:r w:rsidRPr="00DB5D2E">
        <w:rPr>
          <w:bCs/>
        </w:rPr>
        <w:t>«dataType» LineærPosisjonStrekning</w:t>
      </w:r>
      <w:bookmarkEnd w:id="52"/>
    </w:p>
    <w:p w14:paraId="4AF34075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lineær posisjon som en strekning</w:t>
      </w:r>
    </w:p>
    <w:p w14:paraId="70FC9B5F" w14:textId="77777777" w:rsidR="00612204" w:rsidRDefault="00612204" w:rsidP="00DB5D2E">
      <w:pPr>
        <w:rPr>
          <w:color w:val="000000"/>
          <w:sz w:val="20"/>
        </w:rPr>
      </w:pPr>
    </w:p>
    <w:p w14:paraId="25E187AB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 xml:space="preserve">Merknad: </w:t>
      </w:r>
    </w:p>
    <w:p w14:paraId="581E8436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Dette er en forenkling i forhold til ISO19148, der posisjonsangivelsene er en egen datatype LR_DistanceExpression som har igjen egenskapen DistanceAlong.</w:t>
      </w:r>
    </w:p>
    <w:p w14:paraId="25C2E456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LR_DistanceExpression har også en subtype LRO_LateralOffsetDistanceExpression, som inneholder egenskapen offsetLateralDistance (avstandSide).</w:t>
      </w:r>
    </w:p>
    <w:p w14:paraId="40BE6D1E" w14:textId="77777777" w:rsidR="00612204" w:rsidRDefault="00612204" w:rsidP="00DB5D2E">
      <w:pPr>
        <w:rPr>
          <w:color w:val="000000"/>
          <w:sz w:val="20"/>
        </w:rPr>
      </w:pPr>
    </w:p>
    <w:p w14:paraId="646CE260" w14:textId="77777777" w:rsidR="00612204" w:rsidRDefault="00612204" w:rsidP="00DB5D2E">
      <w:pPr>
        <w:rPr>
          <w:color w:val="000000"/>
          <w:sz w:val="20"/>
        </w:rPr>
      </w:pPr>
      <w:r>
        <w:rPr>
          <w:i/>
          <w:color w:val="000000"/>
          <w:sz w:val="20"/>
        </w:rPr>
        <w:t>Realisering av ISO19148: LE_FromToLocation</w:t>
      </w:r>
    </w:p>
    <w:p w14:paraId="5C7717AE" w14:textId="77777777" w:rsidR="00612204" w:rsidRDefault="00612204" w:rsidP="00DB5D2E">
      <w:pPr>
        <w:rPr>
          <w:color w:val="000000"/>
          <w:sz w:val="20"/>
        </w:rPr>
      </w:pPr>
    </w:p>
    <w:p w14:paraId="5FD462B9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54" w:name="BKM_0FC0D965_FA5C_4081_9041_59EC669840F3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3C836977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DC3E5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50F92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73541E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EBB8B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1DA99F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0128B4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14BEC773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1DF9C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9C344B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fraPosisjon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8F0C2A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F0F0F"/>
                <w:sz w:val="20"/>
              </w:rPr>
              <w:t xml:space="preserve">startposisjon langs det lineære objektet, i henhold til referansemetoden </w:t>
            </w:r>
          </w:p>
          <w:p w14:paraId="5CD2AF2D" w14:textId="77777777" w:rsidR="00612204" w:rsidRPr="00DB5D2E" w:rsidRDefault="00612204" w:rsidP="00DB5D2E">
            <w:pPr>
              <w:rPr>
                <w:color w:val="000000"/>
                <w:sz w:val="20"/>
                <w:lang w:val="en-GB"/>
              </w:rPr>
            </w:pPr>
            <w:r w:rsidRPr="00DB5D2E">
              <w:rPr>
                <w:color w:val="0F0F0F"/>
                <w:sz w:val="20"/>
                <w:lang w:val="en-GB"/>
              </w:rPr>
              <w:t xml:space="preserve">Merknad: Ref </w:t>
            </w:r>
            <w:r w:rsidRPr="00DB5D2E">
              <w:rPr>
                <w:i/>
                <w:color w:val="0F0F0F"/>
                <w:sz w:val="20"/>
                <w:lang w:val="en-GB"/>
              </w:rPr>
              <w:t>ISO19148: fromPosition -  distanceAlong</w:t>
            </w:r>
            <w:r w:rsidRPr="00DB5D2E">
              <w:rPr>
                <w:color w:val="0F0F0F"/>
                <w:sz w:val="20"/>
                <w:lang w:val="en-GB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973E5F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408100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A1C991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54"/>
      </w:tr>
      <w:tr w:rsidR="00612204" w14:paraId="0217A693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63F58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55" w:name="BKM_E76AD68E_13C3_4269_AE8F_ACBAF387E61D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E9187F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tilPosisjon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5D67A0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F0F0F"/>
                <w:sz w:val="20"/>
              </w:rPr>
              <w:t>sluttposisjon langs det lineære objektet, i henhold til referansemetoden</w:t>
            </w:r>
          </w:p>
          <w:p w14:paraId="715D3466" w14:textId="77777777" w:rsidR="00612204" w:rsidRPr="00DB5D2E" w:rsidRDefault="00612204" w:rsidP="00DB5D2E">
            <w:pPr>
              <w:rPr>
                <w:color w:val="000000"/>
                <w:sz w:val="20"/>
                <w:lang w:val="en-GB"/>
              </w:rPr>
            </w:pPr>
            <w:r w:rsidRPr="00DB5D2E">
              <w:rPr>
                <w:color w:val="0F0F0F"/>
                <w:sz w:val="20"/>
                <w:lang w:val="en-GB"/>
              </w:rPr>
              <w:t xml:space="preserve">Merknad: Ref </w:t>
            </w:r>
            <w:r w:rsidRPr="00DB5D2E">
              <w:rPr>
                <w:i/>
                <w:color w:val="0F0F0F"/>
                <w:sz w:val="20"/>
                <w:lang w:val="en-GB"/>
              </w:rPr>
              <w:t>ISO19148: toPosition -  distanceAlong</w:t>
            </w:r>
            <w:r w:rsidRPr="00DB5D2E">
              <w:rPr>
                <w:color w:val="0F0F0F"/>
                <w:sz w:val="20"/>
                <w:lang w:val="en-GB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B024A4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7A7D85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2E3E44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55"/>
      </w:tr>
      <w:bookmarkEnd w:id="53"/>
    </w:tbl>
    <w:p w14:paraId="605E1025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139E44DF" w14:textId="77777777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56" w:name="_Toc431296070"/>
      <w:bookmarkStart w:id="57" w:name="BKM_DFF45988_8D69_43A0_A927_D24D77E54E24"/>
      <w:r w:rsidRPr="00DB5D2E">
        <w:rPr>
          <w:bCs/>
          <w:u w:color="000000"/>
        </w:rPr>
        <w:t xml:space="preserve">«codeList» </w:t>
      </w:r>
      <w:r w:rsidRPr="00DB5D2E">
        <w:rPr>
          <w:bCs/>
          <w:u w:color="000000"/>
          <w:lang w:val="en-AU"/>
        </w:rPr>
        <w:t>LineærReferanseMetode</w:t>
      </w:r>
      <w:bookmarkEnd w:id="56"/>
    </w:p>
    <w:p w14:paraId="39C4D8EF" w14:textId="77777777" w:rsidR="00612204" w:rsidRPr="00DB5D2E" w:rsidRDefault="00612204" w:rsidP="00DB5D2E">
      <w:pPr>
        <w:rPr>
          <w:color w:val="000000"/>
          <w:sz w:val="20"/>
          <w:lang w:val="en-US"/>
        </w:rPr>
      </w:pPr>
      <w:r w:rsidRPr="00DB5D2E">
        <w:rPr>
          <w:color w:val="000000"/>
          <w:sz w:val="20"/>
          <w:lang w:val="en-US"/>
        </w:rPr>
        <w:t>Metode brukt for lineære referanser</w:t>
      </w:r>
    </w:p>
    <w:p w14:paraId="4FC30BF6" w14:textId="77777777" w:rsidR="00612204" w:rsidRPr="00DB5D2E" w:rsidRDefault="00612204" w:rsidP="00DB5D2E">
      <w:pPr>
        <w:rPr>
          <w:color w:val="000000"/>
          <w:sz w:val="20"/>
          <w:lang w:val="en-US"/>
        </w:rPr>
      </w:pPr>
    </w:p>
    <w:p w14:paraId="08AEAC9E" w14:textId="77777777" w:rsidR="00612204" w:rsidRPr="00DB5D2E" w:rsidRDefault="00612204" w:rsidP="00DB5D2E">
      <w:pPr>
        <w:rPr>
          <w:color w:val="000000"/>
          <w:sz w:val="20"/>
          <w:lang w:val="en-US"/>
        </w:rPr>
      </w:pPr>
      <w:r w:rsidRPr="00DB5D2E">
        <w:rPr>
          <w:color w:val="000000"/>
          <w:sz w:val="20"/>
          <w:lang w:val="en-US"/>
        </w:rPr>
        <w:t>Merknad:</w:t>
      </w:r>
    </w:p>
    <w:p w14:paraId="3020F17B" w14:textId="77777777" w:rsidR="00612204" w:rsidRPr="00DB5D2E" w:rsidRDefault="00612204" w:rsidP="00DB5D2E">
      <w:pPr>
        <w:rPr>
          <w:color w:val="000000"/>
          <w:sz w:val="20"/>
          <w:lang w:val="en-US"/>
        </w:rPr>
      </w:pPr>
      <w:r w:rsidRPr="00DB5D2E">
        <w:rPr>
          <w:color w:val="000000"/>
          <w:sz w:val="20"/>
          <w:lang w:val="en-US"/>
        </w:rPr>
        <w:t xml:space="preserve">Dersom offset er i bruk så angis også positiv offsetretning til side (høyre eller venstre) og vertikalt (opp/ned). </w:t>
      </w:r>
    </w:p>
    <w:p w14:paraId="7ADCCB7B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Felles for alle metoder i Norge:</w:t>
      </w:r>
    </w:p>
    <w:p w14:paraId="037718AF" w14:textId="77777777" w:rsidR="00612204" w:rsidRDefault="00612204" w:rsidP="00DB5D2E">
      <w:pPr>
        <w:numPr>
          <w:ilvl w:val="0"/>
          <w:numId w:val="46"/>
        </w:numPr>
        <w:rPr>
          <w:color w:val="000000"/>
          <w:sz w:val="20"/>
        </w:rPr>
      </w:pPr>
      <w:r>
        <w:rPr>
          <w:color w:val="000000"/>
          <w:sz w:val="20"/>
        </w:rPr>
        <w:t>offsetUnits: "meter"  </w:t>
      </w:r>
    </w:p>
    <w:p w14:paraId="0AFAB3BD" w14:textId="77777777" w:rsidR="00612204" w:rsidRDefault="00612204" w:rsidP="00DB5D2E">
      <w:pPr>
        <w:numPr>
          <w:ilvl w:val="0"/>
          <w:numId w:val="46"/>
        </w:numPr>
        <w:rPr>
          <w:color w:val="000000"/>
          <w:sz w:val="20"/>
        </w:rPr>
      </w:pPr>
      <w:r>
        <w:rPr>
          <w:color w:val="000000"/>
          <w:sz w:val="20"/>
        </w:rPr>
        <w:t>positiveLateralOffsetDirection: "right"  </w:t>
      </w:r>
    </w:p>
    <w:p w14:paraId="4ECE1C0C" w14:textId="77777777" w:rsidR="00612204" w:rsidRPr="00DB5D2E" w:rsidRDefault="00612204" w:rsidP="00DB5D2E">
      <w:pPr>
        <w:numPr>
          <w:ilvl w:val="0"/>
          <w:numId w:val="46"/>
        </w:numPr>
        <w:rPr>
          <w:color w:val="000000"/>
          <w:sz w:val="20"/>
        </w:rPr>
      </w:pPr>
      <w:r w:rsidRPr="00DB5D2E">
        <w:rPr>
          <w:color w:val="000000"/>
          <w:sz w:val="20"/>
        </w:rPr>
        <w:t>positiveVerticalOffsetDirection: "up"</w:t>
      </w:r>
    </w:p>
    <w:p w14:paraId="5416CFA6" w14:textId="77777777" w:rsidR="00612204" w:rsidRDefault="00612204" w:rsidP="00DB5D2E">
      <w:pPr>
        <w:rPr>
          <w:color w:val="000000"/>
          <w:sz w:val="20"/>
        </w:rPr>
      </w:pPr>
    </w:p>
    <w:p w14:paraId="0A29049A" w14:textId="77777777" w:rsidR="00612204" w:rsidRDefault="00612204" w:rsidP="00DB5D2E">
      <w:pPr>
        <w:rPr>
          <w:color w:val="000000"/>
          <w:sz w:val="20"/>
        </w:rPr>
      </w:pPr>
      <w:r>
        <w:rPr>
          <w:color w:val="0F0F0F"/>
          <w:sz w:val="20"/>
        </w:rPr>
        <w:lastRenderedPageBreak/>
        <w:t>Dette er en kodeliste basert på en forenkling av ISO19148: LR_LinearReferencingMethod, som benytter 4 attributter</w:t>
      </w:r>
    </w:p>
    <w:p w14:paraId="62A22DA2" w14:textId="77777777" w:rsidR="00612204" w:rsidRDefault="00612204" w:rsidP="00DB5D2E">
      <w:pPr>
        <w:numPr>
          <w:ilvl w:val="0"/>
          <w:numId w:val="47"/>
        </w:numPr>
        <w:rPr>
          <w:color w:val="000000"/>
          <w:sz w:val="20"/>
        </w:rPr>
      </w:pPr>
      <w:r>
        <w:rPr>
          <w:color w:val="000000"/>
          <w:sz w:val="20"/>
        </w:rPr>
        <w:t>navn  </w:t>
      </w:r>
    </w:p>
    <w:p w14:paraId="02BD87B5" w14:textId="77777777" w:rsidR="00612204" w:rsidRDefault="00612204" w:rsidP="00DB5D2E">
      <w:pPr>
        <w:numPr>
          <w:ilvl w:val="0"/>
          <w:numId w:val="47"/>
        </w:numPr>
        <w:rPr>
          <w:color w:val="000000"/>
          <w:sz w:val="20"/>
        </w:rPr>
      </w:pPr>
      <w:r>
        <w:rPr>
          <w:color w:val="000000"/>
          <w:sz w:val="20"/>
        </w:rPr>
        <w:t>type (absolutt, relativ eller interpolert)  </w:t>
      </w:r>
    </w:p>
    <w:p w14:paraId="3C0BD4CA" w14:textId="77777777" w:rsidR="00612204" w:rsidRDefault="00612204" w:rsidP="00DB5D2E">
      <w:pPr>
        <w:numPr>
          <w:ilvl w:val="0"/>
          <w:numId w:val="47"/>
        </w:numPr>
        <w:rPr>
          <w:color w:val="000000"/>
          <w:sz w:val="20"/>
        </w:rPr>
      </w:pPr>
      <w:r>
        <w:rPr>
          <w:color w:val="000000"/>
          <w:sz w:val="20"/>
        </w:rPr>
        <w:t>måleenhet  </w:t>
      </w:r>
    </w:p>
    <w:p w14:paraId="2CEF1F68" w14:textId="77777777" w:rsidR="00612204" w:rsidRDefault="00612204" w:rsidP="00DB5D2E">
      <w:pPr>
        <w:numPr>
          <w:ilvl w:val="0"/>
          <w:numId w:val="47"/>
        </w:numPr>
        <w:rPr>
          <w:color w:val="000000"/>
          <w:sz w:val="20"/>
        </w:rPr>
      </w:pPr>
      <w:r>
        <w:rPr>
          <w:color w:val="000000"/>
          <w:sz w:val="20"/>
        </w:rPr>
        <w:t>restriksjoner/regler (constraints)  </w:t>
      </w:r>
    </w:p>
    <w:p w14:paraId="6C9490FA" w14:textId="77777777" w:rsidR="00612204" w:rsidRDefault="00612204" w:rsidP="00DB5D2E">
      <w:pPr>
        <w:rPr>
          <w:color w:val="000000"/>
          <w:sz w:val="20"/>
        </w:rPr>
      </w:pPr>
    </w:p>
    <w:p w14:paraId="1A8AA981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58" w:name="BKM_850670AB_E788_483F_ACDE_61DD39C8898F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253ECB22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9575E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D8258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24C8B7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350D6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507BF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AF9DA0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36ABB73F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03A02E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24F3D5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Metrering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AAF43E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posisjon fra start av det lineære objektet (lenken), angitt i meter</w:t>
            </w:r>
          </w:p>
          <w:p w14:paraId="6C68BB66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Merknad: Kan ta utgangspunkt i en angitt startverdi for det lineære objektet (lenken).</w:t>
            </w:r>
          </w:p>
          <w:p w14:paraId="08EA1FD6" w14:textId="77777777" w:rsidR="00612204" w:rsidRPr="00DB5D2E" w:rsidRDefault="00612204" w:rsidP="00DB5D2E">
            <w:pPr>
              <w:rPr>
                <w:i/>
                <w:color w:val="000000"/>
                <w:sz w:val="20"/>
              </w:rPr>
            </w:pPr>
            <w:r w:rsidRPr="00DB5D2E">
              <w:rPr>
                <w:i/>
                <w:color w:val="0F0F0F"/>
                <w:sz w:val="20"/>
              </w:rPr>
              <w:t>ISO19148: LR_LinearReferencingMethod:</w:t>
            </w:r>
          </w:p>
          <w:p w14:paraId="18D3F7E3" w14:textId="77777777" w:rsidR="00612204" w:rsidRPr="00DB5D2E" w:rsidRDefault="00612204" w:rsidP="00DB5D2E">
            <w:pPr>
              <w:rPr>
                <w:i/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type: "absolute" </w:t>
            </w:r>
          </w:p>
          <w:p w14:paraId="16D97A36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units: "meter" 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322CAE" w14:textId="77777777" w:rsidR="00612204" w:rsidRPr="00DB5D2E" w:rsidRDefault="00612204" w:rsidP="00DB5D2E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E8D87E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1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C625F9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bookmarkEnd w:id="58"/>
      </w:tr>
      <w:tr w:rsidR="00612204" w14:paraId="1B541D1C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A1B40A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59" w:name="BKM_37F34C66_109F_4872_817B_F81EC4343D2C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84E0C3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Normalisert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AF7FDD" w14:textId="77777777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00000"/>
                <w:sz w:val="20"/>
                <w:lang w:val="en-AU"/>
              </w:rPr>
              <w:t>posisjon fra start av det lineære objektet (lenken), angitt som et desimaltall mellom 0 og 1, i forhold til start (0) og slutt (1) på det lineære objektet (lenken)</w:t>
            </w:r>
          </w:p>
          <w:p w14:paraId="25C93833" w14:textId="77777777" w:rsidR="00612204" w:rsidRPr="00DB5D2E" w:rsidRDefault="00612204" w:rsidP="00DB5D2E">
            <w:pPr>
              <w:rPr>
                <w:color w:val="000000"/>
                <w:sz w:val="20"/>
                <w:lang w:val="en-GB"/>
              </w:rPr>
            </w:pPr>
            <w:r w:rsidRPr="00DB5D2E">
              <w:rPr>
                <w:color w:val="0F0F0F"/>
                <w:sz w:val="20"/>
                <w:lang w:val="en-GB"/>
              </w:rPr>
              <w:t xml:space="preserve">Merknad: </w:t>
            </w:r>
          </w:p>
          <w:p w14:paraId="337DBA1F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GB"/>
              </w:rPr>
            </w:pPr>
            <w:r w:rsidRPr="00DB5D2E">
              <w:rPr>
                <w:i/>
                <w:color w:val="0F0F0F"/>
                <w:sz w:val="20"/>
                <w:lang w:val="en-GB"/>
              </w:rPr>
              <w:t>ISO19148: LR_LinearReferencingMethod:</w:t>
            </w:r>
          </w:p>
          <w:p w14:paraId="7959F693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GB"/>
              </w:rPr>
            </w:pPr>
            <w:r w:rsidRPr="00DB5D2E">
              <w:rPr>
                <w:i/>
                <w:color w:val="000000"/>
                <w:sz w:val="20"/>
                <w:lang w:val="en-GB"/>
              </w:rPr>
              <w:t>type: "Interpolative" </w:t>
            </w:r>
          </w:p>
          <w:p w14:paraId="0B5551E7" w14:textId="77777777" w:rsidR="00612204" w:rsidRPr="00DB5D2E" w:rsidRDefault="00612204" w:rsidP="00DB5D2E">
            <w:pPr>
              <w:rPr>
                <w:i/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units: "0..1" </w:t>
            </w:r>
          </w:p>
          <w:p w14:paraId="6333BEFE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32F954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93EA4C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2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905D31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bookmarkEnd w:id="59"/>
      </w:tr>
      <w:tr w:rsidR="00612204" w14:paraId="10BED8D7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ED7BD7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60" w:name="BKM_30476FC6_131E_4F12_A7E9_59D2BDB1AC5F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B49138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Prosent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3C7F8" w14:textId="77777777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00000"/>
                <w:sz w:val="20"/>
                <w:lang w:val="en-AU"/>
              </w:rPr>
              <w:t>posisjon fra start av det lineære objektet (lenken), angitt i prosent av lengden på det lineære objektet (lenken)</w:t>
            </w:r>
          </w:p>
          <w:p w14:paraId="2C8B3888" w14:textId="77777777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F0F0F"/>
                <w:sz w:val="20"/>
                <w:lang w:val="en-AU"/>
              </w:rPr>
              <w:t xml:space="preserve">Merknad: </w:t>
            </w:r>
          </w:p>
          <w:p w14:paraId="74047F29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AU"/>
              </w:rPr>
            </w:pPr>
            <w:r w:rsidRPr="00DB5D2E">
              <w:rPr>
                <w:i/>
                <w:color w:val="0F0F0F"/>
                <w:sz w:val="20"/>
                <w:lang w:val="en-AU"/>
              </w:rPr>
              <w:t>ISO19148: LR_LinearReferencingMethod:</w:t>
            </w:r>
          </w:p>
          <w:p w14:paraId="6B8F4C37" w14:textId="77777777" w:rsidR="00612204" w:rsidRPr="00DB5D2E" w:rsidRDefault="00612204" w:rsidP="00DB5D2E">
            <w:pPr>
              <w:rPr>
                <w:i/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type: "Interpolative" </w:t>
            </w:r>
          </w:p>
          <w:p w14:paraId="736BD1CA" w14:textId="77777777" w:rsidR="00612204" w:rsidRPr="00DB5D2E" w:rsidRDefault="00612204" w:rsidP="00DB5D2E">
            <w:pPr>
              <w:rPr>
                <w:i/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units: "percent" 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5C1D4F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DD1AF9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3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606991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bookmarkEnd w:id="60"/>
      </w:tr>
      <w:tr w:rsidR="00612204" w14:paraId="5EC7760C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915892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61" w:name="BKM_8EBFDD65_C147_4E3B_AED1_935A5ED7E988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FF8FD0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Kilometrering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3CEFF0" w14:textId="77777777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00000"/>
                <w:sz w:val="20"/>
                <w:lang w:val="en-AU"/>
              </w:rPr>
              <w:t xml:space="preserve">posisjon fra start av det lineære objektet (lenken), angitt i kilometer. </w:t>
            </w:r>
          </w:p>
          <w:p w14:paraId="2DCD87B4" w14:textId="77777777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F0F0F"/>
                <w:sz w:val="20"/>
                <w:lang w:val="en-AU"/>
              </w:rPr>
              <w:t xml:space="preserve">Merknad: </w:t>
            </w:r>
            <w:r w:rsidRPr="00DB5D2E">
              <w:rPr>
                <w:color w:val="000000"/>
                <w:sz w:val="20"/>
                <w:lang w:val="en-AU"/>
              </w:rPr>
              <w:t>Kan ta utgangspunkt i en angitt startverdi for det lineære objektet (lenken).</w:t>
            </w:r>
          </w:p>
          <w:p w14:paraId="40DBE31A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GB"/>
              </w:rPr>
            </w:pPr>
            <w:r w:rsidRPr="00DB5D2E">
              <w:rPr>
                <w:i/>
                <w:color w:val="0F0F0F"/>
                <w:sz w:val="20"/>
                <w:lang w:val="en-GB"/>
              </w:rPr>
              <w:t>ISO19148: LR_LinearReferencingMethod:</w:t>
            </w:r>
          </w:p>
          <w:p w14:paraId="4EA426B3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GB"/>
              </w:rPr>
            </w:pPr>
            <w:r w:rsidRPr="00DB5D2E">
              <w:rPr>
                <w:i/>
                <w:color w:val="000000"/>
                <w:sz w:val="20"/>
                <w:lang w:val="en-GB"/>
              </w:rPr>
              <w:t>type: "absolute" </w:t>
            </w:r>
          </w:p>
          <w:p w14:paraId="0A6D7B18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units: "kilometer" 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1807EF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F528DA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5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2D028B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bookmarkEnd w:id="61"/>
      </w:tr>
    </w:tbl>
    <w:p w14:paraId="63F02961" w14:textId="77777777" w:rsidR="00180747" w:rsidRDefault="00180747" w:rsidP="00DB5D2E">
      <w:bookmarkStart w:id="62" w:name="BKM_6C460FD9_C67B_4429_9B44_1B7923CB385D"/>
      <w:bookmarkStart w:id="63" w:name="BKM_E80E69F8_AC32_42fe_8E5D_779D7091BBB3"/>
      <w:bookmarkStart w:id="64" w:name="BKM_2C02F74F_BEF4_411d_9D11_FA42675048E5"/>
      <w:bookmarkStart w:id="65" w:name="BKM_3EB8EDB4_2E19_4dfd_8E24_866D6DCD09B5"/>
      <w:bookmarkStart w:id="66" w:name="BKM_BA2B71F7_3F16_4727_87E4_2D52F394322C"/>
      <w:bookmarkEnd w:id="16"/>
      <w:bookmarkEnd w:id="17"/>
      <w:bookmarkEnd w:id="32"/>
      <w:bookmarkEnd w:id="57"/>
      <w:bookmarkEnd w:id="62"/>
      <w:bookmarkEnd w:id="63"/>
      <w:bookmarkEnd w:id="64"/>
      <w:bookmarkEnd w:id="65"/>
      <w:bookmarkEnd w:id="66"/>
    </w:p>
    <w:p w14:paraId="0F7054F8" w14:textId="77777777" w:rsidR="00180747" w:rsidRPr="00180747" w:rsidRDefault="00180747" w:rsidP="00DB5D2E">
      <w:pPr>
        <w:rPr>
          <w:u w:color="000000"/>
        </w:rPr>
      </w:pPr>
    </w:p>
    <w:bookmarkEnd w:id="0"/>
    <w:bookmarkEnd w:id="1"/>
    <w:p w14:paraId="637862B1" w14:textId="77777777" w:rsidR="00B75DF7" w:rsidRDefault="00B75DF7" w:rsidP="00DB5D2E">
      <w:pPr>
        <w:rPr>
          <w:szCs w:val="24"/>
        </w:rPr>
        <w:sectPr w:rsidR="00B75DF7" w:rsidSect="00DB5D2E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284"/>
          <w:titlePg/>
          <w:docGrid w:linePitch="299"/>
        </w:sectPr>
      </w:pPr>
    </w:p>
    <w:p w14:paraId="1C6F0DC6" w14:textId="77777777" w:rsidR="003441F7" w:rsidRDefault="003441F7" w:rsidP="003441F7">
      <w:pPr>
        <w:pStyle w:val="Overskrift2"/>
      </w:pPr>
      <w:bookmarkStart w:id="67" w:name="_Toc431296071"/>
      <w:r w:rsidRPr="003441F7">
        <w:lastRenderedPageBreak/>
        <w:t>SOSI-realisering</w:t>
      </w:r>
      <w:bookmarkEnd w:id="67"/>
    </w:p>
    <w:p w14:paraId="6B7026DD" w14:textId="77777777" w:rsidR="003441F7" w:rsidRDefault="003441F7" w:rsidP="003441F7"/>
    <w:p w14:paraId="488FE67E" w14:textId="0BA4309F" w:rsidR="003441F7" w:rsidRDefault="00DE0F91" w:rsidP="003441F7">
      <w:r>
        <w:t>SOSI-realise</w:t>
      </w:r>
      <w:r w:rsidR="00635310">
        <w:t xml:space="preserve">ringen av lineære referanser inneholder ingen instansierbare objekttyper. SOSI-realisering av instansierbare objekttyper basert på de abstrakte (ikke-insansierbare) objekttypene </w:t>
      </w:r>
      <w:r w:rsidR="00F71743">
        <w:t>finnes</w:t>
      </w:r>
      <w:r w:rsidR="00712131">
        <w:t xml:space="preserve"> i</w:t>
      </w:r>
      <w:r w:rsidR="00635310">
        <w:t xml:space="preserve"> fagområder</w:t>
      </w:r>
      <w:r>
        <w:t xml:space="preserve"> </w:t>
      </w:r>
      <w:r w:rsidR="00635310">
        <w:t>i SOSI Del 2 Generell objektkatalog. Den er i bruk på fagområde Vegnett 4.5 og også på fagområde Bane 4.5</w:t>
      </w:r>
      <w:r>
        <w:t xml:space="preserve">. </w:t>
      </w:r>
      <w:r w:rsidR="00C01C37">
        <w:t xml:space="preserve"> Under er tatt med eksempler fra SOSI Del 2 Vegnett 4.5 der innholdet i Lineære referanser er brukt for å realisere objekttypene Veglenke, Fartsg</w:t>
      </w:r>
      <w:r w:rsidR="00BD32D6">
        <w:t>rense (eksempel på strekningsinfo) og Ferjeleie (eksempel på punktinfo)</w:t>
      </w:r>
    </w:p>
    <w:p w14:paraId="538A5381" w14:textId="77777777" w:rsidR="009E754A" w:rsidRDefault="009E754A" w:rsidP="003441F7"/>
    <w:p w14:paraId="7CB24CA2" w14:textId="77777777" w:rsidR="00C01C37" w:rsidRDefault="00C01C37" w:rsidP="00C01C37">
      <w:pPr>
        <w:pStyle w:val="Overskrift3"/>
        <w:numPr>
          <w:ilvl w:val="2"/>
          <w:numId w:val="29"/>
        </w:numPr>
      </w:pPr>
      <w:bookmarkStart w:id="68" w:name="_Toc356203927"/>
      <w:bookmarkStart w:id="69" w:name="_Toc431296072"/>
      <w:r>
        <w:t>Objekttyp</w:t>
      </w:r>
      <w:bookmarkEnd w:id="68"/>
      <w:r w:rsidR="000B5A2A">
        <w:t>e-eksempler</w:t>
      </w:r>
      <w:r w:rsidR="00BD32D6">
        <w:t xml:space="preserve"> (fra SOSI Del 2 Vegnett 4.5)</w:t>
      </w:r>
      <w:bookmarkEnd w:id="69"/>
    </w:p>
    <w:p w14:paraId="5F32DBB6" w14:textId="77777777" w:rsidR="00BD32D6" w:rsidRDefault="00BD32D6" w:rsidP="00BD32D6">
      <w:bookmarkStart w:id="70" w:name="_Toc356203928"/>
      <w:r>
        <w:t>I eksemplene er de attributtene som tilhører Vegnett gjengitt med grå tekst. De attributtene som er basert på Lineære referanser er gjengitt med uthevet kursiv tekst.</w:t>
      </w:r>
    </w:p>
    <w:p w14:paraId="3D23AE82" w14:textId="77777777" w:rsidR="00BD32D6" w:rsidRDefault="00BD32D6" w:rsidP="00BD32D6"/>
    <w:p w14:paraId="1CEA7F74" w14:textId="77777777" w:rsidR="00C01C37" w:rsidRDefault="00C01C37" w:rsidP="00C01C37">
      <w:pPr>
        <w:pStyle w:val="Overskrift4"/>
        <w:numPr>
          <w:ilvl w:val="3"/>
          <w:numId w:val="29"/>
        </w:numPr>
      </w:pPr>
      <w:bookmarkStart w:id="71" w:name="_Toc431296073"/>
      <w:r>
        <w:t>Veglenke</w:t>
      </w:r>
      <w:bookmarkEnd w:id="70"/>
      <w:bookmarkEnd w:id="71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800"/>
        <w:gridCol w:w="800"/>
        <w:gridCol w:w="2000"/>
      </w:tblGrid>
      <w:tr w:rsidR="00C01C37" w14:paraId="765BD07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B2850E4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4B42D2C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F35ABA8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9070820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Mult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DCF8107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SOSI-type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C95B55E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Standard</w:t>
            </w:r>
          </w:p>
        </w:tc>
      </w:tr>
      <w:tr w:rsidR="00C01C37" w:rsidRPr="00F059CA" w14:paraId="035E689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F54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Geometri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06B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KURVE,BUEP,SIRKELP,BEZIER,KLOTOIDE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AD7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C30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006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B06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</w:tr>
      <w:tr w:rsidR="00C01C37" w:rsidRPr="00F059CA" w14:paraId="001F969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5F2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A11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..OBJTYPE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51EB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=Veglenke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214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646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B0E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4F95605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046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Veglenkeadresse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284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..VEGLENKEADRESSE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34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72B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4A7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0E17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15D81AA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2E4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kommunenummer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C5A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...KOMM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03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Kodeliste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DDF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68F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H4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4E2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AdministrativeOgStatistiskeInndelinger-4.0</w:t>
            </w:r>
          </w:p>
        </w:tc>
      </w:tr>
      <w:tr w:rsidR="00C01C37" w:rsidRPr="00F059CA" w14:paraId="0F40470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A01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adressekode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EAD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...ADRESSEKODE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714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755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DF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874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5C0AF1D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71D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adressenavn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15D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...ADRESSENAVN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052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11B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79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58B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7FF7543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C58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sideveg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BE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...SIDEVEG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706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832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F6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BOOLSK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F7E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Datatyper_19103CSLv4.0</w:t>
            </w:r>
          </w:p>
        </w:tc>
      </w:tr>
      <w:tr w:rsidR="00C01C37" w:rsidRPr="00F059CA" w14:paraId="101A07C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CE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brøytes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321E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..BRØYTES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4F2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F2F2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132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BOOLSK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527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Datatyper_19103CSLv4.0</w:t>
            </w:r>
          </w:p>
        </w:tc>
      </w:tr>
      <w:tr w:rsidR="00C01C37" w:rsidRPr="00F059CA" w14:paraId="5C29C03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93CC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detaljNivå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7B5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..VEGDETALJNIVÅ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F6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=Kjørebane,Kjørefelt,Vegtrase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5E7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8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715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225124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EA5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feltoversikt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1EC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..VKJORFELT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3B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B02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F6C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EBFE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10B9CBA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165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trafikkreguleringer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0A2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..TRAFIKKREGULERINGER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4EA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=Forbudt for gående og syklende,Forbudt for motortrafikk,Motortrafikk kun tillatt for varetransport,Motortrafikk kun tillatt for kjøring til eiendommer,Motortrafikk kun tillatt for varetransport og kjøring til eiendommer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D1C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98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65E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29ACC40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6CE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konnekteringslenke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11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..KONNEKTERINGSLENKE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2B5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EB6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4BE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BOOLSK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A3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Datatyper_19103CSLv4.0</w:t>
            </w:r>
          </w:p>
        </w:tc>
      </w:tr>
      <w:tr w:rsidR="00C01C37" w:rsidRPr="00F059CA" w14:paraId="3459DEF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0F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lastRenderedPageBreak/>
              <w:t>typeVeg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6C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..TYPEVEG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9E2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Kodeliste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16C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1EC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1C9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455FEF5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65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F7F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..VNR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BA6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767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129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2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3EA09DD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447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vegkategori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4300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...VEGKATEGORI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CD3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=E,R,F,K,P,S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8C1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5C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D86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D5F9F4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2FD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D6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...VEGSTATUS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61F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Kodeliste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B6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984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C8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775A1C1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903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0F2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...VEGNUMMER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2DF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C61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B2D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519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45D6543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D50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67C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46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A39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188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52F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3B41494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33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veglenkeTilDato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EC9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..VTILDATO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64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2D1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779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2696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6644DF6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65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Vegparsell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88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..VPA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FA1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73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9BF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70A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2BD59E9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4EB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hovedParsell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074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...HOVEDPARSELL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68D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DA7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09A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H3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3B3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A6499C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E8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veglenkeMeterFra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969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...METER-FRA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095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B99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0E5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B42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2AA5C54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58E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veglenkeMeterTil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E42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...METERTIL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4E4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E6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854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1E2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39A39B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421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startnode(rolle)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3BE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..STARTNODE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C97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84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3A0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ADF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5D0B4CD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42E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identifikasjon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8C2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1F4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59A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907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0AC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  <w:del w:id="72" w:author="Jetlund Knut" w:date="2015-09-29T13:28:00Z">
              <w:r w:rsidRPr="00BD32D6" w:rsidDel="00BC1241">
                <w:rPr>
                  <w:color w:val="BFBFBF"/>
                  <w:sz w:val="18"/>
                  <w:szCs w:val="18"/>
                </w:rPr>
                <w:delText>(under arbeid)</w:delText>
              </w:r>
            </w:del>
          </w:p>
        </w:tc>
      </w:tr>
      <w:tr w:rsidR="00C01C37" w:rsidRPr="00F059CA" w14:paraId="402F8A2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A89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B1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07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1EE1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483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1C6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  <w:del w:id="73" w:author="Jetlund Knut" w:date="2015-09-29T13:28:00Z">
              <w:r w:rsidRPr="00BD32D6" w:rsidDel="00BC1241">
                <w:rPr>
                  <w:color w:val="BFBFBF"/>
                  <w:sz w:val="18"/>
                  <w:szCs w:val="18"/>
                </w:rPr>
                <w:delText>(under arbeid)</w:delText>
              </w:r>
            </w:del>
          </w:p>
        </w:tc>
      </w:tr>
      <w:tr w:rsidR="00C01C37" w:rsidRPr="00F059CA" w14:paraId="3594587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0C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5AC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9A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83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449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073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  <w:del w:id="74" w:author="Jetlund Knut" w:date="2015-09-29T13:28:00Z">
              <w:r w:rsidRPr="00BD32D6" w:rsidDel="00BC1241">
                <w:rPr>
                  <w:color w:val="BFBFBF"/>
                  <w:sz w:val="18"/>
                  <w:szCs w:val="18"/>
                </w:rPr>
                <w:delText>(under arbeid)</w:delText>
              </w:r>
            </w:del>
          </w:p>
        </w:tc>
      </w:tr>
      <w:tr w:rsidR="00C01C37" w:rsidRPr="00F059CA" w14:paraId="4BA802A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A44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1A3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B0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2C1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A63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2F5A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  <w:del w:id="75" w:author="Jetlund Knut" w:date="2015-09-29T13:28:00Z">
              <w:r w:rsidRPr="00BD32D6" w:rsidDel="00BC1241">
                <w:rPr>
                  <w:color w:val="BFBFBF"/>
                  <w:sz w:val="18"/>
                  <w:szCs w:val="18"/>
                </w:rPr>
                <w:delText>(under arbeid)</w:delText>
              </w:r>
            </w:del>
          </w:p>
        </w:tc>
      </w:tr>
      <w:tr w:rsidR="00C01C37" w:rsidRPr="00F059CA" w14:paraId="1E83795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AB6D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sluttnode(rolle)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CE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..SLUTTNODE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319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3CC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C2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41F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624F072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4D0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identifikasjon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EFC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E1D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7C7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570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BC9F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  <w:del w:id="76" w:author="Jetlund Knut" w:date="2015-09-29T13:28:00Z">
              <w:r w:rsidRPr="00BD32D6" w:rsidDel="00BC1241">
                <w:rPr>
                  <w:color w:val="BFBFBF"/>
                  <w:sz w:val="18"/>
                  <w:szCs w:val="18"/>
                </w:rPr>
                <w:delText>(under arbeid)</w:delText>
              </w:r>
            </w:del>
          </w:p>
        </w:tc>
      </w:tr>
      <w:tr w:rsidR="00C01C37" w:rsidRPr="00F059CA" w14:paraId="391F028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3476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1BA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….LOKALID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66C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BD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B01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04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  <w:del w:id="77" w:author="Jetlund Knut" w:date="2015-09-29T13:28:00Z">
              <w:r w:rsidRPr="00BD32D6" w:rsidDel="00BC1241">
                <w:rPr>
                  <w:color w:val="BFBFBF"/>
                  <w:sz w:val="18"/>
                  <w:szCs w:val="18"/>
                </w:rPr>
                <w:delText>(under arbeid)</w:delText>
              </w:r>
            </w:del>
          </w:p>
        </w:tc>
      </w:tr>
      <w:tr w:rsidR="00C01C37" w:rsidRPr="00F059CA" w14:paraId="14FD36D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223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F5F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….NAVNEROM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CC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F73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794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B49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  <w:del w:id="78" w:author="Jetlund Knut" w:date="2015-09-29T13:28:00Z">
              <w:r w:rsidRPr="00BD32D6" w:rsidDel="00BC1241">
                <w:rPr>
                  <w:color w:val="BFBFBF"/>
                  <w:sz w:val="18"/>
                  <w:szCs w:val="18"/>
                </w:rPr>
                <w:delText>(under arbeid)</w:delText>
              </w:r>
            </w:del>
          </w:p>
        </w:tc>
      </w:tr>
      <w:tr w:rsidR="00C01C37" w:rsidRPr="00F059CA" w14:paraId="4669BD9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8C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400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….VERSJONID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138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D15F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31C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1D4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  <w:del w:id="79" w:author="Jetlund Knut" w:date="2015-09-29T13:28:00Z">
              <w:r w:rsidRPr="00BD32D6" w:rsidDel="00BC1241">
                <w:rPr>
                  <w:color w:val="BFBFBF"/>
                  <w:sz w:val="18"/>
                  <w:szCs w:val="18"/>
                </w:rPr>
                <w:delText>(under arbeid)</w:delText>
              </w:r>
            </w:del>
          </w:p>
        </w:tc>
      </w:tr>
      <w:tr w:rsidR="00C01C37" w:rsidRPr="00BD32D6" w14:paraId="3AFB1EA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A49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Identifikasjon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10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771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A6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3F3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77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  <w:del w:id="80" w:author="Jetlund Knut" w:date="2015-09-29T13:28:00Z">
              <w:r w:rsidRPr="00BD32D6" w:rsidDel="00BC1241">
                <w:rPr>
                  <w:b/>
                  <w:i/>
                  <w:sz w:val="18"/>
                  <w:szCs w:val="18"/>
                </w:rPr>
                <w:delText>(under arbeid)</w:delText>
              </w:r>
            </w:del>
          </w:p>
        </w:tc>
      </w:tr>
      <w:tr w:rsidR="00C01C37" w:rsidRPr="00BD32D6" w14:paraId="59D1DF0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6B8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DE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36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8AA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2F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B35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  <w:del w:id="81" w:author="Jetlund Knut" w:date="2015-09-29T13:28:00Z">
              <w:r w:rsidRPr="00BD32D6" w:rsidDel="00BC1241">
                <w:rPr>
                  <w:b/>
                  <w:i/>
                  <w:sz w:val="18"/>
                  <w:szCs w:val="18"/>
                </w:rPr>
                <w:delText>(under arbeid)</w:delText>
              </w:r>
            </w:del>
          </w:p>
        </w:tc>
      </w:tr>
      <w:tr w:rsidR="00C01C37" w:rsidRPr="00BD32D6" w14:paraId="086B68C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FC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EB0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410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B3A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0A4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B20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  <w:del w:id="82" w:author="Jetlund Knut" w:date="2015-09-29T13:28:00Z">
              <w:r w:rsidRPr="00BD32D6" w:rsidDel="00BC1241">
                <w:rPr>
                  <w:b/>
                  <w:i/>
                  <w:sz w:val="18"/>
                  <w:szCs w:val="18"/>
                </w:rPr>
                <w:delText>(under arbeid)</w:delText>
              </w:r>
            </w:del>
          </w:p>
        </w:tc>
      </w:tr>
      <w:tr w:rsidR="00C01C37" w:rsidRPr="00BD32D6" w14:paraId="19130D5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5BC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D80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671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3E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618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C7F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  <w:del w:id="83" w:author="Jetlund Knut" w:date="2015-09-29T13:28:00Z">
              <w:r w:rsidRPr="00BD32D6" w:rsidDel="00BC1241">
                <w:rPr>
                  <w:b/>
                  <w:i/>
                  <w:sz w:val="18"/>
                  <w:szCs w:val="18"/>
                </w:rPr>
                <w:delText>(under arbeid)</w:delText>
              </w:r>
            </w:del>
          </w:p>
        </w:tc>
      </w:tr>
      <w:tr w:rsidR="00C01C37" w:rsidRPr="00BD32D6" w14:paraId="1FC21B6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AA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standardLRM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C18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A2C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=1,2,3,5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33C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862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61BB" w14:textId="0DCCD52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del w:id="84" w:author="Jetlund Knut" w:date="2015-09-29T13:27:00Z">
              <w:r w:rsidRPr="00BD32D6" w:rsidDel="00BC1241">
                <w:rPr>
                  <w:b/>
                  <w:i/>
                  <w:sz w:val="18"/>
                  <w:szCs w:val="18"/>
                </w:rPr>
                <w:delText>SOSI Lineære referanser 4.5 (under arbeid)</w:delText>
              </w:r>
            </w:del>
            <w:ins w:id="85" w:author="Jetlund Knut" w:date="2015-09-29T13:27:00Z">
              <w:r w:rsidR="00BC1241">
                <w:rPr>
                  <w:b/>
                  <w:i/>
                  <w:sz w:val="18"/>
                  <w:szCs w:val="18"/>
                </w:rPr>
                <w:t>SOSI Lineære referanser 5.0</w:t>
              </w:r>
            </w:ins>
          </w:p>
        </w:tc>
      </w:tr>
      <w:tr w:rsidR="00C01C37" w:rsidRPr="00BD32D6" w14:paraId="3444526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EBE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måltLengde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E04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..LRMÅLTLENGDE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D7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19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B5E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8502" w14:textId="061AD154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del w:id="86" w:author="Jetlund Knut" w:date="2015-09-29T13:27:00Z">
              <w:r w:rsidRPr="00BD32D6" w:rsidDel="00BC1241">
                <w:rPr>
                  <w:b/>
                  <w:i/>
                  <w:sz w:val="18"/>
                  <w:szCs w:val="18"/>
                </w:rPr>
                <w:delText>SOSI Lineære referanser 4.5 (under arbeid)</w:delText>
              </w:r>
            </w:del>
            <w:ins w:id="87" w:author="Jetlund Knut" w:date="2015-09-29T13:27:00Z">
              <w:r w:rsidR="00BC1241">
                <w:rPr>
                  <w:b/>
                  <w:i/>
                  <w:sz w:val="18"/>
                  <w:szCs w:val="18"/>
                </w:rPr>
                <w:t>SOSI Lineære referanser 5.0</w:t>
              </w:r>
            </w:ins>
          </w:p>
        </w:tc>
      </w:tr>
      <w:tr w:rsidR="00C01C37" w:rsidRPr="00BD32D6" w14:paraId="5794B17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077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startVerdi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50F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..LRSTARTVERDI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74D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FC0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80A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38CC" w14:textId="4DDD3CE9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del w:id="88" w:author="Jetlund Knut" w:date="2015-09-29T13:27:00Z">
              <w:r w:rsidRPr="00BD32D6" w:rsidDel="00BC1241">
                <w:rPr>
                  <w:b/>
                  <w:i/>
                  <w:sz w:val="18"/>
                  <w:szCs w:val="18"/>
                </w:rPr>
                <w:delText>SOSI Lineære referanser 4.5 (under arbeid)</w:delText>
              </w:r>
            </w:del>
            <w:ins w:id="89" w:author="Jetlund Knut" w:date="2015-09-29T13:27:00Z">
              <w:r w:rsidR="00BC1241">
                <w:rPr>
                  <w:b/>
                  <w:i/>
                  <w:sz w:val="18"/>
                  <w:szCs w:val="18"/>
                </w:rPr>
                <w:t>SOSI Lineære referanser 5.0</w:t>
              </w:r>
            </w:ins>
          </w:p>
        </w:tc>
      </w:tr>
      <w:tr w:rsidR="00C01C37" w:rsidRPr="00BD32D6" w14:paraId="68D0CE2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12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lastRenderedPageBreak/>
              <w:t>sluttVerdi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A2A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..LRSLUTTVERDI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856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0C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AF6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1EFE" w14:textId="3B7695BB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del w:id="90" w:author="Jetlund Knut" w:date="2015-09-29T13:27:00Z">
              <w:r w:rsidRPr="00BD32D6" w:rsidDel="00BC1241">
                <w:rPr>
                  <w:b/>
                  <w:i/>
                  <w:sz w:val="18"/>
                  <w:szCs w:val="18"/>
                </w:rPr>
                <w:delText>SOSI Lineære referanser 4.5 (under arbeid)</w:delText>
              </w:r>
            </w:del>
            <w:ins w:id="91" w:author="Jetlund Knut" w:date="2015-09-29T13:27:00Z">
              <w:r w:rsidR="00BC1241">
                <w:rPr>
                  <w:b/>
                  <w:i/>
                  <w:sz w:val="18"/>
                  <w:szCs w:val="18"/>
                </w:rPr>
                <w:t>SOSI Lineære referanser 5.0</w:t>
              </w:r>
            </w:ins>
          </w:p>
        </w:tc>
      </w:tr>
    </w:tbl>
    <w:p w14:paraId="7DCB4330" w14:textId="77777777" w:rsidR="00C01C37" w:rsidRDefault="00C01C37" w:rsidP="00C01C37">
      <w:pPr>
        <w:pStyle w:val="Overskrift4"/>
        <w:numPr>
          <w:ilvl w:val="3"/>
          <w:numId w:val="29"/>
        </w:numPr>
      </w:pPr>
      <w:bookmarkStart w:id="92" w:name="_Toc356203931"/>
      <w:bookmarkStart w:id="93" w:name="_Toc431296080"/>
      <w:r>
        <w:t>Fartsgrense</w:t>
      </w:r>
      <w:bookmarkEnd w:id="92"/>
      <w:bookmarkEnd w:id="93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800"/>
        <w:gridCol w:w="800"/>
        <w:gridCol w:w="2000"/>
      </w:tblGrid>
      <w:tr w:rsidR="00C01C37" w14:paraId="2A44755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9DD76A7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1DEC5D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70183D3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02B1FE6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Mult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173AA20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SOSI-type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D5252F0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Standard</w:t>
            </w:r>
          </w:p>
        </w:tc>
      </w:tr>
      <w:tr w:rsidR="00C01C37" w:rsidRPr="00BD32D6" w14:paraId="241B49A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4E45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Geometriløst 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615E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24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85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288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4E3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  <w:t>(brukes kun når verken flate-, kurve- eller punktgeomtei er gitt)</w:t>
            </w:r>
          </w:p>
        </w:tc>
      </w:tr>
      <w:tr w:rsidR="00C01C37" w:rsidRPr="00BD32D6" w14:paraId="48A6DA1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A78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Geometri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6BF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KURVE,BUEP,SIRKELP,BEZIER,KLOTOIDE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A39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C9C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A7E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A6E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</w:tr>
      <w:tr w:rsidR="00C01C37" w:rsidRPr="00BD32D6" w14:paraId="446370B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983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88F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..OBJTYPE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14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=Fartsgrense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78E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609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B31D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33DB838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59D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fartsgrenseVerdi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CDB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..NVDB_FARTSGRENSEVERDI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CC0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=20,30,40,50,60,70,80,90,100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28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9FA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4AA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78BBEA0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79D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vedtaksnummer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A52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..NVDB_VEDTAKSNUMMER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C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DF9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95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77C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010189B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363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arkivnummer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3C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..NVDB_ARKIVNUMMER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9BB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BD3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487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DFF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1CBAB3B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889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gyldigFraDato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423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..NVDB_GYLDIGFRADATO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9EF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1936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A9C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4A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71517F7C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CC69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LineærPosisjonStrekning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BCF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..LRSTREKNING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14D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81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CB3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6D837" w14:textId="2786828A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del w:id="94" w:author="Jetlund Knut" w:date="2015-09-29T13:27:00Z">
              <w:r w:rsidRPr="00BD32D6" w:rsidDel="00BC1241">
                <w:rPr>
                  <w:b/>
                  <w:i/>
                  <w:sz w:val="18"/>
                  <w:szCs w:val="18"/>
                </w:rPr>
                <w:delText>SOSI Lineære referanser 4.5 (under arbeid)</w:delText>
              </w:r>
            </w:del>
            <w:ins w:id="95" w:author="Jetlund Knut" w:date="2015-09-29T13:27:00Z">
              <w:r w:rsidR="00BC1241">
                <w:rPr>
                  <w:b/>
                  <w:i/>
                  <w:sz w:val="18"/>
                  <w:szCs w:val="18"/>
                </w:rPr>
                <w:t>SOSI Lineære referanser 5.0</w:t>
              </w:r>
            </w:ins>
          </w:p>
        </w:tc>
      </w:tr>
      <w:tr w:rsidR="00C01C37" w:rsidRPr="00BD32D6" w14:paraId="70A98665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9927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lineærtObjektIdentifikasjon 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5699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…LROBJREF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CE7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D0B3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58D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1215" w14:textId="6E4AB96D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del w:id="96" w:author="Jetlund Knut" w:date="2015-09-29T13:27:00Z">
              <w:r w:rsidRPr="00BD32D6" w:rsidDel="00BC1241">
                <w:rPr>
                  <w:b/>
                  <w:i/>
                  <w:sz w:val="18"/>
                  <w:szCs w:val="18"/>
                </w:rPr>
                <w:delText>SOSI Lineære referanser 4.5 (under arbeid)</w:delText>
              </w:r>
            </w:del>
            <w:ins w:id="97" w:author="Jetlund Knut" w:date="2015-09-29T13:27:00Z">
              <w:r w:rsidR="00BC1241">
                <w:rPr>
                  <w:b/>
                  <w:i/>
                  <w:sz w:val="18"/>
                  <w:szCs w:val="18"/>
                </w:rPr>
                <w:t>SOSI Lineære referanser 5.0</w:t>
              </w:r>
            </w:ins>
          </w:p>
        </w:tc>
      </w:tr>
      <w:tr w:rsidR="00C01C37" w:rsidRPr="00BD32D6" w14:paraId="20280D6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79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1EA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B28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BD6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F22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060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  <w:del w:id="98" w:author="Jetlund Knut" w:date="2015-09-29T13:28:00Z">
              <w:r w:rsidRPr="00BD32D6" w:rsidDel="00BC1241">
                <w:rPr>
                  <w:b/>
                  <w:i/>
                  <w:sz w:val="18"/>
                  <w:szCs w:val="18"/>
                </w:rPr>
                <w:delText>(under arbeid)</w:delText>
              </w:r>
            </w:del>
          </w:p>
        </w:tc>
      </w:tr>
      <w:tr w:rsidR="00C01C37" w:rsidRPr="00BD32D6" w14:paraId="64AC275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4B3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0B9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89C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778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72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07A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  <w:del w:id="99" w:author="Jetlund Knut" w:date="2015-09-29T13:28:00Z">
              <w:r w:rsidRPr="00BD32D6" w:rsidDel="00BC1241">
                <w:rPr>
                  <w:b/>
                  <w:i/>
                  <w:sz w:val="18"/>
                  <w:szCs w:val="18"/>
                </w:rPr>
                <w:delText>(under arbeid)</w:delText>
              </w:r>
            </w:del>
          </w:p>
        </w:tc>
      </w:tr>
      <w:tr w:rsidR="00C01C37" w:rsidRPr="00BD32D6" w14:paraId="27AF8B4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87A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EBD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51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7BE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F2A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EB2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  <w:del w:id="100" w:author="Jetlund Knut" w:date="2015-09-29T13:28:00Z">
              <w:r w:rsidRPr="00BD32D6" w:rsidDel="00BC1241">
                <w:rPr>
                  <w:b/>
                  <w:i/>
                  <w:sz w:val="18"/>
                  <w:szCs w:val="18"/>
                </w:rPr>
                <w:delText>(under arbeid)</w:delText>
              </w:r>
            </w:del>
          </w:p>
        </w:tc>
      </w:tr>
      <w:tr w:rsidR="00C01C37" w:rsidRPr="00BD32D6" w14:paraId="787A931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7857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lineærreferanseMetode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6F0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6B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=1,2,3,5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F989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2B32B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04D83" w14:textId="43B88DDF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del w:id="101" w:author="Jetlund Knut" w:date="2015-09-29T13:27:00Z">
              <w:r w:rsidRPr="00BD32D6" w:rsidDel="00BC1241">
                <w:rPr>
                  <w:b/>
                  <w:i/>
                  <w:sz w:val="18"/>
                  <w:szCs w:val="18"/>
                </w:rPr>
                <w:delText>SOSI Lineære referanser 4.5 (under arbeid)</w:delText>
              </w:r>
            </w:del>
            <w:ins w:id="102" w:author="Jetlund Knut" w:date="2015-09-29T13:27:00Z">
              <w:r w:rsidR="00BC1241">
                <w:rPr>
                  <w:b/>
                  <w:i/>
                  <w:sz w:val="18"/>
                  <w:szCs w:val="18"/>
                </w:rPr>
                <w:t>SOSI Lineære referanser 5.0</w:t>
              </w:r>
            </w:ins>
          </w:p>
        </w:tc>
      </w:tr>
      <w:tr w:rsidR="00C01C37" w:rsidRPr="00BD32D6" w14:paraId="0F5B34E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1CBE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5A9A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…VKJORFELT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748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1E50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BBBC8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9D88" w14:textId="1A2786D8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del w:id="103" w:author="Jetlund Knut" w:date="2015-09-29T13:27:00Z">
              <w:r w:rsidRPr="00BD32D6" w:rsidDel="00BC1241">
                <w:rPr>
                  <w:b/>
                  <w:i/>
                  <w:sz w:val="18"/>
                  <w:szCs w:val="18"/>
                </w:rPr>
                <w:delText>SOSI Lineære referanser 4.5 (under arbeid)</w:delText>
              </w:r>
            </w:del>
            <w:ins w:id="104" w:author="Jetlund Knut" w:date="2015-09-29T13:27:00Z">
              <w:r w:rsidR="00BC1241">
                <w:rPr>
                  <w:b/>
                  <w:i/>
                  <w:sz w:val="18"/>
                  <w:szCs w:val="18"/>
                </w:rPr>
                <w:t>SOSI Lineære referanser 5.0</w:t>
              </w:r>
            </w:ins>
          </w:p>
        </w:tc>
      </w:tr>
      <w:tr w:rsidR="00C01C37" w:rsidRPr="00BD32D6" w14:paraId="6379E6C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8B112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D9C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8F4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E87D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D38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105E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C01C37" w:rsidRPr="00BD32D6" w14:paraId="144655C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329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fraPosisjon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CF2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...LRFRAPOSISJON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E90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CEA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260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643E" w14:textId="796CD658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del w:id="105" w:author="Jetlund Knut" w:date="2015-09-29T13:27:00Z">
              <w:r w:rsidRPr="00BD32D6" w:rsidDel="00BC1241">
                <w:rPr>
                  <w:b/>
                  <w:i/>
                  <w:sz w:val="18"/>
                  <w:szCs w:val="18"/>
                </w:rPr>
                <w:delText>SOSI Lineære referanser 4.5 (under arbeid)</w:delText>
              </w:r>
            </w:del>
            <w:ins w:id="106" w:author="Jetlund Knut" w:date="2015-09-29T13:27:00Z">
              <w:r w:rsidR="00BC1241">
                <w:rPr>
                  <w:b/>
                  <w:i/>
                  <w:sz w:val="18"/>
                  <w:szCs w:val="18"/>
                </w:rPr>
                <w:t>SOSI Lineære referanser 5.0</w:t>
              </w:r>
            </w:ins>
          </w:p>
        </w:tc>
      </w:tr>
      <w:tr w:rsidR="00C01C37" w:rsidRPr="00BD32D6" w14:paraId="6012AD8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55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tilPosisjon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9D6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...LRTILPOSISJON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7FB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512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F05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91F7" w14:textId="5F67F1EA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del w:id="107" w:author="Jetlund Knut" w:date="2015-09-29T13:27:00Z">
              <w:r w:rsidRPr="00BD32D6" w:rsidDel="00BC1241">
                <w:rPr>
                  <w:b/>
                  <w:i/>
                  <w:sz w:val="18"/>
                  <w:szCs w:val="18"/>
                </w:rPr>
                <w:delText>SOSI Lineære referanser 4.5 (under arbeid)</w:delText>
              </w:r>
            </w:del>
            <w:ins w:id="108" w:author="Jetlund Knut" w:date="2015-09-29T13:27:00Z">
              <w:r w:rsidR="00BC1241">
                <w:rPr>
                  <w:b/>
                  <w:i/>
                  <w:sz w:val="18"/>
                  <w:szCs w:val="18"/>
                </w:rPr>
                <w:t>SOSI Lineære referanser 5.0</w:t>
              </w:r>
            </w:ins>
          </w:p>
        </w:tc>
      </w:tr>
      <w:tr w:rsidR="00C01C37" w:rsidRPr="00F51302" w14:paraId="5C180E30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7993877" w14:textId="77777777" w:rsidR="00C01C37" w:rsidRPr="00F51302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 w:val="18"/>
                <w:szCs w:val="18"/>
                <w:lang w:eastAsia="en-US"/>
              </w:rPr>
            </w:pPr>
            <w:r w:rsidRPr="00F51302">
              <w:rPr>
                <w:b/>
                <w:sz w:val="18"/>
                <w:szCs w:val="18"/>
              </w:rPr>
              <w:t>Restriksjoner</w:t>
            </w:r>
          </w:p>
        </w:tc>
      </w:tr>
      <w:tr w:rsidR="00C01C37" w:rsidRPr="00F51302" w14:paraId="6E79AF9E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22ED" w14:textId="77777777" w:rsidR="00C01C37" w:rsidRPr="00F51302" w:rsidRDefault="00C01C37" w:rsidP="00BD32D6">
            <w:pPr>
              <w:spacing w:after="200" w:line="276" w:lineRule="auto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F51302">
              <w:rPr>
                <w:sz w:val="18"/>
                <w:szCs w:val="18"/>
              </w:rPr>
              <w:t xml:space="preserve">Må ha minst en av stedfestingene lineærPosisjon og senterlinje: </w:t>
            </w:r>
          </w:p>
        </w:tc>
      </w:tr>
    </w:tbl>
    <w:p w14:paraId="4D533237" w14:textId="77777777" w:rsidR="00C01C37" w:rsidRDefault="00C01C37" w:rsidP="003441F7"/>
    <w:p w14:paraId="0BBA3E87" w14:textId="77777777" w:rsidR="00C01C37" w:rsidRDefault="00C01C37" w:rsidP="00C01C37">
      <w:pPr>
        <w:pStyle w:val="Overskrift4"/>
        <w:numPr>
          <w:ilvl w:val="3"/>
          <w:numId w:val="29"/>
        </w:numPr>
      </w:pPr>
      <w:bookmarkStart w:id="109" w:name="_Toc356203932"/>
      <w:bookmarkStart w:id="110" w:name="_Toc431296081"/>
      <w:r>
        <w:lastRenderedPageBreak/>
        <w:t>Ferjeleie</w:t>
      </w:r>
      <w:bookmarkEnd w:id="109"/>
      <w:bookmarkEnd w:id="110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800"/>
        <w:gridCol w:w="800"/>
        <w:gridCol w:w="2000"/>
      </w:tblGrid>
      <w:tr w:rsidR="00C01C37" w14:paraId="6359D74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FD6CA8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F3E1191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B34CBC9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37A9BE9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Mult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1BC14D6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SOSI-type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7780B64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Standard</w:t>
            </w:r>
          </w:p>
        </w:tc>
      </w:tr>
      <w:tr w:rsidR="00C01C37" w14:paraId="674DD8C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20AD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Geometriløst 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3F94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C3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322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333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CDC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  <w:t>(brukes kun når verken flate-, kurve- eller punktgeometri er gitt)</w:t>
            </w:r>
          </w:p>
        </w:tc>
      </w:tr>
      <w:tr w:rsidR="00C01C37" w:rsidRPr="00F51302" w14:paraId="2C6C466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3E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Geometri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4FF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PUNKT,KURVE,BUEP,SIRKELP,BEZIER,KLOTOIDE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46A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087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FBD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B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</w:tr>
      <w:tr w:rsidR="00C01C37" w:rsidRPr="00F51302" w14:paraId="5323B53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84B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0E0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..OBJTYPE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59E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=Ferjeleie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6BE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47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B69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1F3D9F9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BF0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EE7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895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C1F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693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FFF9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0D4AD3B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671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ferjeleieId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860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..NVDB_FERJELEIEID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1FA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F4D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5A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31A7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741D593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06A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driftsstatus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EED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..NVDB_DRIFTSSTATUS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9FB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=Trafikkeres,Nedlagt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579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133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439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58C7243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616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eierFerjeleie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DFE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..NVDB_EIERFERJELEIE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C02C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=Stat,Fylkeskommune,Kommune,Privat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6B9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A87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A5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61817EF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1C8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vedlikeholdsansvarligFerjeleie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835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..NVDB_VEDLIKEHOLDSANSVARLIGFERJELEIE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9D3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=Statens vegvesen,Fylkeskommune,Kommune,Privat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FD1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7A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0DE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4196FF3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4D3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antallFerjelemmer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C4E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..NVDB_ANTALLFERJELEMMER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3CF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C88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424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4F5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1652054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F04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egenGangbaneTilFerje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198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..NVDB_EGENGANGBANETILFERJE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374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1D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E53C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B1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0E3622C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7B7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tilleggsinformasjon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1AF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..NVDB_TILLEGGSINFORMASJON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44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79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F12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3AA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468BC13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1D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kaikantsikring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560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..NVDB_KAIKANTSIKRING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161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=Ja,Delvis,Nei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68DF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76B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AAC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65867EA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B09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arealTotaltØvrig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D85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..NVDB_AREALTOTALTØVRIG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634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A26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A8D8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754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53A50D4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BB6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arealKjørbartØvrig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96D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..NVDB_AREALKJØRBARTØVRIG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AA8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549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AE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CE8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56796AB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16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LineærPosisjonPunkt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6DE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..LRPUNKT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03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85B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D8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456E" w14:textId="31B89944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del w:id="111" w:author="Jetlund Knut" w:date="2015-09-29T13:27:00Z">
              <w:r w:rsidRPr="00BD32D6" w:rsidDel="00BC1241">
                <w:rPr>
                  <w:b/>
                  <w:i/>
                  <w:sz w:val="18"/>
                  <w:szCs w:val="18"/>
                </w:rPr>
                <w:delText>SOSI Lineære referanser 4.5 (under arbeid)</w:delText>
              </w:r>
            </w:del>
            <w:ins w:id="112" w:author="Jetlund Knut" w:date="2015-09-29T13:27:00Z">
              <w:r w:rsidR="00BC1241">
                <w:rPr>
                  <w:b/>
                  <w:i/>
                  <w:sz w:val="18"/>
                  <w:szCs w:val="18"/>
                </w:rPr>
                <w:t>SOSI Lineære referanser 5.0</w:t>
              </w:r>
            </w:ins>
          </w:p>
        </w:tc>
      </w:tr>
      <w:tr w:rsidR="00C01C37" w:rsidRPr="00BD32D6" w14:paraId="634DFF3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116C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lineærtObjektIdentifikasjon 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C1F2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…LROBJREF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B02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763F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43ED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AA4D" w14:textId="11DC97D4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del w:id="113" w:author="Jetlund Knut" w:date="2015-09-29T13:27:00Z">
              <w:r w:rsidRPr="00BD32D6" w:rsidDel="00BC1241">
                <w:rPr>
                  <w:b/>
                  <w:i/>
                  <w:sz w:val="18"/>
                  <w:szCs w:val="18"/>
                </w:rPr>
                <w:delText>SOSI Lineære referanser 4.5 (under arbeid)</w:delText>
              </w:r>
            </w:del>
            <w:ins w:id="114" w:author="Jetlund Knut" w:date="2015-09-29T13:27:00Z">
              <w:r w:rsidR="00BC1241">
                <w:rPr>
                  <w:b/>
                  <w:i/>
                  <w:sz w:val="18"/>
                  <w:szCs w:val="18"/>
                </w:rPr>
                <w:t>SOSI Lineære referanser 5.0</w:t>
              </w:r>
            </w:ins>
          </w:p>
        </w:tc>
      </w:tr>
      <w:tr w:rsidR="00C01C37" w:rsidRPr="00BD32D6" w14:paraId="57C7E84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10D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C77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203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9A8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FD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593E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  <w:del w:id="115" w:author="Jetlund Knut" w:date="2015-09-29T13:28:00Z">
              <w:r w:rsidRPr="00BD32D6" w:rsidDel="00BC1241">
                <w:rPr>
                  <w:b/>
                  <w:i/>
                  <w:sz w:val="18"/>
                  <w:szCs w:val="18"/>
                </w:rPr>
                <w:delText>(under arbeid)</w:delText>
              </w:r>
            </w:del>
          </w:p>
        </w:tc>
      </w:tr>
      <w:tr w:rsidR="00C01C37" w:rsidRPr="00BD32D6" w14:paraId="1B8135E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99B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35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EF2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10F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2EE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D91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  <w:del w:id="116" w:author="Jetlund Knut" w:date="2015-09-29T13:28:00Z">
              <w:r w:rsidRPr="00BD32D6" w:rsidDel="00BC1241">
                <w:rPr>
                  <w:b/>
                  <w:i/>
                  <w:sz w:val="18"/>
                  <w:szCs w:val="18"/>
                </w:rPr>
                <w:delText>(under arbeid)</w:delText>
              </w:r>
            </w:del>
          </w:p>
        </w:tc>
      </w:tr>
      <w:tr w:rsidR="00C01C37" w:rsidRPr="00BD32D6" w14:paraId="7CACC35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CA92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1B0F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69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B85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48A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10C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  <w:del w:id="117" w:author="Jetlund Knut" w:date="2015-09-29T13:28:00Z">
              <w:r w:rsidRPr="00BD32D6" w:rsidDel="00BC1241">
                <w:rPr>
                  <w:b/>
                  <w:i/>
                  <w:sz w:val="18"/>
                  <w:szCs w:val="18"/>
                </w:rPr>
                <w:delText>(under arbeid)</w:delText>
              </w:r>
            </w:del>
          </w:p>
        </w:tc>
      </w:tr>
      <w:tr w:rsidR="00C01C37" w:rsidRPr="00BD32D6" w14:paraId="01C087B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74F2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lastRenderedPageBreak/>
              <w:t>lineærreferanseMetode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173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A43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=1,2,3,5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DB88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5946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AA8C" w14:textId="56B9567D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del w:id="118" w:author="Jetlund Knut" w:date="2015-09-29T13:27:00Z">
              <w:r w:rsidRPr="00BD32D6" w:rsidDel="00BC1241">
                <w:rPr>
                  <w:b/>
                  <w:i/>
                  <w:sz w:val="18"/>
                  <w:szCs w:val="18"/>
                </w:rPr>
                <w:delText>SOSI Lineære referanser 4.5 (under arbeid)</w:delText>
              </w:r>
            </w:del>
            <w:ins w:id="119" w:author="Jetlund Knut" w:date="2015-09-29T13:27:00Z">
              <w:r w:rsidR="00BC1241">
                <w:rPr>
                  <w:b/>
                  <w:i/>
                  <w:sz w:val="18"/>
                  <w:szCs w:val="18"/>
                </w:rPr>
                <w:t>SOSI Lineære referanser 5.0</w:t>
              </w:r>
            </w:ins>
          </w:p>
        </w:tc>
      </w:tr>
      <w:tr w:rsidR="00C01C37" w:rsidRPr="00BD32D6" w14:paraId="4060F4C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3C90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4C4A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…VKJORFELT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73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9255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A3DD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3F16" w14:textId="1F37D546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del w:id="120" w:author="Jetlund Knut" w:date="2015-09-29T13:27:00Z">
              <w:r w:rsidRPr="00BD32D6" w:rsidDel="00BC1241">
                <w:rPr>
                  <w:b/>
                  <w:i/>
                  <w:sz w:val="18"/>
                  <w:szCs w:val="18"/>
                </w:rPr>
                <w:delText>SOSI Lineære referanser 4.5 (under arbeid)</w:delText>
              </w:r>
            </w:del>
            <w:ins w:id="121" w:author="Jetlund Knut" w:date="2015-09-29T13:27:00Z">
              <w:r w:rsidR="00BC1241">
                <w:rPr>
                  <w:b/>
                  <w:i/>
                  <w:sz w:val="18"/>
                  <w:szCs w:val="18"/>
                </w:rPr>
                <w:t>SOSI Lineære referanser 5.0</w:t>
              </w:r>
            </w:ins>
          </w:p>
        </w:tc>
      </w:tr>
      <w:tr w:rsidR="00C01C37" w:rsidRPr="00BD32D6" w14:paraId="06B69A7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47B5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E26A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D96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C0B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58346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CBA7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C01C37" w:rsidRPr="00BD32D6" w14:paraId="300A1F3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789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0D4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...LRPUNKTPOSISJON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EB8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781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95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F197" w14:textId="3BFDAC6E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del w:id="122" w:author="Jetlund Knut" w:date="2015-09-29T13:27:00Z">
              <w:r w:rsidRPr="00BD32D6" w:rsidDel="00BC1241">
                <w:rPr>
                  <w:b/>
                  <w:i/>
                  <w:sz w:val="18"/>
                  <w:szCs w:val="18"/>
                </w:rPr>
                <w:delText>SOSI Lineære referanser 4.5 (under arbeid)</w:delText>
              </w:r>
            </w:del>
            <w:ins w:id="123" w:author="Jetlund Knut" w:date="2015-09-29T13:27:00Z">
              <w:r w:rsidR="00BC1241">
                <w:rPr>
                  <w:b/>
                  <w:i/>
                  <w:sz w:val="18"/>
                  <w:szCs w:val="18"/>
                </w:rPr>
                <w:t>SOSI Lineære referanser 5.0</w:t>
              </w:r>
            </w:ins>
          </w:p>
        </w:tc>
      </w:tr>
      <w:tr w:rsidR="00C01C37" w:rsidRPr="00BD32D6" w14:paraId="6F91C32B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F5CA0C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b/>
                <w:color w:val="BFBFBF"/>
                <w:sz w:val="18"/>
                <w:szCs w:val="18"/>
              </w:rPr>
              <w:t>Restriksjoner</w:t>
            </w:r>
          </w:p>
        </w:tc>
      </w:tr>
      <w:tr w:rsidR="00C01C37" w:rsidRPr="00BD32D6" w14:paraId="0571AF2A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3BA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Må ha minst en av stedfestingene lineærPosisjon, posisjon og senterlinje: </w:t>
            </w:r>
          </w:p>
        </w:tc>
      </w:tr>
    </w:tbl>
    <w:p w14:paraId="755994A7" w14:textId="77777777" w:rsidR="00C01C37" w:rsidRDefault="00C01C37" w:rsidP="003441F7"/>
    <w:p w14:paraId="725E2740" w14:textId="77777777" w:rsidR="00712131" w:rsidRDefault="00712131">
      <w:pPr>
        <w:rPr>
          <w:rFonts w:ascii="Arial" w:hAnsi="Arial"/>
          <w:b/>
          <w:sz w:val="24"/>
        </w:rPr>
      </w:pPr>
      <w:bookmarkStart w:id="124" w:name="_Toc292398043"/>
      <w:bookmarkStart w:id="125" w:name="_Toc356203902"/>
      <w:r>
        <w:br w:type="page"/>
      </w:r>
    </w:p>
    <w:p w14:paraId="08A8C5EE" w14:textId="7A56E362" w:rsidR="00C01C37" w:rsidRPr="00A831BF" w:rsidRDefault="00C01C37" w:rsidP="00C01C37">
      <w:pPr>
        <w:pStyle w:val="Overskrift3"/>
      </w:pPr>
      <w:bookmarkStart w:id="126" w:name="_Toc431296082"/>
      <w:r>
        <w:lastRenderedPageBreak/>
        <w:t xml:space="preserve">Eksempel på SOSI-format-realisering: </w:t>
      </w:r>
      <w:r w:rsidRPr="00A831BF">
        <w:t>Kobling mellom Vegnett og egenskapsdata</w:t>
      </w:r>
      <w:bookmarkEnd w:id="124"/>
      <w:bookmarkEnd w:id="125"/>
      <w:bookmarkEnd w:id="126"/>
    </w:p>
    <w:p w14:paraId="4DBDE74B" w14:textId="77777777" w:rsidR="000B5A2A" w:rsidRDefault="000B5A2A" w:rsidP="00C01C37">
      <w:pPr>
        <w:rPr>
          <w:sz w:val="20"/>
        </w:rPr>
      </w:pPr>
    </w:p>
    <w:p w14:paraId="6DEDCDED" w14:textId="0EB22BB2" w:rsidR="00C01C37" w:rsidRPr="00A831BF" w:rsidRDefault="00E77062" w:rsidP="00C01C37">
      <w:pPr>
        <w:rPr>
          <w:szCs w:val="24"/>
        </w:rPr>
      </w:pPr>
      <w:r>
        <w:rPr>
          <w:noProof/>
          <w:szCs w:val="24"/>
        </w:rPr>
        <mc:AlternateContent>
          <mc:Choice Requires="wpc">
            <w:drawing>
              <wp:inline distT="0" distB="0" distL="0" distR="0" wp14:anchorId="7E053A4C" wp14:editId="3A41F072">
                <wp:extent cx="6496050" cy="2927985"/>
                <wp:effectExtent l="4445" t="0" r="0" b="0"/>
                <wp:docPr id="28" name="Lerre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9101" y="0"/>
                            <a:ext cx="6287135" cy="286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D1DDB" w14:textId="77777777" w:rsidR="00712131" w:rsidRDefault="00712131" w:rsidP="00C01C37">
                              <w:pPr>
                                <w:keepNext/>
                              </w:pPr>
                              <w:r w:rsidRPr="00E878BB">
                                <w:rPr>
                                  <w:noProof/>
                                </w:rPr>
                                <w:drawing>
                                  <wp:inline distT="0" distB="0" distL="0" distR="0" wp14:anchorId="535E8E89" wp14:editId="031EA5D6">
                                    <wp:extent cx="5911215" cy="1807210"/>
                                    <wp:effectExtent l="0" t="0" r="0" b="2540"/>
                                    <wp:docPr id="30" name="Bilde 306" descr="闒粀펤闀粀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Bilde 306" descr="闒粀펤闀粀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911215" cy="18072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5AF270F" w14:textId="2EF6A1A5" w:rsidR="00712131" w:rsidRDefault="00712131" w:rsidP="00C01C37">
                              <w:pPr>
                                <w:pStyle w:val="Bildetekst"/>
                              </w:pPr>
                              <w:r>
                                <w:t xml:space="preserve">Figur </w:t>
                              </w:r>
                              <w:fldSimple w:instr=" SEQ Figur \* ARABIC ">
                                <w:r w:rsidR="00DB5D2E">
                                  <w:rPr>
                                    <w:noProof/>
                                  </w:rPr>
                                  <w:t>10</w:t>
                                </w:r>
                              </w:fldSimple>
                              <w:r>
                                <w:rPr>
                                  <w:noProof/>
                                </w:rPr>
                                <w:t xml:space="preserve"> Fartsgrense</w:t>
                              </w:r>
                            </w:p>
                            <w:p w14:paraId="3B7A55BF" w14:textId="77777777" w:rsidR="00712131" w:rsidRPr="00564DBB" w:rsidRDefault="00712131" w:rsidP="00C01C37">
                              <w:pPr>
                                <w:pStyle w:val="Bildetekst"/>
                                <w:ind w:left="720"/>
                                <w:rPr>
                                  <w:b w:val="0"/>
                                </w:rPr>
                              </w:pPr>
                              <w:r w:rsidRPr="00564DBB">
                                <w:rPr>
                                  <w:b w:val="0"/>
                                </w:rPr>
      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 på den aktuelle lenken er fartsgrensen 50, mens fra posisjon 80-517 er fartsgrensen 80.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053A4C" id="Lerret 4" o:spid="_x0000_s1029" editas="canvas" style="width:511.5pt;height:230.55pt;mso-position-horizontal-relative:char;mso-position-vertical-relative:line" coordsize="64960,2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">
                <v:shape id="_x0000_s1030" type="#_x0000_t75" style="position:absolute;width:64960;height:29279;visibility:visible;mso-wrap-style:square">
                  <v:fill o:detectmouseclick="t"/>
                  <v:path o:connecttype="none"/>
                </v:shape>
                <v:shape id="Text Box 4" o:spid="_x0000_s1031" type="#_x0000_t202" style="position:absolute;left:1391;width:62871;height: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zXAsIA&#10;AADaAAAADwAAAGRycy9kb3ducmV2LnhtbESPQYvCMBCF74L/IYzgTVMFZammZVkQRDyo68Hj0Mw2&#10;3TaT2kSt/94IC3sahvfmfW/WeW8bcafOV44VzKYJCOLC6YpLBefvzeQDhA/IGhvHpOBJHvJsOFhj&#10;qt2Dj3Q/hVLEEPYpKjAhtKmUvjBk0U9dSxy1H9dZDHHtSqk7fMRw28h5kiylxYojwWBLX4aK+nSz&#10;EbL3xe3orr+zfS0vpl7i4mB2So1H/ecKRKA+/Jv/rrc61of3K+8p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NcCwgAAANoAAAAPAAAAAAAAAAAAAAAAAJgCAABkcnMvZG93&#10;bnJldi54bWxQSwUGAAAAAAQABAD1AAAAhwMAAAAA&#10;" stroked="f">
                  <v:textbox style="mso-fit-shape-to-text:t">
                    <w:txbxContent>
                      <w:p w14:paraId="3A3D1DDB" w14:textId="77777777" w:rsidR="00712131" w:rsidRDefault="00712131" w:rsidP="00C01C37">
                        <w:pPr>
                          <w:keepNext/>
                        </w:pPr>
                        <w:r w:rsidRPr="00E878BB">
                          <w:rPr>
                            <w:noProof/>
                          </w:rPr>
                          <w:drawing>
                            <wp:inline distT="0" distB="0" distL="0" distR="0" wp14:anchorId="535E8E89" wp14:editId="031EA5D6">
                              <wp:extent cx="5911215" cy="1807210"/>
                              <wp:effectExtent l="0" t="0" r="0" b="2540"/>
                              <wp:docPr id="30" name="Bilde 306" descr="闒粀펤闀粀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ilde 306" descr="闒粀펤闀粀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11215" cy="18072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5AF270F" w14:textId="2EF6A1A5" w:rsidR="00712131" w:rsidRDefault="00712131" w:rsidP="00C01C37">
                        <w:pPr>
                          <w:pStyle w:val="Bildetekst"/>
                        </w:pPr>
                        <w:r>
                          <w:t xml:space="preserve">Figur </w:t>
                        </w:r>
                        <w:r>
                          <w:fldChar w:fldCharType="begin"/>
                        </w:r>
                        <w:r>
                          <w:instrText xml:space="preserve"> SEQ Figur \* ARABIC </w:instrText>
                        </w:r>
                        <w:r>
                          <w:fldChar w:fldCharType="separate"/>
                        </w:r>
                        <w:r w:rsidR="00DB5D2E">
                          <w:rPr>
                            <w:noProof/>
                          </w:rPr>
                          <w:t>10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noProof/>
                          </w:rPr>
                          <w:t xml:space="preserve"> Fartsgrense</w:t>
                        </w:r>
                      </w:p>
                      <w:p w14:paraId="3B7A55BF" w14:textId="77777777" w:rsidR="00712131" w:rsidRPr="00564DBB" w:rsidRDefault="00712131" w:rsidP="00C01C37">
                        <w:pPr>
                          <w:pStyle w:val="Bildetekst"/>
                          <w:ind w:left="720"/>
                          <w:rPr>
                            <w:b w:val="0"/>
                          </w:rPr>
                        </w:pPr>
                        <w:r w:rsidRPr="00564DBB">
                          <w:rPr>
                            <w:b w:val="0"/>
                          </w:rPr>
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 på den aktuelle lenken er fartsgrensen 50, mens fra posisjon 80-517 er fartsgrensen 80.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01F0F0" w14:textId="77777777" w:rsidR="00C01C37" w:rsidRDefault="00C01C37" w:rsidP="00C01C37">
      <w:pPr>
        <w:rPr>
          <w:sz w:val="20"/>
        </w:rPr>
      </w:pPr>
    </w:p>
    <w:p w14:paraId="0084FA23" w14:textId="77777777" w:rsidR="00C01C37" w:rsidRPr="00A831BF" w:rsidRDefault="00C01C37" w:rsidP="00C01C37">
      <w:pPr>
        <w:rPr>
          <w:sz w:val="20"/>
        </w:rPr>
      </w:pPr>
      <w:r w:rsidRPr="00A831BF">
        <w:rPr>
          <w:sz w:val="20"/>
        </w:rPr>
        <w:t>Veglenken holder på geometrien og NVDB_Transportlenke:</w:t>
      </w:r>
    </w:p>
    <w:p w14:paraId="087CC71E" w14:textId="77777777" w:rsidR="00C01C37" w:rsidRPr="00A831BF" w:rsidRDefault="00C01C37" w:rsidP="00C01C37">
      <w:pPr>
        <w:rPr>
          <w:sz w:val="20"/>
        </w:rPr>
      </w:pPr>
    </w:p>
    <w:p w14:paraId="35EF786E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.KURVE 3123:</w:t>
      </w:r>
    </w:p>
    <w:p w14:paraId="3EEBF196" w14:textId="77777777" w:rsidR="00C01C37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..OBJTYPE Veglenke</w:t>
      </w:r>
    </w:p>
    <w:p w14:paraId="7C9FCC93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..IDENT</w:t>
      </w:r>
    </w:p>
    <w:p w14:paraId="19780F60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...LOKALID 145403992</w:t>
      </w:r>
    </w:p>
    <w:p w14:paraId="2DF2A5FA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...NAVNEROM NVDB_Transportlenker</w:t>
      </w:r>
    </w:p>
    <w:p w14:paraId="50D621F7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..LRLRM 1</w:t>
      </w:r>
    </w:p>
    <w:p w14:paraId="41E1D8C5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..LRMÅLTLENGDE 517</w:t>
      </w:r>
    </w:p>
    <w:p w14:paraId="1045E7D1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..NØH</w:t>
      </w:r>
    </w:p>
    <w:p w14:paraId="64DB0621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66849285 3164087 1378 ...KP 1</w:t>
      </w:r>
    </w:p>
    <w:p w14:paraId="41870B96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..NØH</w:t>
      </w:r>
    </w:p>
    <w:p w14:paraId="74D44D09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66849295 3164130 1378</w:t>
      </w:r>
    </w:p>
    <w:p w14:paraId="0F9C406B" w14:textId="77777777" w:rsidR="00C01C37" w:rsidRDefault="00C01C37" w:rsidP="00C01C37">
      <w:pPr>
        <w:rPr>
          <w:sz w:val="20"/>
        </w:rPr>
      </w:pPr>
    </w:p>
    <w:p w14:paraId="2C19B308" w14:textId="77777777" w:rsidR="00C01C37" w:rsidRPr="00A831BF" w:rsidRDefault="00C01C37" w:rsidP="00C01C37">
      <w:pPr>
        <w:rPr>
          <w:sz w:val="20"/>
        </w:rPr>
      </w:pPr>
      <w:r w:rsidRPr="00A831BF">
        <w:rPr>
          <w:sz w:val="20"/>
        </w:rPr>
        <w:t>Fart</w:t>
      </w:r>
      <w:r>
        <w:rPr>
          <w:sz w:val="20"/>
        </w:rPr>
        <w:t>s</w:t>
      </w:r>
      <w:r w:rsidRPr="00A831BF">
        <w:rPr>
          <w:sz w:val="20"/>
        </w:rPr>
        <w:t>grensene har ingen geometri, men er stedfestet med posisjoner ihht NVDB_Transportlenken.</w:t>
      </w:r>
    </w:p>
    <w:p w14:paraId="266CB118" w14:textId="77777777" w:rsidR="00C01C37" w:rsidRPr="00A831BF" w:rsidRDefault="00C01C37" w:rsidP="00C01C37">
      <w:pPr>
        <w:rPr>
          <w:sz w:val="20"/>
        </w:rPr>
      </w:pPr>
    </w:p>
    <w:p w14:paraId="32D2A722" w14:textId="77777777" w:rsidR="00C01C37" w:rsidRDefault="00C01C37" w:rsidP="00C01C37">
      <w:pPr>
        <w:rPr>
          <w:rFonts w:ascii="Arial" w:hAnsi="Arial" w:cs="Arial"/>
          <w:sz w:val="18"/>
          <w:szCs w:val="18"/>
        </w:rPr>
        <w:sectPr w:rsidR="00C01C37" w:rsidSect="00E3722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6628CC8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lastRenderedPageBreak/>
        <w:t>.OBJEKT 5897:</w:t>
      </w:r>
    </w:p>
    <w:p w14:paraId="1DBFAECC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..OBJTYPE Fartsgrense</w:t>
      </w:r>
    </w:p>
    <w:p w14:paraId="5DA18F4A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</w:t>
      </w:r>
      <w:r>
        <w:rPr>
          <w:rFonts w:ascii="Arial" w:hAnsi="Arial" w:cs="Arial"/>
          <w:sz w:val="18"/>
          <w:szCs w:val="18"/>
        </w:rPr>
        <w:t>NVDB_</w:t>
      </w:r>
      <w:r w:rsidRPr="003F5431">
        <w:rPr>
          <w:rFonts w:ascii="Arial" w:hAnsi="Arial" w:cs="Arial"/>
          <w:sz w:val="18"/>
          <w:szCs w:val="18"/>
        </w:rPr>
        <w:t>FARTSGRENSEVERDI 50</w:t>
      </w:r>
    </w:p>
    <w:p w14:paraId="1A02F927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..LRSTREKNING</w:t>
      </w:r>
    </w:p>
    <w:p w14:paraId="7F1D1CE3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...LROBJREF</w:t>
      </w:r>
    </w:p>
    <w:p w14:paraId="1AEA3ADC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....LOKALID 145403992</w:t>
      </w:r>
    </w:p>
    <w:p w14:paraId="26E0D048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....NAVNEROM NVDB_Transportlenker</w:t>
      </w:r>
    </w:p>
    <w:p w14:paraId="19A32324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...LRFRAPOSISJON 0</w:t>
      </w:r>
    </w:p>
    <w:p w14:paraId="2287CC69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...LRTILPOSISJON 80</w:t>
      </w:r>
    </w:p>
    <w:p w14:paraId="4EB991B0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</w:p>
    <w:p w14:paraId="4016F9F5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.OBJEKT 5898:</w:t>
      </w:r>
    </w:p>
    <w:p w14:paraId="4C8010DB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..OBJTYPE Fartsgrense</w:t>
      </w:r>
    </w:p>
    <w:p w14:paraId="68138E21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</w:t>
      </w:r>
      <w:r>
        <w:rPr>
          <w:rFonts w:ascii="Arial" w:hAnsi="Arial" w:cs="Arial"/>
          <w:sz w:val="18"/>
          <w:szCs w:val="18"/>
        </w:rPr>
        <w:t>NVDB_</w:t>
      </w:r>
      <w:r w:rsidRPr="003F5431">
        <w:rPr>
          <w:rFonts w:ascii="Arial" w:hAnsi="Arial" w:cs="Arial"/>
          <w:sz w:val="18"/>
          <w:szCs w:val="18"/>
        </w:rPr>
        <w:t>FARTSGRENSEVERDI 80</w:t>
      </w:r>
    </w:p>
    <w:p w14:paraId="51406965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..LRSTREKNING</w:t>
      </w:r>
    </w:p>
    <w:p w14:paraId="2F1826A0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...LROBJREF</w:t>
      </w:r>
    </w:p>
    <w:p w14:paraId="4C8EA749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....LOKALID 145403992</w:t>
      </w:r>
    </w:p>
    <w:p w14:paraId="17B46939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....NAVNEROM NVDB_Transportlenker</w:t>
      </w:r>
    </w:p>
    <w:p w14:paraId="7F35710A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...LRFRAPOSISJON 80</w:t>
      </w:r>
    </w:p>
    <w:p w14:paraId="3CECA5A0" w14:textId="551C74C4" w:rsidR="00F16E5D" w:rsidRDefault="00C01C37" w:rsidP="00DB5D2E">
      <w:pPr>
        <w:ind w:left="1440"/>
      </w:pPr>
      <w:r w:rsidRPr="000B5A2A">
        <w:rPr>
          <w:rFonts w:ascii="Arial" w:hAnsi="Arial" w:cs="Arial"/>
          <w:b/>
          <w:i/>
          <w:sz w:val="18"/>
          <w:szCs w:val="18"/>
        </w:rPr>
        <w:t>...LRTILPOSISJON 517</w:t>
      </w:r>
    </w:p>
    <w:p w14:paraId="5D9AB8E6" w14:textId="77777777" w:rsidR="003441F7" w:rsidRDefault="003441F7" w:rsidP="003441F7">
      <w:pPr>
        <w:pStyle w:val="Overskrift2"/>
      </w:pPr>
      <w:bookmarkStart w:id="127" w:name="_Toc431296083"/>
      <w:r>
        <w:lastRenderedPageBreak/>
        <w:t>GML-realisering</w:t>
      </w:r>
      <w:bookmarkEnd w:id="127"/>
    </w:p>
    <w:p w14:paraId="13B43E3A" w14:textId="77777777" w:rsidR="003441F7" w:rsidRDefault="003441F7" w:rsidP="003441F7"/>
    <w:p w14:paraId="04C3F56A" w14:textId="569AD6F0" w:rsidR="001E5168" w:rsidRDefault="00BC1241" w:rsidP="003441F7">
      <w:pPr>
        <w:rPr>
          <w:ins w:id="128" w:author="Jetlund Knut" w:date="2015-09-29T13:28:00Z"/>
        </w:rPr>
      </w:pPr>
      <w:ins w:id="129" w:author="Jetlund Knut" w:date="2015-09-29T13:28:00Z">
        <w:r>
          <w:t>Skjema og eksempel kommer…</w:t>
        </w:r>
      </w:ins>
      <w:commentRangeStart w:id="130"/>
      <w:del w:id="131" w:author="Jetlund Knut" w:date="2015-09-29T13:24:00Z">
        <w:r w:rsidR="001E5168" w:rsidDel="004D2F0A">
          <w:delText>I GML versjon 3.3 (som pr dato er under arbeid i OGC) har en del som handler spesifikt om håndtering av lineære referanser i GML. SOSI-realiseringen av lineære referanser i GML vil baseres på denne.</w:delText>
        </w:r>
        <w:commentRangeEnd w:id="130"/>
        <w:r w:rsidR="00C24631" w:rsidDel="004D2F0A">
          <w:rPr>
            <w:rStyle w:val="Merknadsreferanse"/>
          </w:rPr>
          <w:commentReference w:id="130"/>
        </w:r>
      </w:del>
    </w:p>
    <w:p w14:paraId="0D349B78" w14:textId="77777777" w:rsidR="00BC1241" w:rsidRDefault="00BC1241" w:rsidP="003441F7">
      <w:pPr>
        <w:rPr>
          <w:ins w:id="132" w:author="Jetlund Knut" w:date="2015-09-29T13:28:00Z"/>
        </w:rPr>
      </w:pPr>
    </w:p>
    <w:p w14:paraId="5C92AE38" w14:textId="77777777" w:rsidR="00BC1241" w:rsidRPr="003441F7" w:rsidRDefault="00BC1241" w:rsidP="003441F7">
      <w:bookmarkStart w:id="133" w:name="_GoBack"/>
      <w:bookmarkEnd w:id="133"/>
    </w:p>
    <w:sectPr w:rsidR="00BC1241" w:rsidRPr="003441F7" w:rsidSect="00E37222">
      <w:type w:val="continuous"/>
      <w:pgSz w:w="11906" w:h="16838" w:code="9"/>
      <w:pgMar w:top="1134" w:right="851" w:bottom="1134" w:left="851" w:header="397" w:footer="340" w:gutter="0"/>
      <w:paperSrc w:first="15" w:other="15"/>
      <w:cols w:space="708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Jetlund Knut" w:date="2015-09-28T21:42:00Z" w:initials="JK">
    <w:p w14:paraId="108B2D81" w14:textId="77777777" w:rsidR="00712131" w:rsidRDefault="00712131">
      <w:pPr>
        <w:pStyle w:val="Merknadstekst"/>
      </w:pPr>
      <w:r>
        <w:rPr>
          <w:rStyle w:val="Merknadsreferanse"/>
        </w:rPr>
        <w:annotationRef/>
      </w:r>
      <w:r>
        <w:t>Endres, bør ha referanse til ny generelle typer</w:t>
      </w:r>
    </w:p>
  </w:comment>
  <w:comment w:id="130" w:author="Jetlund Knut" w:date="2015-09-29T13:18:00Z" w:initials="JK">
    <w:p w14:paraId="29584D3B" w14:textId="41F68D6D" w:rsidR="00C24631" w:rsidRDefault="00C24631">
      <w:pPr>
        <w:pStyle w:val="Merknadstekst"/>
      </w:pPr>
      <w:r>
        <w:rPr>
          <w:rStyle w:val="Merknadsreferanse"/>
        </w:rPr>
        <w:annotationRef/>
      </w:r>
      <w:r>
        <w:t>Stemmer ikke.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8B2D81" w15:done="0"/>
  <w15:commentEx w15:paraId="29584D3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67A61" w14:textId="77777777" w:rsidR="007E31E3" w:rsidRDefault="007E31E3">
      <w:r>
        <w:separator/>
      </w:r>
    </w:p>
  </w:endnote>
  <w:endnote w:type="continuationSeparator" w:id="0">
    <w:p w14:paraId="3D0D9B40" w14:textId="77777777" w:rsidR="007E31E3" w:rsidRDefault="007E3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4B776" w14:textId="77777777" w:rsidR="00712131" w:rsidRDefault="00712131">
    <w:pPr>
      <w:pStyle w:val="Bunntekst"/>
    </w:pPr>
    <w:r>
      <w:t>Statens kartverk – september 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0D2F9" w14:textId="77777777" w:rsidR="00712131" w:rsidRDefault="00712131">
    <w:pPr>
      <w:pStyle w:val="Bunntekst"/>
    </w:pPr>
    <w:r>
      <w:t>Statens kartverk – september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C1844" w14:textId="77777777" w:rsidR="007E31E3" w:rsidRDefault="007E31E3">
      <w:r>
        <w:separator/>
      </w:r>
    </w:p>
  </w:footnote>
  <w:footnote w:type="continuationSeparator" w:id="0">
    <w:p w14:paraId="4CED0B4E" w14:textId="77777777" w:rsidR="007E31E3" w:rsidRDefault="007E31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D604A" w14:textId="77777777" w:rsidR="00712131" w:rsidRDefault="00712131">
    <w:pPr>
      <w:pStyle w:val="Topptekst"/>
      <w:tabs>
        <w:tab w:val="clear" w:pos="8306"/>
        <w:tab w:val="right" w:pos="9639"/>
      </w:tabs>
      <w:rPr>
        <w:rStyle w:val="Sidetall"/>
      </w:rPr>
    </w:pPr>
    <w:r>
      <w:rPr>
        <w:b w:val="0"/>
      </w:rPr>
      <w:t>SOSI standard – Del 1</w:t>
    </w:r>
    <w:r>
      <w:tab/>
    </w:r>
    <w:r w:rsidRPr="000D6AC3">
      <w:rPr>
        <w:rStyle w:val="Sidetall"/>
      </w:rPr>
      <w:t xml:space="preserve">- </w:t>
    </w:r>
    <w:r w:rsidRPr="000D6AC3">
      <w:rPr>
        <w:rStyle w:val="Sidetall"/>
      </w:rPr>
      <w:fldChar w:fldCharType="begin"/>
    </w:r>
    <w:r w:rsidRPr="000D6AC3">
      <w:rPr>
        <w:rStyle w:val="Sidetall"/>
      </w:rPr>
      <w:instrText xml:space="preserve"> PAGE </w:instrText>
    </w:r>
    <w:r w:rsidRPr="000D6AC3">
      <w:rPr>
        <w:rStyle w:val="Sidetall"/>
      </w:rPr>
      <w:fldChar w:fldCharType="separate"/>
    </w:r>
    <w:r w:rsidR="00BC1241">
      <w:rPr>
        <w:rStyle w:val="Sidetall"/>
        <w:noProof/>
      </w:rPr>
      <w:t>25</w:t>
    </w:r>
    <w:r w:rsidRPr="000D6AC3">
      <w:rPr>
        <w:rStyle w:val="Sidetall"/>
      </w:rPr>
      <w:fldChar w:fldCharType="end"/>
    </w:r>
    <w:r w:rsidRPr="000D6AC3">
      <w:rPr>
        <w:rStyle w:val="Sidetall"/>
      </w:rPr>
      <w:t xml:space="preserve"> </w:t>
    </w:r>
    <w:r>
      <w:rPr>
        <w:rStyle w:val="Sidetall"/>
      </w:rPr>
      <w:t>-</w:t>
    </w:r>
  </w:p>
  <w:p w14:paraId="0743DA17" w14:textId="3FB87385" w:rsidR="00712131" w:rsidRDefault="00712131">
    <w:pPr>
      <w:pStyle w:val="Topptekst"/>
      <w:tabs>
        <w:tab w:val="clear" w:pos="8306"/>
        <w:tab w:val="right" w:pos="9639"/>
      </w:tabs>
      <w:rPr>
        <w:b w:val="0"/>
      </w:rPr>
    </w:pPr>
    <w:r>
      <w:rPr>
        <w:b w:val="0"/>
      </w:rPr>
      <w:t>SOSI Lineære referanser 5.0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54DDB" w14:textId="77777777" w:rsidR="00712131" w:rsidRDefault="00712131">
    <w:pPr>
      <w:pStyle w:val="Topptekst"/>
    </w:pPr>
    <w:r>
      <w:rPr>
        <w:b w:val="0"/>
      </w:rPr>
      <w:t>SOSI standard – Del 1</w:t>
    </w:r>
    <w:r>
      <w:tab/>
    </w:r>
    <w:r>
      <w:tab/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C1241">
      <w:rPr>
        <w:noProof/>
      </w:rPr>
      <w:t>15</w:t>
    </w:r>
    <w:r>
      <w:fldChar w:fldCharType="end"/>
    </w:r>
    <w:r>
      <w:t xml:space="preserve"> -</w:t>
    </w:r>
  </w:p>
  <w:p w14:paraId="1518B795" w14:textId="223499DF" w:rsidR="00712131" w:rsidRDefault="00712131">
    <w:pPr>
      <w:pStyle w:val="Topptekst"/>
    </w:pPr>
    <w:r>
      <w:rPr>
        <w:b w:val="0"/>
      </w:rPr>
      <w:t xml:space="preserve">SOSI </w:t>
    </w:r>
    <w:r w:rsidRPr="00601670">
      <w:t>Lineære referanser</w:t>
    </w:r>
    <w:r>
      <w:rPr>
        <w:b w:val="0"/>
      </w:rPr>
      <w:t xml:space="preserve"> versjon 5.0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6327288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none"/>
      <w:pStyle w:val="Overskrift1"/>
      <w:suff w:val="nothing"/>
      <w:lvlText w:val=""/>
      <w:lvlJc w:val="left"/>
    </w:lvl>
    <w:lvl w:ilvl="1">
      <w:start w:val="1"/>
      <w:numFmt w:val="decimal"/>
      <w:pStyle w:val="Overskrift2"/>
      <w:lvlText w:val="%2"/>
      <w:legacy w:legacy="1" w:legacySpace="144" w:legacyIndent="0"/>
      <w:lvlJc w:val="left"/>
    </w:lvl>
    <w:lvl w:ilvl="2">
      <w:start w:val="1"/>
      <w:numFmt w:val="decimal"/>
      <w:pStyle w:val="Overskrift3"/>
      <w:lvlText w:val="%2.%3"/>
      <w:legacy w:legacy="1" w:legacySpace="144" w:legacyIndent="0"/>
      <w:lvlJc w:val="left"/>
    </w:lvl>
    <w:lvl w:ilvl="3">
      <w:start w:val="1"/>
      <w:numFmt w:val="decimal"/>
      <w:pStyle w:val="Overskrift4"/>
      <w:lvlText w:val="%2.%3.%4"/>
      <w:legacy w:legacy="1" w:legacySpace="144" w:legacyIndent="0"/>
      <w:lvlJc w:val="left"/>
    </w:lvl>
    <w:lvl w:ilvl="4">
      <w:start w:val="1"/>
      <w:numFmt w:val="decimal"/>
      <w:pStyle w:val="Overskrift5"/>
      <w:lvlText w:val="%2.%3.%4.%5"/>
      <w:legacy w:legacy="1" w:legacySpace="144" w:legacyIndent="0"/>
      <w:lvlJc w:val="left"/>
    </w:lvl>
    <w:lvl w:ilvl="5">
      <w:start w:val="1"/>
      <w:numFmt w:val="decimal"/>
      <w:pStyle w:val="Overskrift6"/>
      <w:lvlText w:val="%2.%3.%4.%5.%6"/>
      <w:legacy w:legacy="1" w:legacySpace="144" w:legacyIndent="0"/>
      <w:lvlJc w:val="left"/>
    </w:lvl>
    <w:lvl w:ilvl="6">
      <w:start w:val="1"/>
      <w:numFmt w:val="decimal"/>
      <w:pStyle w:val="Overskrift7"/>
      <w:lvlText w:val="%2.%3.%4.%5.%6.%7"/>
      <w:legacy w:legacy="1" w:legacySpace="144" w:legacyIndent="0"/>
      <w:lvlJc w:val="left"/>
    </w:lvl>
    <w:lvl w:ilvl="7">
      <w:start w:val="1"/>
      <w:numFmt w:val="decimal"/>
      <w:pStyle w:val="Overskrift8"/>
      <w:lvlText w:val="%2.%3.%4.%5.%6.%7.%8"/>
      <w:legacy w:legacy="1" w:legacySpace="144" w:legacyIndent="0"/>
      <w:lvlJc w:val="left"/>
    </w:lvl>
    <w:lvl w:ilvl="8">
      <w:start w:val="1"/>
      <w:numFmt w:val="decimal"/>
      <w:pStyle w:val="Overskrift9"/>
      <w:lvlText w:val="%2.%3.%4.%5.%6.%7.%8.%9"/>
      <w:legacy w:legacy="1" w:legacySpace="144" w:legacyIndent="0"/>
      <w:lvlJc w:val="left"/>
    </w:lvl>
  </w:abstractNum>
  <w:abstractNum w:abstractNumId="2" w15:restartNumberingAfterBreak="0">
    <w:nsid w:val="0064498F"/>
    <w:multiLevelType w:val="multilevel"/>
    <w:tmpl w:val="00000001"/>
    <w:name w:val="HTML-List657243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0645284"/>
    <w:multiLevelType w:val="multilevel"/>
    <w:tmpl w:val="00000001"/>
    <w:name w:val="HTML-List657472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0645294"/>
    <w:multiLevelType w:val="multilevel"/>
    <w:tmpl w:val="00000002"/>
    <w:name w:val="HTML-List657474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0645295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06452A3"/>
    <w:multiLevelType w:val="multilevel"/>
    <w:tmpl w:val="00000001"/>
    <w:name w:val="HTML-List657475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06452A4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006452B3"/>
    <w:multiLevelType w:val="multilevel"/>
    <w:tmpl w:val="00000001"/>
    <w:name w:val="HTML-List657477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006452D2"/>
    <w:multiLevelType w:val="multilevel"/>
    <w:tmpl w:val="00000001"/>
    <w:name w:val="HTML-List65748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006452E2"/>
    <w:multiLevelType w:val="multilevel"/>
    <w:tmpl w:val="00000001"/>
    <w:name w:val="HTML-List657481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00B6CEC6"/>
    <w:multiLevelType w:val="multilevel"/>
    <w:tmpl w:val="00000001"/>
    <w:name w:val="HTML-List1198048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00B6D8A5"/>
    <w:multiLevelType w:val="multilevel"/>
    <w:tmpl w:val="00000001"/>
    <w:name w:val="HTML-List1198301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00B6D8A6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00B6D8B5"/>
    <w:multiLevelType w:val="multilevel"/>
    <w:tmpl w:val="00000001"/>
    <w:name w:val="HTML-List1198302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00B6D8B6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00B6D8C5"/>
    <w:multiLevelType w:val="multilevel"/>
    <w:tmpl w:val="00000001"/>
    <w:name w:val="HTML-List1198304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00B6D8E4"/>
    <w:multiLevelType w:val="multilevel"/>
    <w:tmpl w:val="00000001"/>
    <w:name w:val="HTML-List1198307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00B6D8F3"/>
    <w:multiLevelType w:val="multilevel"/>
    <w:tmpl w:val="00000001"/>
    <w:name w:val="HTML-List1198309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00E3A21C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00E3EF13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00E3EF14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00E3EF3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00E3EF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00E3EF4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00E3EF5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00E3EF7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0109D7AE"/>
    <w:multiLevelType w:val="multilevel"/>
    <w:tmpl w:val="0109D7AE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" w15:restartNumberingAfterBreak="0">
    <w:nsid w:val="0109D7AF"/>
    <w:multiLevelType w:val="multilevel"/>
    <w:tmpl w:val="0109D7BD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 w15:restartNumberingAfterBreak="0">
    <w:nsid w:val="0109DBC3"/>
    <w:multiLevelType w:val="multilevel"/>
    <w:tmpl w:val="0109DBC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" w15:restartNumberingAfterBreak="0">
    <w:nsid w:val="0109DBC4"/>
    <w:multiLevelType w:val="multilevel"/>
    <w:tmpl w:val="0109DBD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" w15:restartNumberingAfterBreak="0">
    <w:nsid w:val="0109DC11"/>
    <w:multiLevelType w:val="multilevel"/>
    <w:tmpl w:val="0109DC1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" w15:restartNumberingAfterBreak="0">
    <w:nsid w:val="0109DC12"/>
    <w:multiLevelType w:val="multilevel"/>
    <w:tmpl w:val="0109DC2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0109DC20"/>
    <w:multiLevelType w:val="multilevel"/>
    <w:tmpl w:val="0109DC3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" w15:restartNumberingAfterBreak="0">
    <w:nsid w:val="0109DC30"/>
    <w:multiLevelType w:val="multilevel"/>
    <w:tmpl w:val="0109DC4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 w15:restartNumberingAfterBreak="0">
    <w:nsid w:val="0109DC40"/>
    <w:multiLevelType w:val="multilevel"/>
    <w:tmpl w:val="0109DC4F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" w15:restartNumberingAfterBreak="0">
    <w:nsid w:val="1D6A10A6"/>
    <w:multiLevelType w:val="hybridMultilevel"/>
    <w:tmpl w:val="DB943B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A3146D7"/>
    <w:multiLevelType w:val="hybridMultilevel"/>
    <w:tmpl w:val="AEC06D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621754"/>
    <w:multiLevelType w:val="hybridMultilevel"/>
    <w:tmpl w:val="3A0A1C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B49ED"/>
    <w:multiLevelType w:val="hybridMultilevel"/>
    <w:tmpl w:val="8AB4C0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37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0"/>
  </w:num>
  <w:num w:numId="37">
    <w:abstractNumId w:val="27"/>
  </w:num>
  <w:num w:numId="38">
    <w:abstractNumId w:val="28"/>
  </w:num>
  <w:num w:numId="39">
    <w:abstractNumId w:val="29"/>
  </w:num>
  <w:num w:numId="40">
    <w:abstractNumId w:val="30"/>
  </w:num>
  <w:num w:numId="41">
    <w:abstractNumId w:val="31"/>
  </w:num>
  <w:num w:numId="42">
    <w:abstractNumId w:val="32"/>
  </w:num>
  <w:num w:numId="43">
    <w:abstractNumId w:val="33"/>
  </w:num>
  <w:num w:numId="44">
    <w:abstractNumId w:val="34"/>
  </w:num>
  <w:num w:numId="45">
    <w:abstractNumId w:val="35"/>
  </w:num>
  <w:num w:numId="46">
    <w:abstractNumId w:val="36"/>
  </w:num>
  <w:num w:numId="47">
    <w:abstractNumId w:val="38"/>
  </w:num>
  <w:num w:numId="48">
    <w:abstractNumId w:val="39"/>
  </w:num>
  <w:num w:numId="4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lund Knut">
    <w15:presenceInfo w15:providerId="AD" w15:userId="S-1-5-21-780819444-1604333509-5979419-744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F7"/>
    <w:rsid w:val="00017999"/>
    <w:rsid w:val="00021BA1"/>
    <w:rsid w:val="00022DB0"/>
    <w:rsid w:val="00030E71"/>
    <w:rsid w:val="00037AF4"/>
    <w:rsid w:val="00074046"/>
    <w:rsid w:val="000B5A2A"/>
    <w:rsid w:val="000B5BB6"/>
    <w:rsid w:val="000D6AC3"/>
    <w:rsid w:val="000E2C4A"/>
    <w:rsid w:val="0010505B"/>
    <w:rsid w:val="00114C68"/>
    <w:rsid w:val="00114D72"/>
    <w:rsid w:val="00120F14"/>
    <w:rsid w:val="00146E4D"/>
    <w:rsid w:val="00180203"/>
    <w:rsid w:val="00180747"/>
    <w:rsid w:val="001937A9"/>
    <w:rsid w:val="001A4424"/>
    <w:rsid w:val="001A7650"/>
    <w:rsid w:val="001B3D1A"/>
    <w:rsid w:val="001C093A"/>
    <w:rsid w:val="001D0B7E"/>
    <w:rsid w:val="001E5168"/>
    <w:rsid w:val="001F4AE2"/>
    <w:rsid w:val="00226E35"/>
    <w:rsid w:val="002362C8"/>
    <w:rsid w:val="0026431A"/>
    <w:rsid w:val="00281CB1"/>
    <w:rsid w:val="002A0296"/>
    <w:rsid w:val="002B17ED"/>
    <w:rsid w:val="002C0F75"/>
    <w:rsid w:val="002D324E"/>
    <w:rsid w:val="002D6BE2"/>
    <w:rsid w:val="00317AEE"/>
    <w:rsid w:val="003441F7"/>
    <w:rsid w:val="00375C98"/>
    <w:rsid w:val="00387039"/>
    <w:rsid w:val="00387133"/>
    <w:rsid w:val="00394F12"/>
    <w:rsid w:val="00396576"/>
    <w:rsid w:val="00397AB7"/>
    <w:rsid w:val="003C216F"/>
    <w:rsid w:val="003E067E"/>
    <w:rsid w:val="003E64B1"/>
    <w:rsid w:val="004271ED"/>
    <w:rsid w:val="00434313"/>
    <w:rsid w:val="00462091"/>
    <w:rsid w:val="00474B64"/>
    <w:rsid w:val="00494D84"/>
    <w:rsid w:val="004A2FCC"/>
    <w:rsid w:val="004C1B08"/>
    <w:rsid w:val="004C4845"/>
    <w:rsid w:val="004D2F0A"/>
    <w:rsid w:val="004D37C2"/>
    <w:rsid w:val="004D4061"/>
    <w:rsid w:val="00516844"/>
    <w:rsid w:val="005366C5"/>
    <w:rsid w:val="00537B92"/>
    <w:rsid w:val="00551844"/>
    <w:rsid w:val="0056209D"/>
    <w:rsid w:val="00586936"/>
    <w:rsid w:val="005907C1"/>
    <w:rsid w:val="005A1953"/>
    <w:rsid w:val="005B19CB"/>
    <w:rsid w:val="005B60F5"/>
    <w:rsid w:val="005D4BC2"/>
    <w:rsid w:val="005F0FD6"/>
    <w:rsid w:val="00601670"/>
    <w:rsid w:val="00603B9F"/>
    <w:rsid w:val="00603BC8"/>
    <w:rsid w:val="00612204"/>
    <w:rsid w:val="00620B44"/>
    <w:rsid w:val="00635310"/>
    <w:rsid w:val="006407F6"/>
    <w:rsid w:val="00640AB5"/>
    <w:rsid w:val="006502A6"/>
    <w:rsid w:val="00655B44"/>
    <w:rsid w:val="006606CB"/>
    <w:rsid w:val="00662B6A"/>
    <w:rsid w:val="0068393F"/>
    <w:rsid w:val="006A357F"/>
    <w:rsid w:val="006D1306"/>
    <w:rsid w:val="006E1607"/>
    <w:rsid w:val="006E7BCE"/>
    <w:rsid w:val="00712131"/>
    <w:rsid w:val="00712518"/>
    <w:rsid w:val="007342B6"/>
    <w:rsid w:val="00745E99"/>
    <w:rsid w:val="00747DF9"/>
    <w:rsid w:val="0075207F"/>
    <w:rsid w:val="0075361D"/>
    <w:rsid w:val="00754015"/>
    <w:rsid w:val="007562F0"/>
    <w:rsid w:val="007768A5"/>
    <w:rsid w:val="0078435F"/>
    <w:rsid w:val="00791A37"/>
    <w:rsid w:val="007D0754"/>
    <w:rsid w:val="007D0D5C"/>
    <w:rsid w:val="007E0CDA"/>
    <w:rsid w:val="007E0F73"/>
    <w:rsid w:val="007E31E3"/>
    <w:rsid w:val="007F5BA7"/>
    <w:rsid w:val="008018CB"/>
    <w:rsid w:val="0081528A"/>
    <w:rsid w:val="00863FD0"/>
    <w:rsid w:val="008729C1"/>
    <w:rsid w:val="00881F9E"/>
    <w:rsid w:val="008A6E7F"/>
    <w:rsid w:val="008B0FE5"/>
    <w:rsid w:val="008C2335"/>
    <w:rsid w:val="008C6644"/>
    <w:rsid w:val="008D02A4"/>
    <w:rsid w:val="008D6520"/>
    <w:rsid w:val="008E792E"/>
    <w:rsid w:val="008F7681"/>
    <w:rsid w:val="0091749F"/>
    <w:rsid w:val="00952E8C"/>
    <w:rsid w:val="0095566B"/>
    <w:rsid w:val="009845D5"/>
    <w:rsid w:val="009B5EB0"/>
    <w:rsid w:val="009E5345"/>
    <w:rsid w:val="009E754A"/>
    <w:rsid w:val="00A078F0"/>
    <w:rsid w:val="00A214DF"/>
    <w:rsid w:val="00A35D53"/>
    <w:rsid w:val="00A407BF"/>
    <w:rsid w:val="00A51A8C"/>
    <w:rsid w:val="00A76A0F"/>
    <w:rsid w:val="00A76C10"/>
    <w:rsid w:val="00A95F2E"/>
    <w:rsid w:val="00AD36E6"/>
    <w:rsid w:val="00AF31FE"/>
    <w:rsid w:val="00AF3EBD"/>
    <w:rsid w:val="00B12A17"/>
    <w:rsid w:val="00B26FE2"/>
    <w:rsid w:val="00B4163B"/>
    <w:rsid w:val="00B71553"/>
    <w:rsid w:val="00B75DF7"/>
    <w:rsid w:val="00B76D61"/>
    <w:rsid w:val="00BA37E3"/>
    <w:rsid w:val="00BA432A"/>
    <w:rsid w:val="00BC1241"/>
    <w:rsid w:val="00BC6D14"/>
    <w:rsid w:val="00BD32D6"/>
    <w:rsid w:val="00BE0F18"/>
    <w:rsid w:val="00C01C37"/>
    <w:rsid w:val="00C1290C"/>
    <w:rsid w:val="00C14C17"/>
    <w:rsid w:val="00C15E26"/>
    <w:rsid w:val="00C24631"/>
    <w:rsid w:val="00C40300"/>
    <w:rsid w:val="00C701A0"/>
    <w:rsid w:val="00C76D12"/>
    <w:rsid w:val="00C95E9E"/>
    <w:rsid w:val="00CA0976"/>
    <w:rsid w:val="00CB1382"/>
    <w:rsid w:val="00CD2567"/>
    <w:rsid w:val="00CD25DF"/>
    <w:rsid w:val="00CD4733"/>
    <w:rsid w:val="00CE381F"/>
    <w:rsid w:val="00D035CA"/>
    <w:rsid w:val="00D13A5D"/>
    <w:rsid w:val="00D14FCC"/>
    <w:rsid w:val="00D207D0"/>
    <w:rsid w:val="00D5725C"/>
    <w:rsid w:val="00D62821"/>
    <w:rsid w:val="00D641A7"/>
    <w:rsid w:val="00D649DB"/>
    <w:rsid w:val="00D73239"/>
    <w:rsid w:val="00D80E9A"/>
    <w:rsid w:val="00DA5BBA"/>
    <w:rsid w:val="00DB5D2E"/>
    <w:rsid w:val="00DC72BA"/>
    <w:rsid w:val="00DD2AF3"/>
    <w:rsid w:val="00DD4044"/>
    <w:rsid w:val="00DE0F91"/>
    <w:rsid w:val="00DE39E4"/>
    <w:rsid w:val="00E00346"/>
    <w:rsid w:val="00E06DAC"/>
    <w:rsid w:val="00E258C3"/>
    <w:rsid w:val="00E359F3"/>
    <w:rsid w:val="00E37222"/>
    <w:rsid w:val="00E415C8"/>
    <w:rsid w:val="00E66029"/>
    <w:rsid w:val="00E77062"/>
    <w:rsid w:val="00E8533C"/>
    <w:rsid w:val="00EC249A"/>
    <w:rsid w:val="00EC6C51"/>
    <w:rsid w:val="00EF4DD2"/>
    <w:rsid w:val="00EF7460"/>
    <w:rsid w:val="00F05B49"/>
    <w:rsid w:val="00F16E5D"/>
    <w:rsid w:val="00F21F21"/>
    <w:rsid w:val="00F5251F"/>
    <w:rsid w:val="00F52782"/>
    <w:rsid w:val="00F55303"/>
    <w:rsid w:val="00F71743"/>
    <w:rsid w:val="00F920E8"/>
    <w:rsid w:val="00F961B8"/>
    <w:rsid w:val="00FA4E76"/>
    <w:rsid w:val="00FA5D37"/>
    <w:rsid w:val="00FA6A76"/>
    <w:rsid w:val="00FB14C6"/>
    <w:rsid w:val="00FB2F0B"/>
    <w:rsid w:val="00FC385F"/>
    <w:rsid w:val="00FC4A90"/>
    <w:rsid w:val="00F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E22F09"/>
  <w15:chartTrackingRefBased/>
  <w15:docId w15:val="{BC123E3D-3F9B-4047-A9B6-F37F5F8B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7D0"/>
    <w:rPr>
      <w:sz w:val="22"/>
    </w:rPr>
  </w:style>
  <w:style w:type="paragraph" w:styleId="Overskrift1">
    <w:name w:val="heading 1"/>
    <w:basedOn w:val="Normal"/>
    <w:qFormat/>
    <w:pPr>
      <w:pageBreakBefore/>
      <w:numPr>
        <w:numId w:val="1"/>
      </w:numPr>
      <w:spacing w:before="3600" w:after="360"/>
      <w:jc w:val="center"/>
      <w:outlineLvl w:val="0"/>
    </w:pPr>
    <w:rPr>
      <w:sz w:val="96"/>
    </w:rPr>
  </w:style>
  <w:style w:type="paragraph" w:styleId="Overskrift2">
    <w:name w:val="heading 2"/>
    <w:basedOn w:val="Normal"/>
    <w:link w:val="Overskrift2Tegn"/>
    <w:uiPriority w:val="9"/>
    <w:qFormat/>
    <w:pPr>
      <w:pageBreakBefore/>
      <w:numPr>
        <w:ilvl w:val="1"/>
        <w:numId w:val="1"/>
      </w:numPr>
      <w:pBdr>
        <w:top w:val="single" w:sz="48" w:space="2" w:color="auto"/>
      </w:pBdr>
      <w:outlineLvl w:val="1"/>
    </w:pPr>
    <w:rPr>
      <w:rFonts w:ascii="Arial" w:hAnsi="Arial"/>
      <w:b/>
      <w:sz w:val="28"/>
    </w:rPr>
  </w:style>
  <w:style w:type="paragraph" w:styleId="Overskrift3">
    <w:name w:val="heading 3"/>
    <w:basedOn w:val="Normal"/>
    <w:uiPriority w:val="9"/>
    <w:qFormat/>
    <w:pPr>
      <w:numPr>
        <w:ilvl w:val="2"/>
        <w:numId w:val="1"/>
      </w:numPr>
      <w:pBdr>
        <w:bottom w:val="single" w:sz="24" w:space="2" w:color="auto"/>
      </w:pBdr>
      <w:spacing w:before="120"/>
      <w:outlineLvl w:val="2"/>
    </w:pPr>
    <w:rPr>
      <w:rFonts w:ascii="Arial" w:hAnsi="Arial"/>
      <w:b/>
      <w:sz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pPr>
      <w:keepNext/>
      <w:numPr>
        <w:ilvl w:val="3"/>
        <w:numId w:val="1"/>
      </w:numPr>
      <w:pBdr>
        <w:bottom w:val="single" w:sz="12" w:space="2" w:color="auto"/>
      </w:pBdr>
      <w:spacing w:before="120"/>
      <w:outlineLvl w:val="3"/>
    </w:pPr>
    <w:rPr>
      <w:rFonts w:ascii="Arial" w:hAnsi="Arial"/>
      <w:b/>
      <w:sz w:val="24"/>
    </w:rPr>
  </w:style>
  <w:style w:type="paragraph" w:styleId="Overskrift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Overskrift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Eksempel">
    <w:name w:val="Eksempel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rFonts w:ascii="Courier New" w:hAnsi="Courier New"/>
      <w:sz w:val="20"/>
    </w:rPr>
  </w:style>
  <w:style w:type="paragraph" w:customStyle="1" w:styleId="Definisjon">
    <w:name w:val="Definisjon"/>
    <w:basedOn w:val="Normal"/>
    <w:pPr>
      <w:pBdr>
        <w:top w:val="double" w:sz="6" w:space="2" w:color="auto"/>
        <w:left w:val="double" w:sz="6" w:space="2" w:color="auto"/>
        <w:bottom w:val="double" w:sz="6" w:space="2" w:color="auto"/>
        <w:right w:val="double" w:sz="6" w:space="2" w:color="auto"/>
      </w:pBdr>
    </w:pPr>
    <w:rPr>
      <w:rFonts w:ascii="Courier New" w:hAnsi="Courier New"/>
      <w:b/>
      <w:sz w:val="20"/>
    </w:rPr>
  </w:style>
  <w:style w:type="paragraph" w:customStyle="1" w:styleId="NotaBene">
    <w:name w:val="Nota Bene"/>
    <w:basedOn w:val="Normal"/>
    <w:pPr>
      <w:ind w:left="1134" w:right="284" w:hanging="1134"/>
    </w:pPr>
    <w:rPr>
      <w:i/>
      <w:sz w:val="20"/>
    </w:rPr>
  </w:style>
  <w:style w:type="paragraph" w:customStyle="1" w:styleId="Bullet1">
    <w:name w:val="Bullet 1"/>
    <w:basedOn w:val="Normal"/>
    <w:pPr>
      <w:ind w:left="2268" w:hanging="283"/>
    </w:pPr>
  </w:style>
  <w:style w:type="paragraph" w:customStyle="1" w:styleId="Absolutt">
    <w:name w:val="Absolutt"/>
    <w:basedOn w:val="Normal"/>
    <w:rPr>
      <w:rFonts w:ascii="Courier New" w:hAnsi="Courier New"/>
      <w:sz w:val="20"/>
    </w:rPr>
  </w:style>
  <w:style w:type="paragraph" w:customStyle="1" w:styleId="Tabell3">
    <w:name w:val="Tabell 3"/>
    <w:basedOn w:val="Normal"/>
    <w:rPr>
      <w:sz w:val="20"/>
    </w:rPr>
  </w:style>
  <w:style w:type="paragraph" w:styleId="Topptekst">
    <w:name w:val="header"/>
    <w:basedOn w:val="Normal"/>
    <w:pPr>
      <w:pBdr>
        <w:bottom w:val="single" w:sz="6" w:space="3" w:color="auto"/>
      </w:pBdr>
      <w:tabs>
        <w:tab w:val="right" w:pos="8306"/>
      </w:tabs>
    </w:pPr>
    <w:rPr>
      <w:rFonts w:ascii="Arial" w:hAnsi="Arial"/>
      <w:b/>
    </w:rPr>
  </w:style>
  <w:style w:type="paragraph" w:styleId="Bunntekst">
    <w:name w:val="footer"/>
    <w:basedOn w:val="Normal"/>
    <w:pPr>
      <w:pBdr>
        <w:top w:val="single" w:sz="6" w:space="3" w:color="auto"/>
      </w:pBdr>
      <w:tabs>
        <w:tab w:val="center" w:pos="4153"/>
        <w:tab w:val="right" w:pos="8306"/>
      </w:tabs>
      <w:jc w:val="center"/>
    </w:pPr>
    <w:rPr>
      <w:rFonts w:ascii="Arial" w:hAnsi="Arial"/>
      <w:sz w:val="20"/>
    </w:rPr>
  </w:style>
  <w:style w:type="character" w:styleId="Sidetall">
    <w:name w:val="page number"/>
    <w:basedOn w:val="Standardskriftforavsnitt"/>
  </w:style>
  <w:style w:type="paragraph" w:customStyle="1" w:styleId="Tabelltekst">
    <w:name w:val="Tabelltekst"/>
    <w:basedOn w:val="Normal"/>
    <w:pPr>
      <w:widowControl w:val="0"/>
    </w:pPr>
    <w:rPr>
      <w:sz w:val="18"/>
    </w:rPr>
  </w:style>
  <w:style w:type="paragraph" w:customStyle="1" w:styleId="Tett">
    <w:name w:val="Tett"/>
    <w:basedOn w:val="Normal"/>
    <w:pPr>
      <w:keepNext/>
      <w:keepLines/>
      <w:widowControl w:val="0"/>
      <w:spacing w:after="120"/>
      <w:ind w:left="3970" w:hanging="1276"/>
    </w:pPr>
    <w:rPr>
      <w:spacing w:val="-10"/>
      <w:sz w:val="20"/>
    </w:rPr>
  </w:style>
  <w:style w:type="paragraph" w:customStyle="1" w:styleId="Tabelltekst2">
    <w:name w:val="Tabelltekst2"/>
    <w:basedOn w:val="Normal"/>
    <w:next w:val="Normal"/>
    <w:rPr>
      <w:sz w:val="16"/>
    </w:rPr>
  </w:style>
  <w:style w:type="paragraph" w:customStyle="1" w:styleId="Eksempel2">
    <w:name w:val="Eksempel 2"/>
    <w:basedOn w:val="Normal"/>
    <w:rPr>
      <w:rFonts w:ascii="Courier New" w:hAnsi="Courier New"/>
      <w:sz w:val="16"/>
    </w:rPr>
  </w:style>
  <w:style w:type="paragraph" w:customStyle="1" w:styleId="termdef">
    <w:name w:val="term_def"/>
    <w:basedOn w:val="Normal"/>
    <w:pPr>
      <w:ind w:left="2098" w:hanging="1418"/>
    </w:pPr>
    <w:rPr>
      <w:sz w:val="20"/>
    </w:rPr>
  </w:style>
  <w:style w:type="paragraph" w:customStyle="1" w:styleId="Blank">
    <w:name w:val="Blank"/>
    <w:basedOn w:val="Normal"/>
    <w:next w:val="Normal"/>
    <w:pPr>
      <w:pageBreakBefore/>
      <w:widowControl w:val="0"/>
      <w:spacing w:before="5670"/>
      <w:jc w:val="center"/>
    </w:pPr>
  </w:style>
  <w:style w:type="paragraph" w:customStyle="1" w:styleId="Begrep">
    <w:name w:val="Begrep"/>
    <w:basedOn w:val="Normal"/>
    <w:pPr>
      <w:ind w:left="2705" w:hanging="720"/>
    </w:pPr>
  </w:style>
  <w:style w:type="paragraph" w:customStyle="1" w:styleId="anormal">
    <w:name w:val="anormal"/>
    <w:basedOn w:val="Normal"/>
    <w:rPr>
      <w:sz w:val="20"/>
    </w:rPr>
  </w:style>
  <w:style w:type="paragraph" w:customStyle="1" w:styleId="tettinn">
    <w:name w:val="tett_inn"/>
    <w:basedOn w:val="Tett"/>
    <w:pPr>
      <w:ind w:left="5529"/>
    </w:pPr>
  </w:style>
  <w:style w:type="paragraph" w:customStyle="1" w:styleId="Overskrift21">
    <w:name w:val="Overskrift 21"/>
    <w:next w:val="Normal"/>
    <w:uiPriority w:val="99"/>
    <w:rsid w:val="003441F7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shd w:val="clear" w:color="auto" w:fill="FFFFFF"/>
      <w:lang w:val="en-AU"/>
    </w:rPr>
  </w:style>
  <w:style w:type="paragraph" w:customStyle="1" w:styleId="strekpkt">
    <w:name w:val="strekpkt"/>
    <w:basedOn w:val="anormal"/>
    <w:pPr>
      <w:ind w:left="1077" w:hanging="283"/>
    </w:pPr>
  </w:style>
  <w:style w:type="paragraph" w:customStyle="1" w:styleId="Overskrift31">
    <w:name w:val="Overskrift 31"/>
    <w:next w:val="Normal"/>
    <w:uiPriority w:val="99"/>
    <w:rsid w:val="003441F7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shd w:val="clear" w:color="auto" w:fill="FFFFFF"/>
      <w:lang w:val="en-AU"/>
    </w:rPr>
  </w:style>
  <w:style w:type="paragraph" w:customStyle="1" w:styleId="Overskrift">
    <w:name w:val="Overskrift"/>
    <w:basedOn w:val="Topptekst"/>
  </w:style>
  <w:style w:type="character" w:customStyle="1" w:styleId="FieldLabel">
    <w:name w:val="Field Label"/>
    <w:uiPriority w:val="99"/>
    <w:rsid w:val="003441F7"/>
    <w:rPr>
      <w:rFonts w:cs="Arial"/>
      <w:i/>
      <w:iCs/>
      <w:color w:val="004080"/>
      <w:sz w:val="20"/>
      <w:szCs w:val="20"/>
      <w:shd w:val="clear" w:color="auto" w:fill="FFFFFF"/>
    </w:rPr>
  </w:style>
  <w:style w:type="character" w:customStyle="1" w:styleId="SSBookmark">
    <w:name w:val="SSBookmark"/>
    <w:uiPriority w:val="99"/>
    <w:rsid w:val="003441F7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paragraph" w:customStyle="1" w:styleId="ListHeader">
    <w:name w:val="List Header"/>
    <w:next w:val="Normal"/>
    <w:uiPriority w:val="99"/>
    <w:rsid w:val="003441F7"/>
    <w:pPr>
      <w:widowControl w:val="0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shd w:val="clear" w:color="auto" w:fill="FFFFFF"/>
      <w:lang w:val="en-AU"/>
    </w:rPr>
  </w:style>
  <w:style w:type="paragraph" w:styleId="Bobletekst">
    <w:name w:val="Balloon Text"/>
    <w:basedOn w:val="Normal"/>
    <w:semiHidden/>
    <w:rsid w:val="00C95E9E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rsid w:val="00C95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rknadsreferanse">
    <w:name w:val="annotation reference"/>
    <w:semiHidden/>
    <w:rsid w:val="00E359F3"/>
    <w:rPr>
      <w:sz w:val="16"/>
      <w:szCs w:val="16"/>
    </w:rPr>
  </w:style>
  <w:style w:type="paragraph" w:styleId="Merknadstekst">
    <w:name w:val="annotation text"/>
    <w:basedOn w:val="Normal"/>
    <w:semiHidden/>
    <w:rsid w:val="00E359F3"/>
    <w:rPr>
      <w:sz w:val="20"/>
    </w:rPr>
  </w:style>
  <w:style w:type="paragraph" w:styleId="Kommentaremne">
    <w:name w:val="annotation subject"/>
    <w:basedOn w:val="Merknadstekst"/>
    <w:next w:val="Merknadstekst"/>
    <w:semiHidden/>
    <w:rsid w:val="00E359F3"/>
    <w:rPr>
      <w:b/>
      <w:bCs/>
    </w:rPr>
  </w:style>
  <w:style w:type="paragraph" w:styleId="Bildetekst">
    <w:name w:val="caption"/>
    <w:basedOn w:val="Normal"/>
    <w:next w:val="Normal"/>
    <w:uiPriority w:val="35"/>
    <w:qFormat/>
    <w:rsid w:val="0010505B"/>
    <w:pPr>
      <w:spacing w:before="120" w:after="120"/>
    </w:pPr>
    <w:rPr>
      <w:b/>
      <w:bCs/>
      <w:sz w:val="20"/>
    </w:rPr>
  </w:style>
  <w:style w:type="character" w:styleId="Hyperkobling">
    <w:name w:val="Hyperlink"/>
    <w:uiPriority w:val="99"/>
    <w:rsid w:val="002362C8"/>
    <w:rPr>
      <w:rFonts w:cs="Arial"/>
      <w:color w:val="0000FF"/>
      <w:sz w:val="20"/>
      <w:szCs w:val="20"/>
      <w:u w:val="single"/>
      <w:shd w:val="clear" w:color="auto" w:fill="FFFFFF"/>
    </w:rPr>
  </w:style>
  <w:style w:type="paragraph" w:styleId="INNH2">
    <w:name w:val="toc 2"/>
    <w:basedOn w:val="Normal"/>
    <w:next w:val="Normal"/>
    <w:autoRedefine/>
    <w:uiPriority w:val="39"/>
    <w:rsid w:val="002362C8"/>
    <w:pPr>
      <w:spacing w:before="120"/>
      <w:ind w:left="220"/>
    </w:pPr>
    <w:rPr>
      <w:b/>
      <w:bCs/>
      <w:szCs w:val="22"/>
    </w:rPr>
  </w:style>
  <w:style w:type="paragraph" w:styleId="INNH3">
    <w:name w:val="toc 3"/>
    <w:basedOn w:val="Normal"/>
    <w:next w:val="Normal"/>
    <w:autoRedefine/>
    <w:uiPriority w:val="39"/>
    <w:rsid w:val="002362C8"/>
    <w:pPr>
      <w:ind w:left="440"/>
    </w:pPr>
    <w:rPr>
      <w:sz w:val="20"/>
    </w:rPr>
  </w:style>
  <w:style w:type="paragraph" w:styleId="INNH4">
    <w:name w:val="toc 4"/>
    <w:basedOn w:val="Normal"/>
    <w:next w:val="Normal"/>
    <w:autoRedefine/>
    <w:uiPriority w:val="39"/>
    <w:rsid w:val="002362C8"/>
    <w:pPr>
      <w:ind w:left="660"/>
    </w:pPr>
    <w:rPr>
      <w:sz w:val="20"/>
    </w:rPr>
  </w:style>
  <w:style w:type="paragraph" w:styleId="INNH5">
    <w:name w:val="toc 5"/>
    <w:basedOn w:val="Normal"/>
    <w:next w:val="Normal"/>
    <w:autoRedefine/>
    <w:uiPriority w:val="39"/>
    <w:rsid w:val="002362C8"/>
    <w:pPr>
      <w:ind w:left="880"/>
    </w:pPr>
    <w:rPr>
      <w:sz w:val="20"/>
    </w:rPr>
  </w:style>
  <w:style w:type="paragraph" w:styleId="Ingenmellomrom">
    <w:name w:val="No Spacing"/>
    <w:uiPriority w:val="1"/>
    <w:qFormat/>
    <w:rsid w:val="00DC72B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  <w:lang w:val="en-AU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C01C37"/>
    <w:rPr>
      <w:rFonts w:ascii="Calibri" w:eastAsia="Calibri" w:hAnsi="Calibri"/>
      <w:sz w:val="20"/>
      <w:lang w:val="x-none" w:eastAsia="en-US"/>
    </w:rPr>
  </w:style>
  <w:style w:type="character" w:customStyle="1" w:styleId="FotnotetekstTegn">
    <w:name w:val="Fotnotetekst Tegn"/>
    <w:link w:val="Fotnotetekst"/>
    <w:uiPriority w:val="99"/>
    <w:semiHidden/>
    <w:rsid w:val="00C01C37"/>
    <w:rPr>
      <w:rFonts w:ascii="Calibri" w:eastAsia="Calibri" w:hAnsi="Calibri"/>
      <w:lang w:val="x-none" w:eastAsia="en-US"/>
    </w:rPr>
  </w:style>
  <w:style w:type="character" w:styleId="Fotnotereferanse">
    <w:name w:val="footnote reference"/>
    <w:uiPriority w:val="99"/>
    <w:semiHidden/>
    <w:unhideWhenUsed/>
    <w:rsid w:val="00C01C37"/>
    <w:rPr>
      <w:vertAlign w:val="superscript"/>
    </w:rPr>
  </w:style>
  <w:style w:type="character" w:customStyle="1" w:styleId="Overskrift2Tegn">
    <w:name w:val="Overskrift 2 Tegn"/>
    <w:link w:val="Overskrift2"/>
    <w:uiPriority w:val="9"/>
    <w:rsid w:val="00863FD0"/>
    <w:rPr>
      <w:rFonts w:ascii="Arial" w:hAnsi="Arial"/>
      <w:b/>
      <w:sz w:val="28"/>
    </w:rPr>
  </w:style>
  <w:style w:type="paragraph" w:styleId="Punktliste">
    <w:name w:val="List Bullet"/>
    <w:basedOn w:val="Normal"/>
    <w:uiPriority w:val="99"/>
    <w:unhideWhenUsed/>
    <w:rsid w:val="0078435F"/>
    <w:pPr>
      <w:numPr>
        <w:numId w:val="36"/>
      </w:numPr>
      <w:contextualSpacing/>
    </w:pPr>
  </w:style>
  <w:style w:type="character" w:customStyle="1" w:styleId="Overskrift4Tegn">
    <w:name w:val="Overskrift 4 Tegn"/>
    <w:link w:val="Overskrift4"/>
    <w:uiPriority w:val="9"/>
    <w:rsid w:val="007342B6"/>
    <w:rPr>
      <w:rFonts w:ascii="Arial" w:hAnsi="Arial"/>
      <w:b/>
      <w:sz w:val="24"/>
    </w:rPr>
  </w:style>
  <w:style w:type="paragraph" w:styleId="INNH1">
    <w:name w:val="toc 1"/>
    <w:basedOn w:val="Normal"/>
    <w:next w:val="Normal"/>
    <w:autoRedefine/>
    <w:uiPriority w:val="39"/>
    <w:unhideWhenUsed/>
    <w:rsid w:val="00397AB7"/>
  </w:style>
  <w:style w:type="paragraph" w:styleId="INNH6">
    <w:name w:val="toc 6"/>
    <w:basedOn w:val="Normal"/>
    <w:next w:val="Normal"/>
    <w:autoRedefine/>
    <w:uiPriority w:val="39"/>
    <w:unhideWhenUsed/>
    <w:rsid w:val="00397AB7"/>
    <w:pPr>
      <w:spacing w:after="100" w:line="259" w:lineRule="auto"/>
      <w:ind w:left="1100"/>
    </w:pPr>
    <w:rPr>
      <w:rFonts w:ascii="Calibri" w:hAnsi="Calibri"/>
      <w:szCs w:val="22"/>
    </w:rPr>
  </w:style>
  <w:style w:type="paragraph" w:styleId="INNH7">
    <w:name w:val="toc 7"/>
    <w:basedOn w:val="Normal"/>
    <w:next w:val="Normal"/>
    <w:autoRedefine/>
    <w:uiPriority w:val="39"/>
    <w:unhideWhenUsed/>
    <w:rsid w:val="00397AB7"/>
    <w:pPr>
      <w:spacing w:after="100" w:line="259" w:lineRule="auto"/>
      <w:ind w:left="1320"/>
    </w:pPr>
    <w:rPr>
      <w:rFonts w:ascii="Calibri" w:hAnsi="Calibri"/>
      <w:szCs w:val="22"/>
    </w:rPr>
  </w:style>
  <w:style w:type="paragraph" w:styleId="INNH8">
    <w:name w:val="toc 8"/>
    <w:basedOn w:val="Normal"/>
    <w:next w:val="Normal"/>
    <w:autoRedefine/>
    <w:uiPriority w:val="39"/>
    <w:unhideWhenUsed/>
    <w:rsid w:val="00397AB7"/>
    <w:pPr>
      <w:spacing w:after="100" w:line="259" w:lineRule="auto"/>
      <w:ind w:left="1540"/>
    </w:pPr>
    <w:rPr>
      <w:rFonts w:ascii="Calibri" w:hAnsi="Calibri"/>
      <w:szCs w:val="22"/>
    </w:rPr>
  </w:style>
  <w:style w:type="paragraph" w:styleId="INNH9">
    <w:name w:val="toc 9"/>
    <w:basedOn w:val="Normal"/>
    <w:next w:val="Normal"/>
    <w:autoRedefine/>
    <w:uiPriority w:val="39"/>
    <w:unhideWhenUsed/>
    <w:rsid w:val="00397AB7"/>
    <w:pPr>
      <w:spacing w:after="100" w:line="259" w:lineRule="auto"/>
      <w:ind w:left="176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serl\AppData\Roaming\Microsoft\Maler\sosiv43a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9BAE7-F454-4971-ABC5-F561ABA81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sosiv43a</Template>
  <TotalTime>15</TotalTime>
  <Pages>29</Pages>
  <Words>4136</Words>
  <Characters>21923</Characters>
  <Application>Microsoft Office Word</Application>
  <DocSecurity>0</DocSecurity>
  <Lines>182</Lines>
  <Paragraphs>52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 </vt:lpstr>
    </vt:vector>
  </TitlesOfParts>
  <Company>Statens kartverk</Company>
  <LinksUpToDate>false</LinksUpToDate>
  <CharactersWithSpaces>26007</CharactersWithSpaces>
  <SharedDoc>false</SharedDoc>
  <HLinks>
    <vt:vector size="144" baseType="variant"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_Toc431238029</vt:lpwstr>
      </vt:variant>
      <vt:variant>
        <vt:i4>1835062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_Toc431238028</vt:lpwstr>
      </vt:variant>
      <vt:variant>
        <vt:i4>1835062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_Toc431238027</vt:lpwstr>
      </vt:variant>
      <vt:variant>
        <vt:i4>1835062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_Toc431238026</vt:lpwstr>
      </vt:variant>
      <vt:variant>
        <vt:i4>1835062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_Toc431238025</vt:lpwstr>
      </vt:variant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_Toc431238024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_Toc431238023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_Toc431238022</vt:lpwstr>
      </vt:variant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_Toc431238021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_Toc431238020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_Toc431238019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_Toc431238018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_Toc431238017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_Toc431238016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_Toc431238015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_Toc431238014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_Toc431238013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_Toc431238012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_Toc431238011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_Toc431238010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_Toc431238009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_Toc431238008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_Toc431238007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_Toc431238006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onserl;knjetl</dc:creator>
  <cp:keywords/>
  <dc:description/>
  <cp:lastModifiedBy>Jetlund Knut</cp:lastModifiedBy>
  <cp:revision>9</cp:revision>
  <cp:lastPrinted>2015-09-29T11:22:00Z</cp:lastPrinted>
  <dcterms:created xsi:type="dcterms:W3CDTF">2015-09-29T11:11:00Z</dcterms:created>
  <dcterms:modified xsi:type="dcterms:W3CDTF">2015-09-29T11:28:00Z</dcterms:modified>
</cp:coreProperties>
</file>